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30C89" w14:textId="43821CAB" w:rsidR="00505622" w:rsidRPr="00505622" w:rsidRDefault="00505622" w:rsidP="601EDEF0">
      <w:pPr>
        <w:pStyle w:val="Sinespaciado"/>
        <w:jc w:val="center"/>
        <w:rPr>
          <w:b/>
          <w:bCs/>
          <w:sz w:val="28"/>
          <w:szCs w:val="28"/>
        </w:rPr>
      </w:pPr>
      <w:r w:rsidRPr="601EDEF0">
        <w:rPr>
          <w:b/>
          <w:bCs/>
          <w:sz w:val="28"/>
          <w:szCs w:val="28"/>
        </w:rPr>
        <w:t>Universidad ORT Uruguay</w:t>
      </w:r>
    </w:p>
    <w:p w14:paraId="78B4ABFF" w14:textId="77777777" w:rsidR="00505622" w:rsidRPr="00505622" w:rsidRDefault="00505622" w:rsidP="00505622">
      <w:pPr>
        <w:pStyle w:val="Sinespaciado"/>
        <w:jc w:val="center"/>
        <w:rPr>
          <w:b/>
          <w:sz w:val="28"/>
        </w:rPr>
      </w:pPr>
      <w:r w:rsidRPr="00505622">
        <w:rPr>
          <w:b/>
          <w:sz w:val="28"/>
        </w:rPr>
        <w:t>Facultad de Ingeniería</w:t>
      </w:r>
    </w:p>
    <w:p w14:paraId="463759BC" w14:textId="77777777" w:rsidR="00505622" w:rsidRDefault="00505622" w:rsidP="00505622">
      <w:pPr>
        <w:jc w:val="center"/>
      </w:pPr>
    </w:p>
    <w:p w14:paraId="547A6420" w14:textId="77777777" w:rsidR="00505622" w:rsidRDefault="00505622" w:rsidP="00505622">
      <w:pPr>
        <w:jc w:val="center"/>
      </w:pPr>
    </w:p>
    <w:p w14:paraId="76600FDD" w14:textId="77777777" w:rsidR="00505622" w:rsidRDefault="00505622" w:rsidP="00505622">
      <w:pPr>
        <w:jc w:val="center"/>
      </w:pPr>
    </w:p>
    <w:p w14:paraId="5E4D953B" w14:textId="77777777" w:rsidR="00505622" w:rsidRDefault="00505622" w:rsidP="00505622">
      <w:pPr>
        <w:jc w:val="center"/>
      </w:pPr>
    </w:p>
    <w:p w14:paraId="6162F3B0" w14:textId="77777777" w:rsidR="00505622" w:rsidRDefault="00505622" w:rsidP="00505622">
      <w:pPr>
        <w:jc w:val="center"/>
      </w:pPr>
    </w:p>
    <w:p w14:paraId="2C2B9F6C" w14:textId="77777777" w:rsidR="00505622" w:rsidRDefault="00505622" w:rsidP="00505622">
      <w:pPr>
        <w:jc w:val="center"/>
      </w:pPr>
    </w:p>
    <w:p w14:paraId="13C0FD18" w14:textId="2F232E09" w:rsidR="00B20DF4" w:rsidRPr="00505622" w:rsidRDefault="00B20DF4" w:rsidP="5DD27F23">
      <w:pPr>
        <w:jc w:val="center"/>
        <w:rPr>
          <w:b/>
          <w:bCs/>
          <w:sz w:val="40"/>
          <w:szCs w:val="40"/>
        </w:rPr>
      </w:pPr>
      <w:r w:rsidRPr="43ADACC6">
        <w:rPr>
          <w:b/>
          <w:bCs/>
          <w:sz w:val="40"/>
          <w:szCs w:val="40"/>
        </w:rPr>
        <w:t>Sistema de Gestión de Escalafón</w:t>
      </w:r>
      <w:r w:rsidR="447F2CDC" w:rsidRPr="43ADACC6">
        <w:rPr>
          <w:b/>
          <w:bCs/>
          <w:sz w:val="40"/>
          <w:szCs w:val="40"/>
        </w:rPr>
        <w:t xml:space="preserve"> y Registro Horario.</w:t>
      </w:r>
    </w:p>
    <w:p w14:paraId="4807C167" w14:textId="77777777" w:rsidR="00505622" w:rsidRPr="00C6312A" w:rsidRDefault="00505622" w:rsidP="00505622">
      <w:pPr>
        <w:jc w:val="center"/>
        <w:rPr>
          <w:szCs w:val="28"/>
        </w:rPr>
      </w:pPr>
      <w:r w:rsidRPr="00C6312A">
        <w:rPr>
          <w:szCs w:val="28"/>
        </w:rPr>
        <w:t xml:space="preserve">Entregado como requisito para la obtención del título </w:t>
      </w:r>
      <w:r w:rsidR="00D268F4">
        <w:rPr>
          <w:szCs w:val="28"/>
        </w:rPr>
        <w:t>de Analista Programador</w:t>
      </w:r>
    </w:p>
    <w:p w14:paraId="6C935A6A" w14:textId="77777777" w:rsidR="00505622" w:rsidRDefault="00505622" w:rsidP="00505622">
      <w:pPr>
        <w:jc w:val="center"/>
      </w:pPr>
    </w:p>
    <w:p w14:paraId="6C009814" w14:textId="77777777" w:rsidR="00505622" w:rsidRDefault="00505622" w:rsidP="00505622">
      <w:pPr>
        <w:jc w:val="center"/>
      </w:pPr>
    </w:p>
    <w:p w14:paraId="6DD735F8" w14:textId="77777777" w:rsidR="00505622" w:rsidRDefault="00505622" w:rsidP="00505622">
      <w:pPr>
        <w:jc w:val="center"/>
      </w:pPr>
    </w:p>
    <w:p w14:paraId="743E4AED" w14:textId="77777777" w:rsidR="00505622" w:rsidRDefault="00505622" w:rsidP="00505622">
      <w:pPr>
        <w:jc w:val="center"/>
      </w:pPr>
    </w:p>
    <w:p w14:paraId="14CD4C3A" w14:textId="77777777" w:rsidR="00505622" w:rsidRDefault="00505622" w:rsidP="00505622">
      <w:pPr>
        <w:jc w:val="center"/>
      </w:pPr>
    </w:p>
    <w:p w14:paraId="22F216BA" w14:textId="127BA543" w:rsidR="00505622" w:rsidRPr="00505622" w:rsidRDefault="00B20DF4" w:rsidP="00505622">
      <w:pPr>
        <w:jc w:val="center"/>
        <w:rPr>
          <w:b/>
        </w:rPr>
      </w:pPr>
      <w:r>
        <w:rPr>
          <w:b/>
        </w:rPr>
        <w:t>Alexis Franca - 245580</w:t>
      </w:r>
    </w:p>
    <w:p w14:paraId="3C5EA640" w14:textId="1E152C0E" w:rsidR="00505622" w:rsidRPr="00505622" w:rsidRDefault="00505622" w:rsidP="601EDEF0">
      <w:pPr>
        <w:jc w:val="center"/>
        <w:rPr>
          <w:b/>
          <w:bCs/>
        </w:rPr>
      </w:pPr>
      <w:r w:rsidRPr="601EDEF0">
        <w:rPr>
          <w:b/>
          <w:bCs/>
        </w:rPr>
        <w:t>Tutor</w:t>
      </w:r>
      <w:r w:rsidR="4BE45DE3" w:rsidRPr="601EDEF0">
        <w:rPr>
          <w:b/>
          <w:bCs/>
        </w:rPr>
        <w:t>a</w:t>
      </w:r>
      <w:r w:rsidRPr="601EDEF0">
        <w:rPr>
          <w:b/>
          <w:bCs/>
        </w:rPr>
        <w:t xml:space="preserve">: </w:t>
      </w:r>
      <w:r w:rsidR="00B20DF4" w:rsidRPr="601EDEF0">
        <w:rPr>
          <w:b/>
          <w:bCs/>
        </w:rPr>
        <w:t>Susana Abu</w:t>
      </w:r>
      <w:r w:rsidR="0005423B" w:rsidRPr="601EDEF0">
        <w:rPr>
          <w:b/>
          <w:bCs/>
        </w:rPr>
        <w:t>lafia</w:t>
      </w:r>
    </w:p>
    <w:p w14:paraId="161CC66F" w14:textId="77777777" w:rsidR="00505622" w:rsidRDefault="00505622" w:rsidP="00505622">
      <w:pPr>
        <w:jc w:val="center"/>
      </w:pPr>
    </w:p>
    <w:p w14:paraId="68F55A5A" w14:textId="77777777" w:rsidR="00505622" w:rsidRDefault="00505622" w:rsidP="00505622">
      <w:pPr>
        <w:jc w:val="center"/>
      </w:pPr>
    </w:p>
    <w:p w14:paraId="27981A38" w14:textId="19996345" w:rsidR="00505622" w:rsidRDefault="0005423B" w:rsidP="00505622">
      <w:pPr>
        <w:jc w:val="center"/>
        <w:rPr>
          <w:b/>
        </w:rPr>
      </w:pPr>
      <w:r>
        <w:rPr>
          <w:b/>
        </w:rPr>
        <w:t>2021</w:t>
      </w:r>
    </w:p>
    <w:p w14:paraId="1132A2EC" w14:textId="77777777" w:rsidR="00450F51" w:rsidRDefault="00505622" w:rsidP="009607B2">
      <w:pPr>
        <w:pStyle w:val="TituloNoIndice"/>
      </w:pPr>
      <w:r>
        <w:br w:type="page"/>
      </w:r>
      <w:bookmarkStart w:id="0" w:name="_Toc447205298"/>
      <w:r w:rsidR="00450F51">
        <w:lastRenderedPageBreak/>
        <w:t>Declaración de autoría</w:t>
      </w:r>
      <w:bookmarkEnd w:id="0"/>
    </w:p>
    <w:p w14:paraId="5EA103A3" w14:textId="6D404E96" w:rsidR="00505622" w:rsidRDefault="22D5A9C3" w:rsidP="00D268F4">
      <w:pPr>
        <w:spacing w:line="240" w:lineRule="auto"/>
      </w:pPr>
      <w:r>
        <w:t>Yo</w:t>
      </w:r>
      <w:r w:rsidR="00505622">
        <w:t xml:space="preserve">, </w:t>
      </w:r>
      <w:r w:rsidR="6A96A039">
        <w:t>Alexis Franca</w:t>
      </w:r>
      <w:r w:rsidR="00505622">
        <w:t>, declar</w:t>
      </w:r>
      <w:r w:rsidR="30B6B2FB">
        <w:t>o</w:t>
      </w:r>
      <w:r w:rsidR="00505622">
        <w:t xml:space="preserve"> que el trabajo que se presenta en esa obra es de </w:t>
      </w:r>
      <w:r w:rsidR="07A9DA2A">
        <w:t xml:space="preserve">mi </w:t>
      </w:r>
      <w:r w:rsidR="00505622">
        <w:t>propia mano. P</w:t>
      </w:r>
      <w:r w:rsidR="06B88368">
        <w:t xml:space="preserve">uedo </w:t>
      </w:r>
      <w:r w:rsidR="00505622">
        <w:t>asegurar que:</w:t>
      </w:r>
    </w:p>
    <w:p w14:paraId="62155E21" w14:textId="0F78A641" w:rsidR="00505622" w:rsidRDefault="00505622" w:rsidP="00D268F4">
      <w:pPr>
        <w:pStyle w:val="Prrafodelista"/>
        <w:numPr>
          <w:ilvl w:val="0"/>
          <w:numId w:val="21"/>
        </w:numPr>
        <w:spacing w:line="240" w:lineRule="auto"/>
        <w:ind w:left="357" w:hanging="357"/>
        <w:contextualSpacing w:val="0"/>
      </w:pPr>
      <w:r>
        <w:t>La obra fue producida en su totalidad mientras realiz</w:t>
      </w:r>
      <w:r w:rsidR="7BAC238C">
        <w:t>aba</w:t>
      </w:r>
      <w:r>
        <w:t xml:space="preserve"> </w:t>
      </w:r>
      <w:r w:rsidR="32839C30">
        <w:t>el proyecto final de carrera de Analista Programador</w:t>
      </w:r>
      <w:r>
        <w:t>;</w:t>
      </w:r>
    </w:p>
    <w:p w14:paraId="68C8F0A0" w14:textId="3E409F1C" w:rsidR="00505622" w:rsidRDefault="00505622" w:rsidP="00D268F4">
      <w:pPr>
        <w:pStyle w:val="Prrafodelista"/>
        <w:numPr>
          <w:ilvl w:val="0"/>
          <w:numId w:val="21"/>
        </w:numPr>
        <w:spacing w:line="240" w:lineRule="auto"/>
        <w:ind w:left="357" w:hanging="357"/>
        <w:contextualSpacing w:val="0"/>
      </w:pPr>
      <w:r>
        <w:t>Cuando he</w:t>
      </w:r>
      <w:r w:rsidR="321932FF">
        <w:t xml:space="preserve"> </w:t>
      </w:r>
      <w:r>
        <w:t>consultado el trabajo publicado por otros, lo hemos atribuido con claridad;</w:t>
      </w:r>
    </w:p>
    <w:p w14:paraId="7FC425C1" w14:textId="10EA2371" w:rsidR="00505622" w:rsidRDefault="00505622" w:rsidP="00D268F4">
      <w:pPr>
        <w:pStyle w:val="Prrafodelista"/>
        <w:numPr>
          <w:ilvl w:val="0"/>
          <w:numId w:val="21"/>
        </w:numPr>
        <w:spacing w:line="240" w:lineRule="auto"/>
        <w:ind w:left="357" w:hanging="357"/>
        <w:contextualSpacing w:val="0"/>
      </w:pPr>
      <w:r>
        <w:t>Cuando h</w:t>
      </w:r>
      <w:r w:rsidR="5EA3CF9F">
        <w:t xml:space="preserve">e </w:t>
      </w:r>
      <w:r>
        <w:t>citado obras de otros, he</w:t>
      </w:r>
      <w:r w:rsidR="52D21F45">
        <w:t xml:space="preserve"> </w:t>
      </w:r>
      <w:r>
        <w:t xml:space="preserve">indicado las fuentes. Con excepción de estas citas, la obra es enteramente </w:t>
      </w:r>
      <w:r w:rsidR="6002B5D8">
        <w:t>mía</w:t>
      </w:r>
      <w:r>
        <w:t>;</w:t>
      </w:r>
    </w:p>
    <w:p w14:paraId="22E95214" w14:textId="1369A20F" w:rsidR="00505622" w:rsidRDefault="00505622" w:rsidP="00D268F4">
      <w:pPr>
        <w:pStyle w:val="Prrafodelista"/>
        <w:numPr>
          <w:ilvl w:val="0"/>
          <w:numId w:val="21"/>
        </w:numPr>
        <w:spacing w:line="240" w:lineRule="auto"/>
        <w:ind w:left="357" w:hanging="357"/>
        <w:contextualSpacing w:val="0"/>
      </w:pPr>
      <w:r>
        <w:t>En la obra, h</w:t>
      </w:r>
      <w:r w:rsidR="34E5AC53">
        <w:t xml:space="preserve">e </w:t>
      </w:r>
      <w:r>
        <w:t>acusado recibo de las ayudas recibidas;</w:t>
      </w:r>
    </w:p>
    <w:p w14:paraId="6BFE9192" w14:textId="07DD66A3" w:rsidR="00505622" w:rsidRDefault="00505622" w:rsidP="00D268F4">
      <w:pPr>
        <w:pStyle w:val="Prrafodelista"/>
        <w:numPr>
          <w:ilvl w:val="0"/>
          <w:numId w:val="21"/>
        </w:numPr>
        <w:spacing w:line="240" w:lineRule="auto"/>
        <w:ind w:left="357" w:hanging="357"/>
        <w:contextualSpacing w:val="0"/>
      </w:pPr>
      <w:r>
        <w:t xml:space="preserve">Cuando la obra se basa en trabajo realizado conjuntamente con otros, hemos explicado claramente qué fue contribuido por otros, y qué fue contribuido por </w:t>
      </w:r>
      <w:r w:rsidR="29FD9AE4">
        <w:t>mi</w:t>
      </w:r>
      <w:r>
        <w:t>;</w:t>
      </w:r>
    </w:p>
    <w:p w14:paraId="202372BF" w14:textId="77777777" w:rsidR="00505622" w:rsidRDefault="00505622" w:rsidP="00D268F4">
      <w:pPr>
        <w:pStyle w:val="Prrafodelista"/>
        <w:numPr>
          <w:ilvl w:val="0"/>
          <w:numId w:val="21"/>
        </w:numPr>
        <w:spacing w:line="240" w:lineRule="auto"/>
        <w:ind w:left="357" w:hanging="357"/>
        <w:contextualSpacing w:val="0"/>
      </w:pPr>
      <w:r>
        <w:t>Ninguna parte de este trabajo ha sido publicada previamente a su entrega, excepto donde se han realizado las aclaraciones correspondientes.</w:t>
      </w:r>
    </w:p>
    <w:p w14:paraId="0AF5C1A9" w14:textId="77777777" w:rsidR="00D268F4" w:rsidRDefault="00D268F4" w:rsidP="00D268F4">
      <w:pPr>
        <w:spacing w:line="240" w:lineRule="auto"/>
      </w:pPr>
    </w:p>
    <w:tbl>
      <w:tblPr>
        <w:tblW w:w="2891" w:type="dxa"/>
        <w:jc w:val="center"/>
        <w:tblLook w:val="04A0" w:firstRow="1" w:lastRow="0" w:firstColumn="1" w:lastColumn="0" w:noHBand="0" w:noVBand="1"/>
      </w:tblPr>
      <w:tblGrid>
        <w:gridCol w:w="4580"/>
      </w:tblGrid>
      <w:tr w:rsidR="0003056D" w:rsidRPr="00277F4C" w14:paraId="2CCC199D" w14:textId="77777777" w:rsidTr="00FA2C89">
        <w:trPr>
          <w:trHeight w:val="2100"/>
          <w:jc w:val="center"/>
        </w:trPr>
        <w:tc>
          <w:tcPr>
            <w:tcW w:w="2891" w:type="dxa"/>
            <w:vAlign w:val="center"/>
          </w:tcPr>
          <w:p w14:paraId="28B27866" w14:textId="6730FA91" w:rsidR="0003056D" w:rsidRPr="00277F4C" w:rsidRDefault="0076628B" w:rsidP="00FA2C89">
            <w:pPr>
              <w:spacing w:after="0" w:line="240" w:lineRule="auto"/>
              <w:jc w:val="center"/>
              <w:rPr>
                <w:sz w:val="22"/>
              </w:rPr>
            </w:pPr>
            <w:r>
              <w:rPr>
                <w:sz w:val="22"/>
              </w:rPr>
              <w:pict w14:anchorId="268476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4pt;height:139.8pt">
                  <v:imagedata r:id="rId11" o:title="CamScanner 05-09-2021 10"/>
                </v:shape>
              </w:pict>
            </w:r>
          </w:p>
        </w:tc>
      </w:tr>
      <w:tr w:rsidR="0003056D" w:rsidRPr="00277F4C" w14:paraId="0D440A9A" w14:textId="77777777" w:rsidTr="5BC32592">
        <w:trPr>
          <w:trHeight w:val="454"/>
          <w:jc w:val="center"/>
        </w:trPr>
        <w:tc>
          <w:tcPr>
            <w:tcW w:w="2891" w:type="dxa"/>
            <w:vAlign w:val="center"/>
          </w:tcPr>
          <w:p w14:paraId="2CFF767A" w14:textId="155376AB" w:rsidR="0003056D" w:rsidRPr="00277F4C" w:rsidRDefault="3EA39016" w:rsidP="5BC32592">
            <w:pPr>
              <w:spacing w:after="0" w:line="240" w:lineRule="auto"/>
              <w:jc w:val="center"/>
              <w:rPr>
                <w:sz w:val="22"/>
              </w:rPr>
            </w:pPr>
            <w:r w:rsidRPr="5BC32592">
              <w:rPr>
                <w:sz w:val="22"/>
              </w:rPr>
              <w:t>Alexis Franca</w:t>
            </w:r>
          </w:p>
        </w:tc>
      </w:tr>
      <w:tr w:rsidR="0003056D" w:rsidRPr="00277F4C" w14:paraId="08C2602B" w14:textId="77777777" w:rsidTr="5BC32592">
        <w:trPr>
          <w:trHeight w:val="454"/>
          <w:jc w:val="center"/>
        </w:trPr>
        <w:tc>
          <w:tcPr>
            <w:tcW w:w="2891" w:type="dxa"/>
            <w:shd w:val="clear" w:color="auto" w:fill="auto"/>
            <w:vAlign w:val="center"/>
          </w:tcPr>
          <w:p w14:paraId="06576587" w14:textId="07B78E89" w:rsidR="0003056D" w:rsidRPr="00277F4C" w:rsidRDefault="3EA39016" w:rsidP="5BC32592">
            <w:pPr>
              <w:spacing w:after="0" w:line="240" w:lineRule="auto"/>
              <w:jc w:val="center"/>
              <w:rPr>
                <w:sz w:val="22"/>
              </w:rPr>
            </w:pPr>
            <w:r w:rsidRPr="5BC32592">
              <w:rPr>
                <w:sz w:val="22"/>
              </w:rPr>
              <w:t>05/0</w:t>
            </w:r>
            <w:r w:rsidR="00AB5FF8">
              <w:rPr>
                <w:sz w:val="22"/>
              </w:rPr>
              <w:t>4</w:t>
            </w:r>
            <w:r w:rsidRPr="5BC32592">
              <w:rPr>
                <w:sz w:val="22"/>
              </w:rPr>
              <w:t>/2021</w:t>
            </w:r>
          </w:p>
        </w:tc>
      </w:tr>
    </w:tbl>
    <w:p w14:paraId="23F014AF" w14:textId="77777777" w:rsidR="0003056D" w:rsidRDefault="0003056D">
      <w:pPr>
        <w:spacing w:line="276" w:lineRule="auto"/>
        <w:rPr>
          <w:b/>
        </w:rPr>
      </w:pPr>
    </w:p>
    <w:p w14:paraId="1B750744" w14:textId="45687713" w:rsidR="00505622" w:rsidRPr="00D268F4" w:rsidRDefault="00505622" w:rsidP="601EDEF0">
      <w:pPr>
        <w:spacing w:after="200" w:line="276" w:lineRule="auto"/>
        <w:jc w:val="left"/>
      </w:pPr>
      <w:r w:rsidRPr="601EDEF0">
        <w:rPr>
          <w:b/>
          <w:bCs/>
        </w:rPr>
        <w:br w:type="page"/>
      </w:r>
    </w:p>
    <w:p w14:paraId="73A483DB" w14:textId="016AA05B" w:rsidR="00505622" w:rsidRDefault="00505622" w:rsidP="00D268F4">
      <w:pPr>
        <w:pStyle w:val="TituloNoIndice"/>
        <w:spacing w:line="240" w:lineRule="auto"/>
      </w:pPr>
      <w:bookmarkStart w:id="1" w:name="_Toc447205300"/>
      <w:r w:rsidRPr="00450F51">
        <w:t>Agradecimientos</w:t>
      </w:r>
      <w:bookmarkEnd w:id="1"/>
    </w:p>
    <w:p w14:paraId="729667D8" w14:textId="74A3B78A" w:rsidR="00952334" w:rsidRDefault="00952334" w:rsidP="00952334">
      <w:pPr>
        <w:pStyle w:val="ParrafoORT"/>
      </w:pPr>
      <w:r>
        <w:t xml:space="preserve">A </w:t>
      </w:r>
      <w:r w:rsidR="00B77B1F">
        <w:t xml:space="preserve">mi tutora Susana Abulafia </w:t>
      </w:r>
      <w:r w:rsidR="00BA2A01">
        <w:t>por los consejos, apoyo y recomendaciones brindado durante todo el transcurso del proyecto.</w:t>
      </w:r>
    </w:p>
    <w:p w14:paraId="47C523DD" w14:textId="569B9C78" w:rsidR="00BA2A01" w:rsidRDefault="00BA2A01" w:rsidP="00952334">
      <w:pPr>
        <w:pStyle w:val="ParrafoORT"/>
      </w:pPr>
      <w:r>
        <w:t>A la empresa Vector Seguridad que nos apoyó con gran expectativa, disponibilidad y buena disposición para el desarrollo óptimo del desarrollo.</w:t>
      </w:r>
    </w:p>
    <w:p w14:paraId="2ACE8CAC" w14:textId="7EE6C450" w:rsidR="00BA2A01" w:rsidRPr="00952334" w:rsidRDefault="00BA2A01" w:rsidP="00952334">
      <w:pPr>
        <w:pStyle w:val="ParrafoORT"/>
      </w:pPr>
      <w:r>
        <w:t>A mi familia por su incondicional apoyo.</w:t>
      </w:r>
    </w:p>
    <w:p w14:paraId="096365B1" w14:textId="77777777" w:rsidR="00D268F4" w:rsidRDefault="00D268F4" w:rsidP="00D268F4">
      <w:pPr>
        <w:spacing w:line="240" w:lineRule="auto"/>
        <w:jc w:val="left"/>
        <w:rPr>
          <w:szCs w:val="24"/>
        </w:rPr>
      </w:pPr>
      <w:r>
        <w:rPr>
          <w:szCs w:val="24"/>
        </w:rPr>
        <w:br w:type="page"/>
      </w:r>
    </w:p>
    <w:p w14:paraId="4540F7F7" w14:textId="760622A7" w:rsidR="00E811F2" w:rsidRDefault="00505622" w:rsidP="00D268F4">
      <w:pPr>
        <w:pStyle w:val="TituloNoIndice"/>
        <w:spacing w:line="240" w:lineRule="auto"/>
      </w:pPr>
      <w:bookmarkStart w:id="2" w:name="_Toc447205301"/>
      <w:r w:rsidRPr="00450F51">
        <w:t>Abstract</w:t>
      </w:r>
      <w:bookmarkEnd w:id="2"/>
    </w:p>
    <w:p w14:paraId="646C5FAB" w14:textId="02F90BD8" w:rsidR="00BA2A01" w:rsidRDefault="00BA2A01" w:rsidP="00BA2A01">
      <w:pPr>
        <w:pStyle w:val="ParrafoORT"/>
      </w:pPr>
      <w:r>
        <w:t>El siguiente documento describe el desarrollo para el desarrollo de la planificación de escalafón de una empresa de seguridad y suministradora de personal, facturación y manejo de RR.HH.</w:t>
      </w:r>
    </w:p>
    <w:p w14:paraId="2747FF43" w14:textId="47C7DE1B" w:rsidR="00BA2A01" w:rsidRDefault="00BA2A01" w:rsidP="00BA2A01">
      <w:pPr>
        <w:pStyle w:val="ParrafoORT"/>
      </w:pPr>
      <w:r>
        <w:t>El cliente necesita una solución que le permita realizar la planificación del escalafón de una manera ordenada y controlada</w:t>
      </w:r>
      <w:r w:rsidR="00A54B07">
        <w:t xml:space="preserve"> (área de mesa operativa)</w:t>
      </w:r>
      <w:r>
        <w:t>. También necesita generar reportes que sean personalizados para la facturación (área de finanzas) y la liquidación de horas para la carga de sueldos (área de RR.HH)</w:t>
      </w:r>
      <w:r w:rsidR="00A54B07">
        <w:t>, todo este proceso centralizando la información e interrelacionando las distintas áreas.</w:t>
      </w:r>
    </w:p>
    <w:p w14:paraId="59A07A57" w14:textId="4222FEA7" w:rsidR="00A54B07" w:rsidRDefault="00A54B07" w:rsidP="00BA2A01">
      <w:pPr>
        <w:pStyle w:val="ParrafoORT"/>
      </w:pPr>
      <w:r>
        <w:t>Se propone re</w:t>
      </w:r>
      <w:r w:rsidR="00E56801">
        <w:t>alizar una planificación a medida respetando los parámetros que actualmente se utiliza regido por la ISO 9001</w:t>
      </w:r>
      <w:r w:rsidR="006952E3">
        <w:t xml:space="preserve"> en que la empresa se encuentra certificada  y por la aprobación de los distintos auditores,</w:t>
      </w:r>
      <w:r w:rsidR="00E56801">
        <w:t xml:space="preserve"> y disponer de los reportes necesarios para finanzas y RR.HH.</w:t>
      </w:r>
    </w:p>
    <w:p w14:paraId="328AA26D" w14:textId="72134CB8" w:rsidR="00E56801" w:rsidRPr="00BA2A01" w:rsidRDefault="00E56801" w:rsidP="00BA2A01">
      <w:pPr>
        <w:pStyle w:val="ParrafoORT"/>
      </w:pPr>
      <w:r>
        <w:t xml:space="preserve">Como parte de la solución, la misma se aloja en un servidor de Microsoft Azure donde se aloja la aplicación </w:t>
      </w:r>
      <w:r w:rsidR="00AB5FF8">
        <w:t xml:space="preserve">frontend desarrollado en Blazor con C# .NET Core y paginas razor, </w:t>
      </w:r>
      <w:r>
        <w:t>y la Web API que contiene el backend</w:t>
      </w:r>
      <w:r w:rsidR="00AB5FF8">
        <w:t xml:space="preserve"> en C# .NET Core. La base de datos será SQL Database para alojar la persistencia de datos</w:t>
      </w:r>
      <w:r w:rsidR="006952E3">
        <w:t>.</w:t>
      </w:r>
    </w:p>
    <w:p w14:paraId="68758F34" w14:textId="77777777" w:rsidR="00505622" w:rsidRPr="00D268F4" w:rsidRDefault="00505622" w:rsidP="00D268F4">
      <w:pPr>
        <w:spacing w:line="240" w:lineRule="auto"/>
      </w:pPr>
      <w:r w:rsidRPr="00D268F4">
        <w:br w:type="page"/>
      </w:r>
    </w:p>
    <w:p w14:paraId="01039AE1" w14:textId="772969B3" w:rsidR="00505622" w:rsidRDefault="00505622" w:rsidP="00D268F4">
      <w:pPr>
        <w:pStyle w:val="TituloNoIndice"/>
        <w:spacing w:line="240" w:lineRule="auto"/>
      </w:pPr>
      <w:bookmarkStart w:id="3" w:name="_Toc447205302"/>
      <w:r w:rsidRPr="00450F51">
        <w:t>Palabras clave</w:t>
      </w:r>
      <w:bookmarkEnd w:id="3"/>
    </w:p>
    <w:p w14:paraId="0AC8E893" w14:textId="4C9BD6A6" w:rsidR="00F543A0" w:rsidRDefault="00F543A0" w:rsidP="00F543A0">
      <w:pPr>
        <w:pStyle w:val="ParrafoORT"/>
      </w:pPr>
      <w:r>
        <w:t>Microsoft Azure</w:t>
      </w:r>
    </w:p>
    <w:p w14:paraId="1186711B" w14:textId="3DF433F2" w:rsidR="00F543A0" w:rsidRDefault="00F543A0" w:rsidP="00F543A0">
      <w:pPr>
        <w:pStyle w:val="ParrafoORT"/>
      </w:pPr>
      <w:r>
        <w:t>C#</w:t>
      </w:r>
    </w:p>
    <w:p w14:paraId="5C79958B" w14:textId="6CE99875" w:rsidR="00F543A0" w:rsidRDefault="00F543A0" w:rsidP="00F543A0">
      <w:pPr>
        <w:pStyle w:val="ParrafoORT"/>
      </w:pPr>
      <w:r>
        <w:t>.NET Core</w:t>
      </w:r>
    </w:p>
    <w:p w14:paraId="588AADC0" w14:textId="60711730" w:rsidR="00F543A0" w:rsidRDefault="00F543A0" w:rsidP="00F543A0">
      <w:pPr>
        <w:pStyle w:val="ParrafoORT"/>
      </w:pPr>
      <w:r>
        <w:t>Entity Framework Core</w:t>
      </w:r>
    </w:p>
    <w:p w14:paraId="4F790D68" w14:textId="32A9E54F" w:rsidR="00F543A0" w:rsidRDefault="00F543A0" w:rsidP="00F543A0">
      <w:pPr>
        <w:pStyle w:val="ParrafoORT"/>
      </w:pPr>
      <w:r>
        <w:t>Blazor</w:t>
      </w:r>
    </w:p>
    <w:p w14:paraId="3ACED1F4" w14:textId="3F39BD39" w:rsidR="00F543A0" w:rsidRPr="00F543A0" w:rsidRDefault="00F543A0" w:rsidP="00F543A0">
      <w:pPr>
        <w:pStyle w:val="ParrafoORT"/>
        <w:rPr>
          <w:ins w:id="4" w:author="Alexis F" w:date="2021-05-09T10:47:00Z"/>
        </w:rPr>
      </w:pPr>
      <w:r>
        <w:t>Razor</w:t>
      </w:r>
    </w:p>
    <w:p w14:paraId="2B625A28" w14:textId="77777777" w:rsidR="00F543A0" w:rsidRPr="00F543A0" w:rsidRDefault="00F543A0" w:rsidP="00F543A0">
      <w:pPr>
        <w:pStyle w:val="TituloNoIndice"/>
        <w:spacing w:line="240" w:lineRule="auto"/>
      </w:pPr>
    </w:p>
    <w:p w14:paraId="3BBE1D1C" w14:textId="2387BE19" w:rsidR="00505622" w:rsidRPr="0080142F" w:rsidRDefault="00505622" w:rsidP="0080142F">
      <w:pPr>
        <w:pStyle w:val="TituloNoIndice"/>
      </w:pPr>
      <w:r w:rsidRPr="006076CA">
        <w:br w:type="page"/>
      </w:r>
      <w:bookmarkStart w:id="5" w:name="_Toc447205303"/>
      <w:r w:rsidR="00D268F4" w:rsidRPr="0080142F">
        <w:lastRenderedPageBreak/>
        <w:t>Í</w:t>
      </w:r>
      <w:r w:rsidRPr="0080142F">
        <w:t>ndice</w:t>
      </w:r>
      <w:bookmarkEnd w:id="5"/>
    </w:p>
    <w:p w14:paraId="00D97683" w14:textId="5239D084" w:rsidR="00F50C4F" w:rsidRPr="00F50C4F" w:rsidRDefault="00F50C4F">
      <w:pPr>
        <w:pStyle w:val="TDC1"/>
        <w:rPr>
          <w:rFonts w:ascii="Calibri" w:eastAsia="Times New Roman" w:hAnsi="Calibri"/>
          <w:noProof/>
          <w:sz w:val="22"/>
          <w:lang w:eastAsia="es-UY"/>
        </w:rPr>
      </w:pPr>
      <w:r>
        <w:fldChar w:fldCharType="begin"/>
      </w:r>
      <w:r>
        <w:instrText xml:space="preserve"> TOC \o "1-3" \h \z \u </w:instrText>
      </w:r>
      <w:r>
        <w:fldChar w:fldCharType="separate"/>
      </w:r>
      <w:hyperlink w:anchor="_Toc71468208" w:history="1">
        <w:r w:rsidRPr="00A06232">
          <w:rPr>
            <w:rStyle w:val="Hipervnculo"/>
            <w:noProof/>
          </w:rPr>
          <w:t>1.</w:t>
        </w:r>
        <w:r w:rsidRPr="00F50C4F">
          <w:rPr>
            <w:rFonts w:ascii="Calibri" w:eastAsia="Times New Roman" w:hAnsi="Calibri"/>
            <w:noProof/>
            <w:sz w:val="22"/>
            <w:lang w:eastAsia="es-UY"/>
          </w:rPr>
          <w:tab/>
        </w:r>
        <w:r w:rsidRPr="00A06232">
          <w:rPr>
            <w:rStyle w:val="Hipervnculo"/>
            <w:noProof/>
          </w:rPr>
          <w:t>Introducción</w:t>
        </w:r>
        <w:r>
          <w:rPr>
            <w:noProof/>
            <w:webHidden/>
          </w:rPr>
          <w:tab/>
        </w:r>
        <w:r>
          <w:rPr>
            <w:noProof/>
            <w:webHidden/>
          </w:rPr>
          <w:fldChar w:fldCharType="begin"/>
        </w:r>
        <w:r>
          <w:rPr>
            <w:noProof/>
            <w:webHidden/>
          </w:rPr>
          <w:instrText xml:space="preserve"> PAGEREF _Toc71468208 \h </w:instrText>
        </w:r>
        <w:r>
          <w:rPr>
            <w:noProof/>
            <w:webHidden/>
          </w:rPr>
        </w:r>
        <w:r>
          <w:rPr>
            <w:noProof/>
            <w:webHidden/>
          </w:rPr>
          <w:fldChar w:fldCharType="separate"/>
        </w:r>
        <w:r w:rsidR="00501267">
          <w:rPr>
            <w:noProof/>
            <w:webHidden/>
          </w:rPr>
          <w:t>10</w:t>
        </w:r>
        <w:r>
          <w:rPr>
            <w:noProof/>
            <w:webHidden/>
          </w:rPr>
          <w:fldChar w:fldCharType="end"/>
        </w:r>
      </w:hyperlink>
    </w:p>
    <w:p w14:paraId="31A44174" w14:textId="5F5A65ED" w:rsidR="00F50C4F" w:rsidRPr="00F50C4F" w:rsidRDefault="009A00E1">
      <w:pPr>
        <w:pStyle w:val="TDC1"/>
        <w:rPr>
          <w:rFonts w:ascii="Calibri" w:eastAsia="Times New Roman" w:hAnsi="Calibri"/>
          <w:noProof/>
          <w:sz w:val="22"/>
          <w:lang w:eastAsia="es-UY"/>
        </w:rPr>
      </w:pPr>
      <w:hyperlink w:anchor="_Toc71468209" w:history="1">
        <w:r w:rsidR="00F50C4F" w:rsidRPr="00A06232">
          <w:rPr>
            <w:rStyle w:val="Hipervnculo"/>
            <w:noProof/>
          </w:rPr>
          <w:t>2.</w:t>
        </w:r>
        <w:r w:rsidR="00F50C4F" w:rsidRPr="00F50C4F">
          <w:rPr>
            <w:rFonts w:ascii="Calibri" w:eastAsia="Times New Roman" w:hAnsi="Calibri"/>
            <w:noProof/>
            <w:sz w:val="22"/>
            <w:lang w:eastAsia="es-UY"/>
          </w:rPr>
          <w:tab/>
        </w:r>
        <w:r w:rsidR="00F50C4F" w:rsidRPr="00A06232">
          <w:rPr>
            <w:rStyle w:val="Hipervnculo"/>
            <w:noProof/>
          </w:rPr>
          <w:t>Anteproyecto</w:t>
        </w:r>
        <w:r w:rsidR="00F50C4F">
          <w:rPr>
            <w:noProof/>
            <w:webHidden/>
          </w:rPr>
          <w:tab/>
        </w:r>
        <w:r w:rsidR="00F50C4F">
          <w:rPr>
            <w:noProof/>
            <w:webHidden/>
          </w:rPr>
          <w:fldChar w:fldCharType="begin"/>
        </w:r>
        <w:r w:rsidR="00F50C4F">
          <w:rPr>
            <w:noProof/>
            <w:webHidden/>
          </w:rPr>
          <w:instrText xml:space="preserve"> PAGEREF _Toc71468209 \h </w:instrText>
        </w:r>
        <w:r w:rsidR="00F50C4F">
          <w:rPr>
            <w:noProof/>
            <w:webHidden/>
          </w:rPr>
        </w:r>
        <w:r w:rsidR="00F50C4F">
          <w:rPr>
            <w:noProof/>
            <w:webHidden/>
          </w:rPr>
          <w:fldChar w:fldCharType="separate"/>
        </w:r>
        <w:r w:rsidR="00501267">
          <w:rPr>
            <w:noProof/>
            <w:webHidden/>
          </w:rPr>
          <w:t>11</w:t>
        </w:r>
        <w:r w:rsidR="00F50C4F">
          <w:rPr>
            <w:noProof/>
            <w:webHidden/>
          </w:rPr>
          <w:fldChar w:fldCharType="end"/>
        </w:r>
      </w:hyperlink>
    </w:p>
    <w:p w14:paraId="056FCC06" w14:textId="5270328F" w:rsidR="00F50C4F" w:rsidRPr="00F50C4F" w:rsidRDefault="009A00E1">
      <w:pPr>
        <w:pStyle w:val="TDC2"/>
        <w:tabs>
          <w:tab w:val="left" w:pos="880"/>
          <w:tab w:val="right" w:leader="dot" w:pos="8494"/>
        </w:tabs>
        <w:rPr>
          <w:rFonts w:ascii="Calibri" w:eastAsia="Times New Roman" w:hAnsi="Calibri"/>
          <w:noProof/>
          <w:sz w:val="22"/>
          <w:lang w:eastAsia="es-UY"/>
        </w:rPr>
      </w:pPr>
      <w:hyperlink w:anchor="_Toc71468210" w:history="1">
        <w:r w:rsidR="00F50C4F" w:rsidRPr="00A06232">
          <w:rPr>
            <w:rStyle w:val="Hipervnculo"/>
            <w:noProof/>
          </w:rPr>
          <w:t>2.1.</w:t>
        </w:r>
        <w:r w:rsidR="00F50C4F" w:rsidRPr="00F50C4F">
          <w:rPr>
            <w:rFonts w:ascii="Calibri" w:eastAsia="Times New Roman" w:hAnsi="Calibri"/>
            <w:noProof/>
            <w:sz w:val="22"/>
            <w:lang w:eastAsia="es-UY"/>
          </w:rPr>
          <w:tab/>
        </w:r>
        <w:r w:rsidR="00F50C4F" w:rsidRPr="00A06232">
          <w:rPr>
            <w:rStyle w:val="Hipervnculo"/>
            <w:noProof/>
          </w:rPr>
          <w:t>Presentación del cliente</w:t>
        </w:r>
        <w:r w:rsidR="00F50C4F">
          <w:rPr>
            <w:noProof/>
            <w:webHidden/>
          </w:rPr>
          <w:tab/>
        </w:r>
        <w:r w:rsidR="00F50C4F">
          <w:rPr>
            <w:noProof/>
            <w:webHidden/>
          </w:rPr>
          <w:fldChar w:fldCharType="begin"/>
        </w:r>
        <w:r w:rsidR="00F50C4F">
          <w:rPr>
            <w:noProof/>
            <w:webHidden/>
          </w:rPr>
          <w:instrText xml:space="preserve"> PAGEREF _Toc71468210 \h </w:instrText>
        </w:r>
        <w:r w:rsidR="00F50C4F">
          <w:rPr>
            <w:noProof/>
            <w:webHidden/>
          </w:rPr>
        </w:r>
        <w:r w:rsidR="00F50C4F">
          <w:rPr>
            <w:noProof/>
            <w:webHidden/>
          </w:rPr>
          <w:fldChar w:fldCharType="separate"/>
        </w:r>
        <w:r w:rsidR="00501267">
          <w:rPr>
            <w:noProof/>
            <w:webHidden/>
          </w:rPr>
          <w:t>11</w:t>
        </w:r>
        <w:r w:rsidR="00F50C4F">
          <w:rPr>
            <w:noProof/>
            <w:webHidden/>
          </w:rPr>
          <w:fldChar w:fldCharType="end"/>
        </w:r>
      </w:hyperlink>
    </w:p>
    <w:p w14:paraId="2CF2A8BB" w14:textId="2653399D" w:rsidR="00F50C4F" w:rsidRPr="00F50C4F" w:rsidRDefault="009A00E1">
      <w:pPr>
        <w:pStyle w:val="TDC2"/>
        <w:tabs>
          <w:tab w:val="left" w:pos="880"/>
          <w:tab w:val="right" w:leader="dot" w:pos="8494"/>
        </w:tabs>
        <w:rPr>
          <w:rFonts w:ascii="Calibri" w:eastAsia="Times New Roman" w:hAnsi="Calibri"/>
          <w:noProof/>
          <w:sz w:val="22"/>
          <w:lang w:eastAsia="es-UY"/>
        </w:rPr>
      </w:pPr>
      <w:hyperlink w:anchor="_Toc71468211" w:history="1">
        <w:r w:rsidR="00F50C4F" w:rsidRPr="00A06232">
          <w:rPr>
            <w:rStyle w:val="Hipervnculo"/>
            <w:noProof/>
          </w:rPr>
          <w:t>2.2.</w:t>
        </w:r>
        <w:r w:rsidR="00F50C4F" w:rsidRPr="00F50C4F">
          <w:rPr>
            <w:rFonts w:ascii="Calibri" w:eastAsia="Times New Roman" w:hAnsi="Calibri"/>
            <w:noProof/>
            <w:sz w:val="22"/>
            <w:lang w:eastAsia="es-UY"/>
          </w:rPr>
          <w:tab/>
        </w:r>
        <w:r w:rsidR="00F50C4F" w:rsidRPr="00A06232">
          <w:rPr>
            <w:rStyle w:val="Hipervnculo"/>
            <w:noProof/>
          </w:rPr>
          <w:t>Presentación del problema.</w:t>
        </w:r>
        <w:r w:rsidR="00F50C4F">
          <w:rPr>
            <w:noProof/>
            <w:webHidden/>
          </w:rPr>
          <w:tab/>
        </w:r>
        <w:r w:rsidR="00F50C4F">
          <w:rPr>
            <w:noProof/>
            <w:webHidden/>
          </w:rPr>
          <w:fldChar w:fldCharType="begin"/>
        </w:r>
        <w:r w:rsidR="00F50C4F">
          <w:rPr>
            <w:noProof/>
            <w:webHidden/>
          </w:rPr>
          <w:instrText xml:space="preserve"> PAGEREF _Toc71468211 \h </w:instrText>
        </w:r>
        <w:r w:rsidR="00F50C4F">
          <w:rPr>
            <w:noProof/>
            <w:webHidden/>
          </w:rPr>
        </w:r>
        <w:r w:rsidR="00F50C4F">
          <w:rPr>
            <w:noProof/>
            <w:webHidden/>
          </w:rPr>
          <w:fldChar w:fldCharType="separate"/>
        </w:r>
        <w:r w:rsidR="00501267">
          <w:rPr>
            <w:noProof/>
            <w:webHidden/>
          </w:rPr>
          <w:t>11</w:t>
        </w:r>
        <w:r w:rsidR="00F50C4F">
          <w:rPr>
            <w:noProof/>
            <w:webHidden/>
          </w:rPr>
          <w:fldChar w:fldCharType="end"/>
        </w:r>
      </w:hyperlink>
    </w:p>
    <w:p w14:paraId="743FE602" w14:textId="056D0E35" w:rsidR="00F50C4F" w:rsidRPr="00F50C4F" w:rsidRDefault="009A00E1">
      <w:pPr>
        <w:pStyle w:val="TDC2"/>
        <w:tabs>
          <w:tab w:val="left" w:pos="880"/>
          <w:tab w:val="right" w:leader="dot" w:pos="8494"/>
        </w:tabs>
        <w:rPr>
          <w:rFonts w:ascii="Calibri" w:eastAsia="Times New Roman" w:hAnsi="Calibri"/>
          <w:noProof/>
          <w:sz w:val="22"/>
          <w:lang w:eastAsia="es-UY"/>
        </w:rPr>
      </w:pPr>
      <w:hyperlink w:anchor="_Toc71468212" w:history="1">
        <w:r w:rsidR="00F50C4F" w:rsidRPr="00A06232">
          <w:rPr>
            <w:rStyle w:val="Hipervnculo"/>
            <w:noProof/>
          </w:rPr>
          <w:t>2.3.</w:t>
        </w:r>
        <w:r w:rsidR="00F50C4F" w:rsidRPr="00F50C4F">
          <w:rPr>
            <w:rFonts w:ascii="Calibri" w:eastAsia="Times New Roman" w:hAnsi="Calibri"/>
            <w:noProof/>
            <w:sz w:val="22"/>
            <w:lang w:eastAsia="es-UY"/>
          </w:rPr>
          <w:tab/>
        </w:r>
        <w:r w:rsidR="00F50C4F" w:rsidRPr="00A06232">
          <w:rPr>
            <w:rStyle w:val="Hipervnculo"/>
            <w:noProof/>
          </w:rPr>
          <w:t>Lista de necesidades</w:t>
        </w:r>
        <w:r w:rsidR="00F50C4F">
          <w:rPr>
            <w:noProof/>
            <w:webHidden/>
          </w:rPr>
          <w:tab/>
        </w:r>
        <w:r w:rsidR="00F50C4F">
          <w:rPr>
            <w:noProof/>
            <w:webHidden/>
          </w:rPr>
          <w:fldChar w:fldCharType="begin"/>
        </w:r>
        <w:r w:rsidR="00F50C4F">
          <w:rPr>
            <w:noProof/>
            <w:webHidden/>
          </w:rPr>
          <w:instrText xml:space="preserve"> PAGEREF _Toc71468212 \h </w:instrText>
        </w:r>
        <w:r w:rsidR="00F50C4F">
          <w:rPr>
            <w:noProof/>
            <w:webHidden/>
          </w:rPr>
        </w:r>
        <w:r w:rsidR="00F50C4F">
          <w:rPr>
            <w:noProof/>
            <w:webHidden/>
          </w:rPr>
          <w:fldChar w:fldCharType="separate"/>
        </w:r>
        <w:r w:rsidR="00501267">
          <w:rPr>
            <w:noProof/>
            <w:webHidden/>
          </w:rPr>
          <w:t>12</w:t>
        </w:r>
        <w:r w:rsidR="00F50C4F">
          <w:rPr>
            <w:noProof/>
            <w:webHidden/>
          </w:rPr>
          <w:fldChar w:fldCharType="end"/>
        </w:r>
      </w:hyperlink>
    </w:p>
    <w:p w14:paraId="5267DBA4" w14:textId="016575A5" w:rsidR="00F50C4F" w:rsidRPr="00F50C4F" w:rsidRDefault="008E1D3D">
      <w:pPr>
        <w:pStyle w:val="TDC2"/>
        <w:tabs>
          <w:tab w:val="right" w:leader="dot" w:pos="8494"/>
        </w:tabs>
        <w:rPr>
          <w:rFonts w:ascii="Calibri" w:eastAsia="Times New Roman" w:hAnsi="Calibri"/>
          <w:noProof/>
          <w:sz w:val="22"/>
          <w:lang w:eastAsia="es-UY"/>
        </w:rPr>
      </w:pPr>
      <w:r>
        <w:t xml:space="preserve">    </w:t>
      </w:r>
      <w:hyperlink w:anchor="_Toc71468213" w:history="1">
        <w:r w:rsidR="00F50C4F" w:rsidRPr="00A06232">
          <w:rPr>
            <w:rStyle w:val="Hipervnculo"/>
            <w:noProof/>
          </w:rPr>
          <w:t>2.3.1</w:t>
        </w:r>
        <w:r w:rsidR="009F4B6C">
          <w:rPr>
            <w:rStyle w:val="Hipervnculo"/>
            <w:noProof/>
          </w:rPr>
          <w:t>.</w:t>
        </w:r>
        <w:r w:rsidR="00F50C4F" w:rsidRPr="00A06232">
          <w:rPr>
            <w:rStyle w:val="Hipervnculo"/>
            <w:noProof/>
          </w:rPr>
          <w:t xml:space="preserve"> Diagrama de procesos de trabajo.</w:t>
        </w:r>
        <w:r w:rsidR="00F50C4F">
          <w:rPr>
            <w:noProof/>
            <w:webHidden/>
          </w:rPr>
          <w:tab/>
        </w:r>
        <w:r w:rsidR="00F50C4F">
          <w:rPr>
            <w:noProof/>
            <w:webHidden/>
          </w:rPr>
          <w:fldChar w:fldCharType="begin"/>
        </w:r>
        <w:r w:rsidR="00F50C4F">
          <w:rPr>
            <w:noProof/>
            <w:webHidden/>
          </w:rPr>
          <w:instrText xml:space="preserve"> PAGEREF _Toc71468213 \h </w:instrText>
        </w:r>
        <w:r w:rsidR="00F50C4F">
          <w:rPr>
            <w:noProof/>
            <w:webHidden/>
          </w:rPr>
        </w:r>
        <w:r w:rsidR="00F50C4F">
          <w:rPr>
            <w:noProof/>
            <w:webHidden/>
          </w:rPr>
          <w:fldChar w:fldCharType="separate"/>
        </w:r>
        <w:r w:rsidR="00501267">
          <w:rPr>
            <w:noProof/>
            <w:webHidden/>
          </w:rPr>
          <w:t>13</w:t>
        </w:r>
        <w:r w:rsidR="00F50C4F">
          <w:rPr>
            <w:noProof/>
            <w:webHidden/>
          </w:rPr>
          <w:fldChar w:fldCharType="end"/>
        </w:r>
      </w:hyperlink>
    </w:p>
    <w:p w14:paraId="7561FD03" w14:textId="1CBF651B" w:rsidR="00F50C4F" w:rsidRPr="00F50C4F" w:rsidRDefault="009A00E1">
      <w:pPr>
        <w:pStyle w:val="TDC2"/>
        <w:tabs>
          <w:tab w:val="left" w:pos="880"/>
          <w:tab w:val="right" w:leader="dot" w:pos="8494"/>
        </w:tabs>
        <w:rPr>
          <w:rFonts w:ascii="Calibri" w:eastAsia="Times New Roman" w:hAnsi="Calibri"/>
          <w:noProof/>
          <w:sz w:val="22"/>
          <w:lang w:eastAsia="es-UY"/>
        </w:rPr>
      </w:pPr>
      <w:hyperlink w:anchor="_Toc71468214" w:history="1">
        <w:r w:rsidR="00F50C4F" w:rsidRPr="00A06232">
          <w:rPr>
            <w:rStyle w:val="Hipervnculo"/>
            <w:noProof/>
          </w:rPr>
          <w:t>2.4.</w:t>
        </w:r>
        <w:r w:rsidR="00F50C4F" w:rsidRPr="00F50C4F">
          <w:rPr>
            <w:rFonts w:ascii="Calibri" w:eastAsia="Times New Roman" w:hAnsi="Calibri"/>
            <w:noProof/>
            <w:sz w:val="22"/>
            <w:lang w:eastAsia="es-UY"/>
          </w:rPr>
          <w:tab/>
        </w:r>
        <w:r w:rsidR="00F50C4F" w:rsidRPr="00A06232">
          <w:rPr>
            <w:rStyle w:val="Hipervnculo"/>
            <w:noProof/>
          </w:rPr>
          <w:t>Objetivos.</w:t>
        </w:r>
        <w:r w:rsidR="00F50C4F">
          <w:rPr>
            <w:noProof/>
            <w:webHidden/>
          </w:rPr>
          <w:tab/>
        </w:r>
        <w:r w:rsidR="00F50C4F">
          <w:rPr>
            <w:noProof/>
            <w:webHidden/>
          </w:rPr>
          <w:fldChar w:fldCharType="begin"/>
        </w:r>
        <w:r w:rsidR="00F50C4F">
          <w:rPr>
            <w:noProof/>
            <w:webHidden/>
          </w:rPr>
          <w:instrText xml:space="preserve"> PAGEREF _Toc71468214 \h </w:instrText>
        </w:r>
        <w:r w:rsidR="00F50C4F">
          <w:rPr>
            <w:noProof/>
            <w:webHidden/>
          </w:rPr>
        </w:r>
        <w:r w:rsidR="00F50C4F">
          <w:rPr>
            <w:noProof/>
            <w:webHidden/>
          </w:rPr>
          <w:fldChar w:fldCharType="separate"/>
        </w:r>
        <w:r w:rsidR="00501267">
          <w:rPr>
            <w:noProof/>
            <w:webHidden/>
          </w:rPr>
          <w:t>15</w:t>
        </w:r>
        <w:r w:rsidR="00F50C4F">
          <w:rPr>
            <w:noProof/>
            <w:webHidden/>
          </w:rPr>
          <w:fldChar w:fldCharType="end"/>
        </w:r>
      </w:hyperlink>
    </w:p>
    <w:p w14:paraId="4B346582" w14:textId="63319569" w:rsidR="00F50C4F" w:rsidRPr="00F50C4F" w:rsidRDefault="009A00E1">
      <w:pPr>
        <w:pStyle w:val="TDC3"/>
        <w:tabs>
          <w:tab w:val="left" w:pos="1320"/>
          <w:tab w:val="right" w:leader="dot" w:pos="8494"/>
        </w:tabs>
        <w:rPr>
          <w:rFonts w:ascii="Calibri" w:eastAsia="Times New Roman" w:hAnsi="Calibri"/>
          <w:noProof/>
          <w:sz w:val="22"/>
          <w:lang w:eastAsia="es-UY"/>
        </w:rPr>
      </w:pPr>
      <w:hyperlink w:anchor="_Toc71468215" w:history="1">
        <w:r w:rsidR="00F50C4F" w:rsidRPr="00A06232">
          <w:rPr>
            <w:rStyle w:val="Hipervnculo"/>
            <w:noProof/>
          </w:rPr>
          <w:t>2.4.1.</w:t>
        </w:r>
        <w:r w:rsidR="00F50C4F" w:rsidRPr="00F50C4F">
          <w:rPr>
            <w:rFonts w:ascii="Calibri" w:eastAsia="Times New Roman" w:hAnsi="Calibri"/>
            <w:noProof/>
            <w:sz w:val="22"/>
            <w:lang w:eastAsia="es-UY"/>
          </w:rPr>
          <w:tab/>
        </w:r>
        <w:r w:rsidR="00F50C4F" w:rsidRPr="00A06232">
          <w:rPr>
            <w:rStyle w:val="Hipervnculo"/>
            <w:noProof/>
          </w:rPr>
          <w:t>Objetivos generales</w:t>
        </w:r>
        <w:r w:rsidR="00F50C4F">
          <w:rPr>
            <w:noProof/>
            <w:webHidden/>
          </w:rPr>
          <w:tab/>
        </w:r>
        <w:r w:rsidR="00F50C4F">
          <w:rPr>
            <w:noProof/>
            <w:webHidden/>
          </w:rPr>
          <w:fldChar w:fldCharType="begin"/>
        </w:r>
        <w:r w:rsidR="00F50C4F">
          <w:rPr>
            <w:noProof/>
            <w:webHidden/>
          </w:rPr>
          <w:instrText xml:space="preserve"> PAGEREF _Toc71468215 \h </w:instrText>
        </w:r>
        <w:r w:rsidR="00F50C4F">
          <w:rPr>
            <w:noProof/>
            <w:webHidden/>
          </w:rPr>
        </w:r>
        <w:r w:rsidR="00F50C4F">
          <w:rPr>
            <w:noProof/>
            <w:webHidden/>
          </w:rPr>
          <w:fldChar w:fldCharType="separate"/>
        </w:r>
        <w:r w:rsidR="00501267">
          <w:rPr>
            <w:noProof/>
            <w:webHidden/>
          </w:rPr>
          <w:t>15</w:t>
        </w:r>
        <w:r w:rsidR="00F50C4F">
          <w:rPr>
            <w:noProof/>
            <w:webHidden/>
          </w:rPr>
          <w:fldChar w:fldCharType="end"/>
        </w:r>
      </w:hyperlink>
    </w:p>
    <w:p w14:paraId="34270B29" w14:textId="13EDBA3A" w:rsidR="00F50C4F" w:rsidRPr="00F50C4F" w:rsidRDefault="009A00E1">
      <w:pPr>
        <w:pStyle w:val="TDC3"/>
        <w:tabs>
          <w:tab w:val="left" w:pos="1320"/>
          <w:tab w:val="right" w:leader="dot" w:pos="8494"/>
        </w:tabs>
        <w:rPr>
          <w:rFonts w:ascii="Calibri" w:eastAsia="Times New Roman" w:hAnsi="Calibri"/>
          <w:noProof/>
          <w:sz w:val="22"/>
          <w:lang w:eastAsia="es-UY"/>
        </w:rPr>
      </w:pPr>
      <w:hyperlink w:anchor="_Toc71468216" w:history="1">
        <w:r w:rsidR="00F50C4F" w:rsidRPr="00A06232">
          <w:rPr>
            <w:rStyle w:val="Hipervnculo"/>
            <w:noProof/>
          </w:rPr>
          <w:t>2.4.2.</w:t>
        </w:r>
        <w:r w:rsidR="00F50C4F" w:rsidRPr="00F50C4F">
          <w:rPr>
            <w:rFonts w:ascii="Calibri" w:eastAsia="Times New Roman" w:hAnsi="Calibri"/>
            <w:noProof/>
            <w:sz w:val="22"/>
            <w:lang w:eastAsia="es-UY"/>
          </w:rPr>
          <w:tab/>
        </w:r>
        <w:r w:rsidR="00F50C4F" w:rsidRPr="00A06232">
          <w:rPr>
            <w:rStyle w:val="Hipervnculo"/>
            <w:noProof/>
          </w:rPr>
          <w:t>Objetivos de capacitación al cliente</w:t>
        </w:r>
        <w:r w:rsidR="00F50C4F">
          <w:rPr>
            <w:noProof/>
            <w:webHidden/>
          </w:rPr>
          <w:tab/>
        </w:r>
        <w:r w:rsidR="00F50C4F">
          <w:rPr>
            <w:noProof/>
            <w:webHidden/>
          </w:rPr>
          <w:fldChar w:fldCharType="begin"/>
        </w:r>
        <w:r w:rsidR="00F50C4F">
          <w:rPr>
            <w:noProof/>
            <w:webHidden/>
          </w:rPr>
          <w:instrText xml:space="preserve"> PAGEREF _Toc71468216 \h </w:instrText>
        </w:r>
        <w:r w:rsidR="00F50C4F">
          <w:rPr>
            <w:noProof/>
            <w:webHidden/>
          </w:rPr>
        </w:r>
        <w:r w:rsidR="00F50C4F">
          <w:rPr>
            <w:noProof/>
            <w:webHidden/>
          </w:rPr>
          <w:fldChar w:fldCharType="separate"/>
        </w:r>
        <w:r w:rsidR="00501267">
          <w:rPr>
            <w:noProof/>
            <w:webHidden/>
          </w:rPr>
          <w:t>15</w:t>
        </w:r>
        <w:r w:rsidR="00F50C4F">
          <w:rPr>
            <w:noProof/>
            <w:webHidden/>
          </w:rPr>
          <w:fldChar w:fldCharType="end"/>
        </w:r>
      </w:hyperlink>
    </w:p>
    <w:p w14:paraId="58E4030D" w14:textId="2D484E2F" w:rsidR="00F50C4F" w:rsidRPr="00F50C4F" w:rsidRDefault="009A00E1">
      <w:pPr>
        <w:pStyle w:val="TDC3"/>
        <w:tabs>
          <w:tab w:val="left" w:pos="1320"/>
          <w:tab w:val="right" w:leader="dot" w:pos="8494"/>
        </w:tabs>
        <w:rPr>
          <w:rFonts w:ascii="Calibri" w:eastAsia="Times New Roman" w:hAnsi="Calibri"/>
          <w:noProof/>
          <w:sz w:val="22"/>
          <w:lang w:eastAsia="es-UY"/>
        </w:rPr>
      </w:pPr>
      <w:hyperlink w:anchor="_Toc71468217" w:history="1">
        <w:r w:rsidR="00F50C4F" w:rsidRPr="00A06232">
          <w:rPr>
            <w:rStyle w:val="Hipervnculo"/>
            <w:noProof/>
          </w:rPr>
          <w:t>2.4.3.</w:t>
        </w:r>
        <w:r w:rsidR="00F50C4F" w:rsidRPr="00F50C4F">
          <w:rPr>
            <w:rFonts w:ascii="Calibri" w:eastAsia="Times New Roman" w:hAnsi="Calibri"/>
            <w:noProof/>
            <w:sz w:val="22"/>
            <w:lang w:eastAsia="es-UY"/>
          </w:rPr>
          <w:tab/>
        </w:r>
        <w:r w:rsidR="00F50C4F" w:rsidRPr="00A06232">
          <w:rPr>
            <w:rStyle w:val="Hipervnculo"/>
            <w:noProof/>
          </w:rPr>
          <w:t>Objetivos de capacitación del desarrollador</w:t>
        </w:r>
        <w:r w:rsidR="00F50C4F">
          <w:rPr>
            <w:noProof/>
            <w:webHidden/>
          </w:rPr>
          <w:tab/>
        </w:r>
        <w:r w:rsidR="00F50C4F">
          <w:rPr>
            <w:noProof/>
            <w:webHidden/>
          </w:rPr>
          <w:fldChar w:fldCharType="begin"/>
        </w:r>
        <w:r w:rsidR="00F50C4F">
          <w:rPr>
            <w:noProof/>
            <w:webHidden/>
          </w:rPr>
          <w:instrText xml:space="preserve"> PAGEREF _Toc71468217 \h </w:instrText>
        </w:r>
        <w:r w:rsidR="00F50C4F">
          <w:rPr>
            <w:noProof/>
            <w:webHidden/>
          </w:rPr>
        </w:r>
        <w:r w:rsidR="00F50C4F">
          <w:rPr>
            <w:noProof/>
            <w:webHidden/>
          </w:rPr>
          <w:fldChar w:fldCharType="separate"/>
        </w:r>
        <w:r w:rsidR="00501267">
          <w:rPr>
            <w:noProof/>
            <w:webHidden/>
          </w:rPr>
          <w:t>15</w:t>
        </w:r>
        <w:r w:rsidR="00F50C4F">
          <w:rPr>
            <w:noProof/>
            <w:webHidden/>
          </w:rPr>
          <w:fldChar w:fldCharType="end"/>
        </w:r>
      </w:hyperlink>
    </w:p>
    <w:p w14:paraId="3E55FDC9" w14:textId="7459326A" w:rsidR="00F50C4F" w:rsidRPr="00F50C4F" w:rsidRDefault="009A00E1">
      <w:pPr>
        <w:pStyle w:val="TDC2"/>
        <w:tabs>
          <w:tab w:val="left" w:pos="880"/>
          <w:tab w:val="right" w:leader="dot" w:pos="8494"/>
        </w:tabs>
        <w:rPr>
          <w:rFonts w:ascii="Calibri" w:eastAsia="Times New Roman" w:hAnsi="Calibri"/>
          <w:noProof/>
          <w:sz w:val="22"/>
          <w:lang w:eastAsia="es-UY"/>
        </w:rPr>
      </w:pPr>
      <w:hyperlink w:anchor="_Toc71468218" w:history="1">
        <w:r w:rsidR="00F50C4F" w:rsidRPr="00A06232">
          <w:rPr>
            <w:rStyle w:val="Hipervnculo"/>
            <w:noProof/>
          </w:rPr>
          <w:t>2.5.</w:t>
        </w:r>
        <w:r w:rsidR="00F50C4F" w:rsidRPr="00F50C4F">
          <w:rPr>
            <w:rFonts w:ascii="Calibri" w:eastAsia="Times New Roman" w:hAnsi="Calibri"/>
            <w:noProof/>
            <w:sz w:val="22"/>
            <w:lang w:eastAsia="es-UY"/>
          </w:rPr>
          <w:tab/>
        </w:r>
        <w:r w:rsidR="00F50C4F" w:rsidRPr="00A06232">
          <w:rPr>
            <w:rStyle w:val="Hipervnculo"/>
            <w:noProof/>
          </w:rPr>
          <w:t>Actores involucrados.</w:t>
        </w:r>
        <w:r w:rsidR="00F50C4F">
          <w:rPr>
            <w:noProof/>
            <w:webHidden/>
          </w:rPr>
          <w:tab/>
        </w:r>
        <w:r w:rsidR="00F50C4F">
          <w:rPr>
            <w:noProof/>
            <w:webHidden/>
          </w:rPr>
          <w:fldChar w:fldCharType="begin"/>
        </w:r>
        <w:r w:rsidR="00F50C4F">
          <w:rPr>
            <w:noProof/>
            <w:webHidden/>
          </w:rPr>
          <w:instrText xml:space="preserve"> PAGEREF _Toc71468218 \h </w:instrText>
        </w:r>
        <w:r w:rsidR="00F50C4F">
          <w:rPr>
            <w:noProof/>
            <w:webHidden/>
          </w:rPr>
        </w:r>
        <w:r w:rsidR="00F50C4F">
          <w:rPr>
            <w:noProof/>
            <w:webHidden/>
          </w:rPr>
          <w:fldChar w:fldCharType="separate"/>
        </w:r>
        <w:r w:rsidR="00501267">
          <w:rPr>
            <w:noProof/>
            <w:webHidden/>
          </w:rPr>
          <w:t>16</w:t>
        </w:r>
        <w:r w:rsidR="00F50C4F">
          <w:rPr>
            <w:noProof/>
            <w:webHidden/>
          </w:rPr>
          <w:fldChar w:fldCharType="end"/>
        </w:r>
      </w:hyperlink>
    </w:p>
    <w:p w14:paraId="03F5EFB9" w14:textId="712329BB" w:rsidR="00F50C4F" w:rsidRPr="00F50C4F" w:rsidRDefault="009A00E1">
      <w:pPr>
        <w:pStyle w:val="TDC2"/>
        <w:tabs>
          <w:tab w:val="left" w:pos="880"/>
          <w:tab w:val="right" w:leader="dot" w:pos="8494"/>
        </w:tabs>
        <w:rPr>
          <w:rFonts w:ascii="Calibri" w:eastAsia="Times New Roman" w:hAnsi="Calibri"/>
          <w:noProof/>
          <w:sz w:val="22"/>
          <w:lang w:eastAsia="es-UY"/>
        </w:rPr>
      </w:pPr>
      <w:hyperlink w:anchor="_Toc71468219" w:history="1">
        <w:r w:rsidR="00F50C4F" w:rsidRPr="00A06232">
          <w:rPr>
            <w:rStyle w:val="Hipervnculo"/>
            <w:noProof/>
          </w:rPr>
          <w:t>2.6.</w:t>
        </w:r>
        <w:r w:rsidR="00F50C4F" w:rsidRPr="00F50C4F">
          <w:rPr>
            <w:rFonts w:ascii="Calibri" w:eastAsia="Times New Roman" w:hAnsi="Calibri"/>
            <w:noProof/>
            <w:sz w:val="22"/>
            <w:lang w:eastAsia="es-UY"/>
          </w:rPr>
          <w:tab/>
        </w:r>
        <w:r w:rsidR="00F50C4F" w:rsidRPr="00A06232">
          <w:rPr>
            <w:rStyle w:val="Hipervnculo"/>
            <w:noProof/>
          </w:rPr>
          <w:t>Lista de Requisitos (pila de producto).</w:t>
        </w:r>
        <w:r w:rsidR="00F50C4F">
          <w:rPr>
            <w:noProof/>
            <w:webHidden/>
          </w:rPr>
          <w:tab/>
        </w:r>
        <w:r w:rsidR="00F50C4F">
          <w:rPr>
            <w:noProof/>
            <w:webHidden/>
          </w:rPr>
          <w:fldChar w:fldCharType="begin"/>
        </w:r>
        <w:r w:rsidR="00F50C4F">
          <w:rPr>
            <w:noProof/>
            <w:webHidden/>
          </w:rPr>
          <w:instrText xml:space="preserve"> PAGEREF _Toc71468219 \h </w:instrText>
        </w:r>
        <w:r w:rsidR="00F50C4F">
          <w:rPr>
            <w:noProof/>
            <w:webHidden/>
          </w:rPr>
        </w:r>
        <w:r w:rsidR="00F50C4F">
          <w:rPr>
            <w:noProof/>
            <w:webHidden/>
          </w:rPr>
          <w:fldChar w:fldCharType="separate"/>
        </w:r>
        <w:r w:rsidR="00501267">
          <w:rPr>
            <w:noProof/>
            <w:webHidden/>
          </w:rPr>
          <w:t>17</w:t>
        </w:r>
        <w:r w:rsidR="00F50C4F">
          <w:rPr>
            <w:noProof/>
            <w:webHidden/>
          </w:rPr>
          <w:fldChar w:fldCharType="end"/>
        </w:r>
      </w:hyperlink>
    </w:p>
    <w:p w14:paraId="0CFA4EAC" w14:textId="63B5C1BC" w:rsidR="00F50C4F" w:rsidRPr="00F50C4F" w:rsidRDefault="009A00E1">
      <w:pPr>
        <w:pStyle w:val="TDC3"/>
        <w:tabs>
          <w:tab w:val="left" w:pos="1320"/>
          <w:tab w:val="right" w:leader="dot" w:pos="8494"/>
        </w:tabs>
        <w:rPr>
          <w:rFonts w:ascii="Calibri" w:eastAsia="Times New Roman" w:hAnsi="Calibri"/>
          <w:noProof/>
          <w:sz w:val="22"/>
          <w:lang w:eastAsia="es-UY"/>
        </w:rPr>
      </w:pPr>
      <w:hyperlink w:anchor="_Toc71468220" w:history="1">
        <w:r w:rsidR="00F50C4F" w:rsidRPr="00A06232">
          <w:rPr>
            <w:rStyle w:val="Hipervnculo"/>
            <w:noProof/>
          </w:rPr>
          <w:t>2.6.1.</w:t>
        </w:r>
        <w:r w:rsidR="00F50C4F" w:rsidRPr="00F50C4F">
          <w:rPr>
            <w:rFonts w:ascii="Calibri" w:eastAsia="Times New Roman" w:hAnsi="Calibri"/>
            <w:noProof/>
            <w:sz w:val="22"/>
            <w:lang w:eastAsia="es-UY"/>
          </w:rPr>
          <w:tab/>
        </w:r>
        <w:r w:rsidR="00F50C4F" w:rsidRPr="00A06232">
          <w:rPr>
            <w:rStyle w:val="Hipervnculo"/>
            <w:noProof/>
          </w:rPr>
          <w:t>Parámetros de relevancia de priorización</w:t>
        </w:r>
        <w:r w:rsidR="00F50C4F">
          <w:rPr>
            <w:noProof/>
            <w:webHidden/>
          </w:rPr>
          <w:tab/>
        </w:r>
        <w:r w:rsidR="00F50C4F">
          <w:rPr>
            <w:noProof/>
            <w:webHidden/>
          </w:rPr>
          <w:fldChar w:fldCharType="begin"/>
        </w:r>
        <w:r w:rsidR="00F50C4F">
          <w:rPr>
            <w:noProof/>
            <w:webHidden/>
          </w:rPr>
          <w:instrText xml:space="preserve"> PAGEREF _Toc71468220 \h </w:instrText>
        </w:r>
        <w:r w:rsidR="00F50C4F">
          <w:rPr>
            <w:noProof/>
            <w:webHidden/>
          </w:rPr>
        </w:r>
        <w:r w:rsidR="00F50C4F">
          <w:rPr>
            <w:noProof/>
            <w:webHidden/>
          </w:rPr>
          <w:fldChar w:fldCharType="separate"/>
        </w:r>
        <w:r w:rsidR="00501267">
          <w:rPr>
            <w:noProof/>
            <w:webHidden/>
          </w:rPr>
          <w:t>17</w:t>
        </w:r>
        <w:r w:rsidR="00F50C4F">
          <w:rPr>
            <w:noProof/>
            <w:webHidden/>
          </w:rPr>
          <w:fldChar w:fldCharType="end"/>
        </w:r>
      </w:hyperlink>
    </w:p>
    <w:p w14:paraId="79A8D461" w14:textId="596B243B" w:rsidR="00F50C4F" w:rsidRPr="00F50C4F" w:rsidRDefault="009A00E1">
      <w:pPr>
        <w:pStyle w:val="TDC3"/>
        <w:tabs>
          <w:tab w:val="left" w:pos="1320"/>
          <w:tab w:val="right" w:leader="dot" w:pos="8494"/>
        </w:tabs>
        <w:rPr>
          <w:rFonts w:ascii="Calibri" w:eastAsia="Times New Roman" w:hAnsi="Calibri"/>
          <w:noProof/>
          <w:sz w:val="22"/>
          <w:lang w:eastAsia="es-UY"/>
        </w:rPr>
      </w:pPr>
      <w:hyperlink w:anchor="_Toc71468221" w:history="1">
        <w:r w:rsidR="00F50C4F" w:rsidRPr="00A06232">
          <w:rPr>
            <w:rStyle w:val="Hipervnculo"/>
            <w:noProof/>
          </w:rPr>
          <w:t>2.6.2.</w:t>
        </w:r>
        <w:r w:rsidR="00F50C4F" w:rsidRPr="00F50C4F">
          <w:rPr>
            <w:rFonts w:ascii="Calibri" w:eastAsia="Times New Roman" w:hAnsi="Calibri"/>
            <w:noProof/>
            <w:sz w:val="22"/>
            <w:lang w:eastAsia="es-UY"/>
          </w:rPr>
          <w:tab/>
        </w:r>
        <w:r w:rsidR="00F50C4F" w:rsidRPr="00A06232">
          <w:rPr>
            <w:rStyle w:val="Hipervnculo"/>
            <w:noProof/>
          </w:rPr>
          <w:t>Roles.</w:t>
        </w:r>
        <w:r w:rsidR="00F50C4F">
          <w:rPr>
            <w:noProof/>
            <w:webHidden/>
          </w:rPr>
          <w:tab/>
        </w:r>
        <w:r w:rsidR="00F50C4F">
          <w:rPr>
            <w:noProof/>
            <w:webHidden/>
          </w:rPr>
          <w:fldChar w:fldCharType="begin"/>
        </w:r>
        <w:r w:rsidR="00F50C4F">
          <w:rPr>
            <w:noProof/>
            <w:webHidden/>
          </w:rPr>
          <w:instrText xml:space="preserve"> PAGEREF _Toc71468221 \h </w:instrText>
        </w:r>
        <w:r w:rsidR="00F50C4F">
          <w:rPr>
            <w:noProof/>
            <w:webHidden/>
          </w:rPr>
        </w:r>
        <w:r w:rsidR="00F50C4F">
          <w:rPr>
            <w:noProof/>
            <w:webHidden/>
          </w:rPr>
          <w:fldChar w:fldCharType="separate"/>
        </w:r>
        <w:r w:rsidR="00501267">
          <w:rPr>
            <w:noProof/>
            <w:webHidden/>
          </w:rPr>
          <w:t>17</w:t>
        </w:r>
        <w:r w:rsidR="00F50C4F">
          <w:rPr>
            <w:noProof/>
            <w:webHidden/>
          </w:rPr>
          <w:fldChar w:fldCharType="end"/>
        </w:r>
      </w:hyperlink>
    </w:p>
    <w:p w14:paraId="5CE87A68" w14:textId="3690D33E" w:rsidR="00F50C4F" w:rsidRPr="00F50C4F" w:rsidRDefault="009A00E1">
      <w:pPr>
        <w:pStyle w:val="TDC3"/>
        <w:tabs>
          <w:tab w:val="left" w:pos="1320"/>
          <w:tab w:val="right" w:leader="dot" w:pos="8494"/>
        </w:tabs>
        <w:rPr>
          <w:rFonts w:ascii="Calibri" w:eastAsia="Times New Roman" w:hAnsi="Calibri"/>
          <w:noProof/>
          <w:sz w:val="22"/>
          <w:lang w:eastAsia="es-UY"/>
        </w:rPr>
      </w:pPr>
      <w:hyperlink w:anchor="_Toc71468222" w:history="1">
        <w:r w:rsidR="00F50C4F" w:rsidRPr="00A06232">
          <w:rPr>
            <w:rStyle w:val="Hipervnculo"/>
            <w:noProof/>
          </w:rPr>
          <w:t>2.6.3.</w:t>
        </w:r>
        <w:r w:rsidR="00F50C4F" w:rsidRPr="00F50C4F">
          <w:rPr>
            <w:rFonts w:ascii="Calibri" w:eastAsia="Times New Roman" w:hAnsi="Calibri"/>
            <w:noProof/>
            <w:sz w:val="22"/>
            <w:lang w:eastAsia="es-UY"/>
          </w:rPr>
          <w:tab/>
        </w:r>
        <w:r w:rsidR="00F50C4F" w:rsidRPr="00A06232">
          <w:rPr>
            <w:rStyle w:val="Hipervnculo"/>
            <w:noProof/>
          </w:rPr>
          <w:t>Requerimientos funcionales.</w:t>
        </w:r>
        <w:r w:rsidR="00F50C4F">
          <w:rPr>
            <w:noProof/>
            <w:webHidden/>
          </w:rPr>
          <w:tab/>
        </w:r>
        <w:r w:rsidR="00F50C4F">
          <w:rPr>
            <w:noProof/>
            <w:webHidden/>
          </w:rPr>
          <w:fldChar w:fldCharType="begin"/>
        </w:r>
        <w:r w:rsidR="00F50C4F">
          <w:rPr>
            <w:noProof/>
            <w:webHidden/>
          </w:rPr>
          <w:instrText xml:space="preserve"> PAGEREF _Toc71468222 \h </w:instrText>
        </w:r>
        <w:r w:rsidR="00F50C4F">
          <w:rPr>
            <w:noProof/>
            <w:webHidden/>
          </w:rPr>
        </w:r>
        <w:r w:rsidR="00F50C4F">
          <w:rPr>
            <w:noProof/>
            <w:webHidden/>
          </w:rPr>
          <w:fldChar w:fldCharType="separate"/>
        </w:r>
        <w:r w:rsidR="00501267">
          <w:rPr>
            <w:noProof/>
            <w:webHidden/>
          </w:rPr>
          <w:t>18</w:t>
        </w:r>
        <w:r w:rsidR="00F50C4F">
          <w:rPr>
            <w:noProof/>
            <w:webHidden/>
          </w:rPr>
          <w:fldChar w:fldCharType="end"/>
        </w:r>
      </w:hyperlink>
    </w:p>
    <w:p w14:paraId="4B4CD73D" w14:textId="7C25FA64"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RF01 </w:t>
      </w:r>
      <w:hyperlink w:anchor="_Toc71468224" w:history="1">
        <w:r w:rsidR="00F50C4F" w:rsidRPr="00A06232">
          <w:rPr>
            <w:rStyle w:val="Hipervnculo"/>
            <w:noProof/>
          </w:rPr>
          <w:t>Registro de usuario del sistema</w:t>
        </w:r>
        <w:r w:rsidR="00F50C4F">
          <w:rPr>
            <w:noProof/>
            <w:webHidden/>
          </w:rPr>
          <w:tab/>
        </w:r>
        <w:r w:rsidR="00F50C4F">
          <w:rPr>
            <w:noProof/>
            <w:webHidden/>
          </w:rPr>
          <w:fldChar w:fldCharType="begin"/>
        </w:r>
        <w:r w:rsidR="00F50C4F">
          <w:rPr>
            <w:noProof/>
            <w:webHidden/>
          </w:rPr>
          <w:instrText xml:space="preserve"> PAGEREF _Toc71468224 \h </w:instrText>
        </w:r>
        <w:r w:rsidR="00F50C4F">
          <w:rPr>
            <w:noProof/>
            <w:webHidden/>
          </w:rPr>
        </w:r>
        <w:r w:rsidR="00F50C4F">
          <w:rPr>
            <w:noProof/>
            <w:webHidden/>
          </w:rPr>
          <w:fldChar w:fldCharType="separate"/>
        </w:r>
        <w:r w:rsidR="00501267">
          <w:rPr>
            <w:noProof/>
            <w:webHidden/>
          </w:rPr>
          <w:t>18</w:t>
        </w:r>
        <w:r w:rsidR="00F50C4F">
          <w:rPr>
            <w:noProof/>
            <w:webHidden/>
          </w:rPr>
          <w:fldChar w:fldCharType="end"/>
        </w:r>
      </w:hyperlink>
    </w:p>
    <w:p w14:paraId="796EDF6D" w14:textId="044F744D"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RF02 </w:t>
      </w:r>
      <w:hyperlink w:anchor="_Toc71468226" w:history="1">
        <w:r w:rsidR="00F50C4F" w:rsidRPr="00A06232">
          <w:rPr>
            <w:rStyle w:val="Hipervnculo"/>
            <w:noProof/>
          </w:rPr>
          <w:t>Recuperar contraseña de usuario</w:t>
        </w:r>
        <w:r w:rsidR="00F50C4F">
          <w:rPr>
            <w:noProof/>
            <w:webHidden/>
          </w:rPr>
          <w:tab/>
        </w:r>
        <w:r w:rsidR="00F50C4F">
          <w:rPr>
            <w:noProof/>
            <w:webHidden/>
          </w:rPr>
          <w:fldChar w:fldCharType="begin"/>
        </w:r>
        <w:r w:rsidR="00F50C4F">
          <w:rPr>
            <w:noProof/>
            <w:webHidden/>
          </w:rPr>
          <w:instrText xml:space="preserve"> PAGEREF _Toc71468226 \h </w:instrText>
        </w:r>
        <w:r w:rsidR="00F50C4F">
          <w:rPr>
            <w:noProof/>
            <w:webHidden/>
          </w:rPr>
        </w:r>
        <w:r w:rsidR="00F50C4F">
          <w:rPr>
            <w:noProof/>
            <w:webHidden/>
          </w:rPr>
          <w:fldChar w:fldCharType="separate"/>
        </w:r>
        <w:r w:rsidR="00501267">
          <w:rPr>
            <w:noProof/>
            <w:webHidden/>
          </w:rPr>
          <w:t>19</w:t>
        </w:r>
        <w:r w:rsidR="00F50C4F">
          <w:rPr>
            <w:noProof/>
            <w:webHidden/>
          </w:rPr>
          <w:fldChar w:fldCharType="end"/>
        </w:r>
      </w:hyperlink>
    </w:p>
    <w:p w14:paraId="0FB3B43C" w14:textId="2497C42F" w:rsidR="00F50C4F" w:rsidRPr="00F50C4F" w:rsidRDefault="00D138E7" w:rsidP="008B4A0A">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RF03 </w:t>
      </w:r>
      <w:hyperlink w:anchor="_Toc71468228" w:history="1">
        <w:r w:rsidR="00F50C4F" w:rsidRPr="00A06232">
          <w:rPr>
            <w:rStyle w:val="Hipervnculo"/>
            <w:noProof/>
          </w:rPr>
          <w:t>Baja de usuario</w:t>
        </w:r>
        <w:r w:rsidR="00F50C4F">
          <w:rPr>
            <w:noProof/>
            <w:webHidden/>
          </w:rPr>
          <w:tab/>
        </w:r>
        <w:r w:rsidR="00F50C4F">
          <w:rPr>
            <w:noProof/>
            <w:webHidden/>
          </w:rPr>
          <w:fldChar w:fldCharType="begin"/>
        </w:r>
        <w:r w:rsidR="00F50C4F">
          <w:rPr>
            <w:noProof/>
            <w:webHidden/>
          </w:rPr>
          <w:instrText xml:space="preserve"> PAGEREF _Toc71468228 \h </w:instrText>
        </w:r>
        <w:r w:rsidR="00F50C4F">
          <w:rPr>
            <w:noProof/>
            <w:webHidden/>
          </w:rPr>
        </w:r>
        <w:r w:rsidR="00F50C4F">
          <w:rPr>
            <w:noProof/>
            <w:webHidden/>
          </w:rPr>
          <w:fldChar w:fldCharType="separate"/>
        </w:r>
        <w:r w:rsidR="00501267">
          <w:rPr>
            <w:noProof/>
            <w:webHidden/>
          </w:rPr>
          <w:t>19</w:t>
        </w:r>
        <w:r w:rsidR="00F50C4F">
          <w:rPr>
            <w:noProof/>
            <w:webHidden/>
          </w:rPr>
          <w:fldChar w:fldCharType="end"/>
        </w:r>
      </w:hyperlink>
    </w:p>
    <w:p w14:paraId="7C1626A7" w14:textId="523D41A6"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RF04 </w:t>
      </w:r>
      <w:hyperlink w:anchor="_Toc71468230" w:history="1">
        <w:r w:rsidR="00F50C4F" w:rsidRPr="00A06232">
          <w:rPr>
            <w:rStyle w:val="Hipervnculo"/>
            <w:noProof/>
          </w:rPr>
          <w:t>Login</w:t>
        </w:r>
        <w:r w:rsidR="00F50C4F">
          <w:rPr>
            <w:noProof/>
            <w:webHidden/>
          </w:rPr>
          <w:tab/>
        </w:r>
        <w:r w:rsidR="00F50C4F">
          <w:rPr>
            <w:noProof/>
            <w:webHidden/>
          </w:rPr>
          <w:fldChar w:fldCharType="begin"/>
        </w:r>
        <w:r w:rsidR="00F50C4F">
          <w:rPr>
            <w:noProof/>
            <w:webHidden/>
          </w:rPr>
          <w:instrText xml:space="preserve"> PAGEREF _Toc71468230 \h </w:instrText>
        </w:r>
        <w:r w:rsidR="00F50C4F">
          <w:rPr>
            <w:noProof/>
            <w:webHidden/>
          </w:rPr>
        </w:r>
        <w:r w:rsidR="00F50C4F">
          <w:rPr>
            <w:noProof/>
            <w:webHidden/>
          </w:rPr>
          <w:fldChar w:fldCharType="separate"/>
        </w:r>
        <w:r w:rsidR="00501267">
          <w:rPr>
            <w:noProof/>
            <w:webHidden/>
          </w:rPr>
          <w:t>20</w:t>
        </w:r>
        <w:r w:rsidR="00F50C4F">
          <w:rPr>
            <w:noProof/>
            <w:webHidden/>
          </w:rPr>
          <w:fldChar w:fldCharType="end"/>
        </w:r>
      </w:hyperlink>
    </w:p>
    <w:p w14:paraId="3DE9E59E" w14:textId="5371EBA2"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RF05 </w:t>
      </w:r>
      <w:hyperlink w:anchor="_Toc71468232" w:history="1">
        <w:r w:rsidR="00F50C4F" w:rsidRPr="00A06232">
          <w:rPr>
            <w:rStyle w:val="Hipervnculo"/>
            <w:noProof/>
          </w:rPr>
          <w:t>Registro de mesa operativa</w:t>
        </w:r>
        <w:r w:rsidR="00F50C4F">
          <w:rPr>
            <w:noProof/>
            <w:webHidden/>
          </w:rPr>
          <w:tab/>
        </w:r>
        <w:r w:rsidR="00F50C4F">
          <w:rPr>
            <w:noProof/>
            <w:webHidden/>
          </w:rPr>
          <w:fldChar w:fldCharType="begin"/>
        </w:r>
        <w:r w:rsidR="00F50C4F">
          <w:rPr>
            <w:noProof/>
            <w:webHidden/>
          </w:rPr>
          <w:instrText xml:space="preserve"> PAGEREF _Toc71468232 \h </w:instrText>
        </w:r>
        <w:r w:rsidR="00F50C4F">
          <w:rPr>
            <w:noProof/>
            <w:webHidden/>
          </w:rPr>
        </w:r>
        <w:r w:rsidR="00F50C4F">
          <w:rPr>
            <w:noProof/>
            <w:webHidden/>
          </w:rPr>
          <w:fldChar w:fldCharType="separate"/>
        </w:r>
        <w:r w:rsidR="00501267">
          <w:rPr>
            <w:noProof/>
            <w:webHidden/>
          </w:rPr>
          <w:t>20</w:t>
        </w:r>
        <w:r w:rsidR="00F50C4F">
          <w:rPr>
            <w:noProof/>
            <w:webHidden/>
          </w:rPr>
          <w:fldChar w:fldCharType="end"/>
        </w:r>
      </w:hyperlink>
    </w:p>
    <w:p w14:paraId="0AFDB81C" w14:textId="5372BF51"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RF06 </w:t>
      </w:r>
      <w:hyperlink w:anchor="_Toc71468234" w:history="1">
        <w:r w:rsidR="00F50C4F" w:rsidRPr="00A06232">
          <w:rPr>
            <w:rStyle w:val="Hipervnculo"/>
            <w:noProof/>
          </w:rPr>
          <w:t>Registro de funcionario</w:t>
        </w:r>
        <w:r w:rsidR="00F50C4F">
          <w:rPr>
            <w:noProof/>
            <w:webHidden/>
          </w:rPr>
          <w:tab/>
        </w:r>
        <w:r w:rsidR="00F50C4F">
          <w:rPr>
            <w:noProof/>
            <w:webHidden/>
          </w:rPr>
          <w:fldChar w:fldCharType="begin"/>
        </w:r>
        <w:r w:rsidR="00F50C4F">
          <w:rPr>
            <w:noProof/>
            <w:webHidden/>
          </w:rPr>
          <w:instrText xml:space="preserve"> PAGEREF _Toc71468234 \h </w:instrText>
        </w:r>
        <w:r w:rsidR="00F50C4F">
          <w:rPr>
            <w:noProof/>
            <w:webHidden/>
          </w:rPr>
        </w:r>
        <w:r w:rsidR="00F50C4F">
          <w:rPr>
            <w:noProof/>
            <w:webHidden/>
          </w:rPr>
          <w:fldChar w:fldCharType="separate"/>
        </w:r>
        <w:r w:rsidR="00501267">
          <w:rPr>
            <w:noProof/>
            <w:webHidden/>
          </w:rPr>
          <w:t>21</w:t>
        </w:r>
        <w:r w:rsidR="00F50C4F">
          <w:rPr>
            <w:noProof/>
            <w:webHidden/>
          </w:rPr>
          <w:fldChar w:fldCharType="end"/>
        </w:r>
      </w:hyperlink>
    </w:p>
    <w:p w14:paraId="2BFE1EDC" w14:textId="3589F49D"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RF07 </w:t>
      </w:r>
      <w:hyperlink w:anchor="_Toc71468236" w:history="1">
        <w:r w:rsidR="00F50C4F" w:rsidRPr="00A06232">
          <w:rPr>
            <w:rStyle w:val="Hipervnculo"/>
            <w:noProof/>
          </w:rPr>
          <w:t>Modificación datos funcionario</w:t>
        </w:r>
        <w:r w:rsidR="00F50C4F">
          <w:rPr>
            <w:noProof/>
            <w:webHidden/>
          </w:rPr>
          <w:tab/>
        </w:r>
        <w:r w:rsidR="00F50C4F">
          <w:rPr>
            <w:noProof/>
            <w:webHidden/>
          </w:rPr>
          <w:fldChar w:fldCharType="begin"/>
        </w:r>
        <w:r w:rsidR="00F50C4F">
          <w:rPr>
            <w:noProof/>
            <w:webHidden/>
          </w:rPr>
          <w:instrText xml:space="preserve"> PAGEREF _Toc71468236 \h </w:instrText>
        </w:r>
        <w:r w:rsidR="00F50C4F">
          <w:rPr>
            <w:noProof/>
            <w:webHidden/>
          </w:rPr>
        </w:r>
        <w:r w:rsidR="00F50C4F">
          <w:rPr>
            <w:noProof/>
            <w:webHidden/>
          </w:rPr>
          <w:fldChar w:fldCharType="separate"/>
        </w:r>
        <w:r w:rsidR="00501267">
          <w:rPr>
            <w:noProof/>
            <w:webHidden/>
          </w:rPr>
          <w:t>22</w:t>
        </w:r>
        <w:r w:rsidR="00F50C4F">
          <w:rPr>
            <w:noProof/>
            <w:webHidden/>
          </w:rPr>
          <w:fldChar w:fldCharType="end"/>
        </w:r>
      </w:hyperlink>
    </w:p>
    <w:p w14:paraId="4BF739C2" w14:textId="16F75249"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RF08 </w:t>
      </w:r>
      <w:hyperlink w:anchor="_Toc71468238" w:history="1">
        <w:r w:rsidR="00F50C4F" w:rsidRPr="00A06232">
          <w:rPr>
            <w:rStyle w:val="Hipervnculo"/>
            <w:noProof/>
          </w:rPr>
          <w:t>Búsqueda de funcionarios</w:t>
        </w:r>
        <w:r w:rsidR="00F50C4F">
          <w:rPr>
            <w:noProof/>
            <w:webHidden/>
          </w:rPr>
          <w:tab/>
        </w:r>
        <w:r w:rsidR="00F50C4F">
          <w:rPr>
            <w:noProof/>
            <w:webHidden/>
          </w:rPr>
          <w:fldChar w:fldCharType="begin"/>
        </w:r>
        <w:r w:rsidR="00F50C4F">
          <w:rPr>
            <w:noProof/>
            <w:webHidden/>
          </w:rPr>
          <w:instrText xml:space="preserve"> PAGEREF _Toc71468238 \h </w:instrText>
        </w:r>
        <w:r w:rsidR="00F50C4F">
          <w:rPr>
            <w:noProof/>
            <w:webHidden/>
          </w:rPr>
        </w:r>
        <w:r w:rsidR="00F50C4F">
          <w:rPr>
            <w:noProof/>
            <w:webHidden/>
          </w:rPr>
          <w:fldChar w:fldCharType="separate"/>
        </w:r>
        <w:r w:rsidR="00501267">
          <w:rPr>
            <w:noProof/>
            <w:webHidden/>
          </w:rPr>
          <w:t>23</w:t>
        </w:r>
        <w:r w:rsidR="00F50C4F">
          <w:rPr>
            <w:noProof/>
            <w:webHidden/>
          </w:rPr>
          <w:fldChar w:fldCharType="end"/>
        </w:r>
      </w:hyperlink>
    </w:p>
    <w:p w14:paraId="65C5987D" w14:textId="185407CA"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RF09 </w:t>
      </w:r>
      <w:hyperlink w:anchor="_Toc71468240" w:history="1">
        <w:r w:rsidR="00F50C4F" w:rsidRPr="00A06232">
          <w:rPr>
            <w:rStyle w:val="Hipervnculo"/>
            <w:noProof/>
          </w:rPr>
          <w:t>Registro de cómputo para la jornada laboral o faltas</w:t>
        </w:r>
        <w:r w:rsidR="00F50C4F">
          <w:rPr>
            <w:noProof/>
            <w:webHidden/>
          </w:rPr>
          <w:tab/>
        </w:r>
        <w:r w:rsidR="00F50C4F">
          <w:rPr>
            <w:noProof/>
            <w:webHidden/>
          </w:rPr>
          <w:fldChar w:fldCharType="begin"/>
        </w:r>
        <w:r w:rsidR="00F50C4F">
          <w:rPr>
            <w:noProof/>
            <w:webHidden/>
          </w:rPr>
          <w:instrText xml:space="preserve"> PAGEREF _Toc71468240 \h </w:instrText>
        </w:r>
        <w:r w:rsidR="00F50C4F">
          <w:rPr>
            <w:noProof/>
            <w:webHidden/>
          </w:rPr>
        </w:r>
        <w:r w:rsidR="00F50C4F">
          <w:rPr>
            <w:noProof/>
            <w:webHidden/>
          </w:rPr>
          <w:fldChar w:fldCharType="separate"/>
        </w:r>
        <w:r w:rsidR="00501267">
          <w:rPr>
            <w:noProof/>
            <w:webHidden/>
          </w:rPr>
          <w:t>24</w:t>
        </w:r>
        <w:r w:rsidR="00F50C4F">
          <w:rPr>
            <w:noProof/>
            <w:webHidden/>
          </w:rPr>
          <w:fldChar w:fldCharType="end"/>
        </w:r>
      </w:hyperlink>
    </w:p>
    <w:p w14:paraId="5B2BB254" w14:textId="1AD51902"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RF10 </w:t>
      </w:r>
      <w:hyperlink w:anchor="_Toc71468242" w:history="1">
        <w:r w:rsidR="00F50C4F" w:rsidRPr="00A06232">
          <w:rPr>
            <w:rStyle w:val="Hipervnculo"/>
            <w:noProof/>
          </w:rPr>
          <w:t>Registro de jornada de un funcionario</w:t>
        </w:r>
        <w:r w:rsidR="00F50C4F">
          <w:rPr>
            <w:noProof/>
            <w:webHidden/>
          </w:rPr>
          <w:tab/>
        </w:r>
        <w:r w:rsidR="00F50C4F">
          <w:rPr>
            <w:noProof/>
            <w:webHidden/>
          </w:rPr>
          <w:fldChar w:fldCharType="begin"/>
        </w:r>
        <w:r w:rsidR="00F50C4F">
          <w:rPr>
            <w:noProof/>
            <w:webHidden/>
          </w:rPr>
          <w:instrText xml:space="preserve"> PAGEREF _Toc71468242 \h </w:instrText>
        </w:r>
        <w:r w:rsidR="00F50C4F">
          <w:rPr>
            <w:noProof/>
            <w:webHidden/>
          </w:rPr>
        </w:r>
        <w:r w:rsidR="00F50C4F">
          <w:rPr>
            <w:noProof/>
            <w:webHidden/>
          </w:rPr>
          <w:fldChar w:fldCharType="separate"/>
        </w:r>
        <w:r w:rsidR="00501267">
          <w:rPr>
            <w:noProof/>
            <w:webHidden/>
          </w:rPr>
          <w:t>25</w:t>
        </w:r>
        <w:r w:rsidR="00F50C4F">
          <w:rPr>
            <w:noProof/>
            <w:webHidden/>
          </w:rPr>
          <w:fldChar w:fldCharType="end"/>
        </w:r>
      </w:hyperlink>
    </w:p>
    <w:p w14:paraId="62518877" w14:textId="65A2AB9D" w:rsidR="00F50C4F" w:rsidRPr="00F50C4F" w:rsidRDefault="00D138E7">
      <w:pPr>
        <w:pStyle w:val="TDC3"/>
        <w:tabs>
          <w:tab w:val="right" w:leader="dot" w:pos="8494"/>
        </w:tabs>
        <w:rPr>
          <w:rFonts w:ascii="Calibri" w:eastAsia="Times New Roman" w:hAnsi="Calibri"/>
          <w:noProof/>
          <w:sz w:val="22"/>
          <w:lang w:eastAsia="es-UY"/>
        </w:rPr>
      </w:pPr>
      <w:r>
        <w:rPr>
          <w:noProof/>
        </w:rPr>
        <w:lastRenderedPageBreak/>
        <w:t xml:space="preserve">             </w:t>
      </w:r>
      <w:r w:rsidR="008B4A0A">
        <w:rPr>
          <w:noProof/>
        </w:rPr>
        <w:t xml:space="preserve">RF11 </w:t>
      </w:r>
      <w:hyperlink w:anchor="_Toc71468244" w:history="1">
        <w:r w:rsidR="00F50C4F" w:rsidRPr="00A06232">
          <w:rPr>
            <w:rStyle w:val="Hipervnculo"/>
            <w:noProof/>
          </w:rPr>
          <w:t>Visualización de funcionario</w:t>
        </w:r>
        <w:r w:rsidR="00F50C4F">
          <w:rPr>
            <w:noProof/>
            <w:webHidden/>
          </w:rPr>
          <w:tab/>
        </w:r>
        <w:r w:rsidR="00F50C4F">
          <w:rPr>
            <w:noProof/>
            <w:webHidden/>
          </w:rPr>
          <w:fldChar w:fldCharType="begin"/>
        </w:r>
        <w:r w:rsidR="00F50C4F">
          <w:rPr>
            <w:noProof/>
            <w:webHidden/>
          </w:rPr>
          <w:instrText xml:space="preserve"> PAGEREF _Toc71468244 \h </w:instrText>
        </w:r>
        <w:r w:rsidR="00F50C4F">
          <w:rPr>
            <w:noProof/>
            <w:webHidden/>
          </w:rPr>
        </w:r>
        <w:r w:rsidR="00F50C4F">
          <w:rPr>
            <w:noProof/>
            <w:webHidden/>
          </w:rPr>
          <w:fldChar w:fldCharType="separate"/>
        </w:r>
        <w:r w:rsidR="00501267">
          <w:rPr>
            <w:noProof/>
            <w:webHidden/>
          </w:rPr>
          <w:t>26</w:t>
        </w:r>
        <w:r w:rsidR="00F50C4F">
          <w:rPr>
            <w:noProof/>
            <w:webHidden/>
          </w:rPr>
          <w:fldChar w:fldCharType="end"/>
        </w:r>
      </w:hyperlink>
    </w:p>
    <w:p w14:paraId="465E4C7C" w14:textId="1322D73D"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RF12 </w:t>
      </w:r>
      <w:hyperlink w:anchor="_Toc71468247" w:history="1">
        <w:r w:rsidR="00F50C4F" w:rsidRPr="00A06232">
          <w:rPr>
            <w:rStyle w:val="Hipervnculo"/>
            <w:noProof/>
          </w:rPr>
          <w:t>Baja de funcionario</w:t>
        </w:r>
        <w:r w:rsidR="00F50C4F">
          <w:rPr>
            <w:noProof/>
            <w:webHidden/>
          </w:rPr>
          <w:tab/>
        </w:r>
        <w:r w:rsidR="00F50C4F">
          <w:rPr>
            <w:noProof/>
            <w:webHidden/>
          </w:rPr>
          <w:fldChar w:fldCharType="begin"/>
        </w:r>
        <w:r w:rsidR="00F50C4F">
          <w:rPr>
            <w:noProof/>
            <w:webHidden/>
          </w:rPr>
          <w:instrText xml:space="preserve"> PAGEREF _Toc71468247 \h </w:instrText>
        </w:r>
        <w:r w:rsidR="00F50C4F">
          <w:rPr>
            <w:noProof/>
            <w:webHidden/>
          </w:rPr>
        </w:r>
        <w:r w:rsidR="00F50C4F">
          <w:rPr>
            <w:noProof/>
            <w:webHidden/>
          </w:rPr>
          <w:fldChar w:fldCharType="separate"/>
        </w:r>
        <w:r w:rsidR="00501267">
          <w:rPr>
            <w:noProof/>
            <w:webHidden/>
          </w:rPr>
          <w:t>27</w:t>
        </w:r>
        <w:r w:rsidR="00F50C4F">
          <w:rPr>
            <w:noProof/>
            <w:webHidden/>
          </w:rPr>
          <w:fldChar w:fldCharType="end"/>
        </w:r>
      </w:hyperlink>
    </w:p>
    <w:p w14:paraId="33E8030F" w14:textId="5D70DA3A"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RF13 </w:t>
      </w:r>
      <w:hyperlink w:anchor="_Toc71468249" w:history="1">
        <w:r w:rsidR="00F50C4F" w:rsidRPr="00A06232">
          <w:rPr>
            <w:rStyle w:val="Hipervnculo"/>
            <w:noProof/>
          </w:rPr>
          <w:t>Registro de clientes</w:t>
        </w:r>
        <w:r w:rsidR="00F50C4F">
          <w:rPr>
            <w:noProof/>
            <w:webHidden/>
          </w:rPr>
          <w:tab/>
        </w:r>
        <w:r w:rsidR="00F50C4F">
          <w:rPr>
            <w:noProof/>
            <w:webHidden/>
          </w:rPr>
          <w:fldChar w:fldCharType="begin"/>
        </w:r>
        <w:r w:rsidR="00F50C4F">
          <w:rPr>
            <w:noProof/>
            <w:webHidden/>
          </w:rPr>
          <w:instrText xml:space="preserve"> PAGEREF _Toc71468249 \h </w:instrText>
        </w:r>
        <w:r w:rsidR="00F50C4F">
          <w:rPr>
            <w:noProof/>
            <w:webHidden/>
          </w:rPr>
        </w:r>
        <w:r w:rsidR="00F50C4F">
          <w:rPr>
            <w:noProof/>
            <w:webHidden/>
          </w:rPr>
          <w:fldChar w:fldCharType="separate"/>
        </w:r>
        <w:r w:rsidR="00501267">
          <w:rPr>
            <w:noProof/>
            <w:webHidden/>
          </w:rPr>
          <w:t>28</w:t>
        </w:r>
        <w:r w:rsidR="00F50C4F">
          <w:rPr>
            <w:noProof/>
            <w:webHidden/>
          </w:rPr>
          <w:fldChar w:fldCharType="end"/>
        </w:r>
      </w:hyperlink>
    </w:p>
    <w:p w14:paraId="72ABDB15" w14:textId="7ED6D5A5"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RF14 </w:t>
      </w:r>
      <w:hyperlink w:anchor="_Toc71468251" w:history="1">
        <w:r w:rsidR="00F50C4F" w:rsidRPr="00A06232">
          <w:rPr>
            <w:rStyle w:val="Hipervnculo"/>
            <w:noProof/>
          </w:rPr>
          <w:t>Modificación de datos de clientes</w:t>
        </w:r>
        <w:r w:rsidR="00F50C4F">
          <w:rPr>
            <w:noProof/>
            <w:webHidden/>
          </w:rPr>
          <w:tab/>
        </w:r>
        <w:r w:rsidR="00F50C4F">
          <w:rPr>
            <w:noProof/>
            <w:webHidden/>
          </w:rPr>
          <w:fldChar w:fldCharType="begin"/>
        </w:r>
        <w:r w:rsidR="00F50C4F">
          <w:rPr>
            <w:noProof/>
            <w:webHidden/>
          </w:rPr>
          <w:instrText xml:space="preserve"> PAGEREF _Toc71468251 \h </w:instrText>
        </w:r>
        <w:r w:rsidR="00F50C4F">
          <w:rPr>
            <w:noProof/>
            <w:webHidden/>
          </w:rPr>
        </w:r>
        <w:r w:rsidR="00F50C4F">
          <w:rPr>
            <w:noProof/>
            <w:webHidden/>
          </w:rPr>
          <w:fldChar w:fldCharType="separate"/>
        </w:r>
        <w:r w:rsidR="00501267">
          <w:rPr>
            <w:noProof/>
            <w:webHidden/>
          </w:rPr>
          <w:t>28</w:t>
        </w:r>
        <w:r w:rsidR="00F50C4F">
          <w:rPr>
            <w:noProof/>
            <w:webHidden/>
          </w:rPr>
          <w:fldChar w:fldCharType="end"/>
        </w:r>
      </w:hyperlink>
    </w:p>
    <w:p w14:paraId="2240570F" w14:textId="2C1AB0AD"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RF15 </w:t>
      </w:r>
      <w:hyperlink w:anchor="_Toc71468253" w:history="1">
        <w:r w:rsidR="00F50C4F" w:rsidRPr="00A06232">
          <w:rPr>
            <w:rStyle w:val="Hipervnculo"/>
            <w:noProof/>
          </w:rPr>
          <w:t>Registro de servicio</w:t>
        </w:r>
        <w:r w:rsidR="00F50C4F">
          <w:rPr>
            <w:noProof/>
            <w:webHidden/>
          </w:rPr>
          <w:tab/>
        </w:r>
        <w:r w:rsidR="00F50C4F">
          <w:rPr>
            <w:noProof/>
            <w:webHidden/>
          </w:rPr>
          <w:fldChar w:fldCharType="begin"/>
        </w:r>
        <w:r w:rsidR="00F50C4F">
          <w:rPr>
            <w:noProof/>
            <w:webHidden/>
          </w:rPr>
          <w:instrText xml:space="preserve"> PAGEREF _Toc71468253 \h </w:instrText>
        </w:r>
        <w:r w:rsidR="00F50C4F">
          <w:rPr>
            <w:noProof/>
            <w:webHidden/>
          </w:rPr>
        </w:r>
        <w:r w:rsidR="00F50C4F">
          <w:rPr>
            <w:noProof/>
            <w:webHidden/>
          </w:rPr>
          <w:fldChar w:fldCharType="separate"/>
        </w:r>
        <w:r w:rsidR="00501267">
          <w:rPr>
            <w:noProof/>
            <w:webHidden/>
          </w:rPr>
          <w:t>28</w:t>
        </w:r>
        <w:r w:rsidR="00F50C4F">
          <w:rPr>
            <w:noProof/>
            <w:webHidden/>
          </w:rPr>
          <w:fldChar w:fldCharType="end"/>
        </w:r>
      </w:hyperlink>
    </w:p>
    <w:p w14:paraId="78320D45" w14:textId="2DBD7667"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RF16 </w:t>
      </w:r>
      <w:hyperlink w:anchor="_Toc71468255" w:history="1">
        <w:r w:rsidR="00F50C4F" w:rsidRPr="00A06232">
          <w:rPr>
            <w:rStyle w:val="Hipervnculo"/>
            <w:noProof/>
          </w:rPr>
          <w:t>Baja de servicio</w:t>
        </w:r>
        <w:r w:rsidR="00F50C4F">
          <w:rPr>
            <w:noProof/>
            <w:webHidden/>
          </w:rPr>
          <w:tab/>
        </w:r>
        <w:r w:rsidR="00F50C4F">
          <w:rPr>
            <w:noProof/>
            <w:webHidden/>
          </w:rPr>
          <w:fldChar w:fldCharType="begin"/>
        </w:r>
        <w:r w:rsidR="00F50C4F">
          <w:rPr>
            <w:noProof/>
            <w:webHidden/>
          </w:rPr>
          <w:instrText xml:space="preserve"> PAGEREF _Toc71468255 \h </w:instrText>
        </w:r>
        <w:r w:rsidR="00F50C4F">
          <w:rPr>
            <w:noProof/>
            <w:webHidden/>
          </w:rPr>
        </w:r>
        <w:r w:rsidR="00F50C4F">
          <w:rPr>
            <w:noProof/>
            <w:webHidden/>
          </w:rPr>
          <w:fldChar w:fldCharType="separate"/>
        </w:r>
        <w:r w:rsidR="00501267">
          <w:rPr>
            <w:noProof/>
            <w:webHidden/>
          </w:rPr>
          <w:t>29</w:t>
        </w:r>
        <w:r w:rsidR="00F50C4F">
          <w:rPr>
            <w:noProof/>
            <w:webHidden/>
          </w:rPr>
          <w:fldChar w:fldCharType="end"/>
        </w:r>
      </w:hyperlink>
    </w:p>
    <w:p w14:paraId="70554DBE" w14:textId="22AA735C"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RF17 </w:t>
      </w:r>
      <w:hyperlink w:anchor="_Toc71468257" w:history="1">
        <w:r w:rsidR="00F50C4F" w:rsidRPr="00A06232">
          <w:rPr>
            <w:rStyle w:val="Hipervnculo"/>
            <w:noProof/>
          </w:rPr>
          <w:t>Modificación de datos de un servicio</w:t>
        </w:r>
        <w:r w:rsidR="00F50C4F">
          <w:rPr>
            <w:noProof/>
            <w:webHidden/>
          </w:rPr>
          <w:tab/>
        </w:r>
        <w:r w:rsidR="00F50C4F">
          <w:rPr>
            <w:noProof/>
            <w:webHidden/>
          </w:rPr>
          <w:fldChar w:fldCharType="begin"/>
        </w:r>
        <w:r w:rsidR="00F50C4F">
          <w:rPr>
            <w:noProof/>
            <w:webHidden/>
          </w:rPr>
          <w:instrText xml:space="preserve"> PAGEREF _Toc71468257 \h </w:instrText>
        </w:r>
        <w:r w:rsidR="00F50C4F">
          <w:rPr>
            <w:noProof/>
            <w:webHidden/>
          </w:rPr>
        </w:r>
        <w:r w:rsidR="00F50C4F">
          <w:rPr>
            <w:noProof/>
            <w:webHidden/>
          </w:rPr>
          <w:fldChar w:fldCharType="separate"/>
        </w:r>
        <w:r w:rsidR="00501267">
          <w:rPr>
            <w:noProof/>
            <w:webHidden/>
          </w:rPr>
          <w:t>30</w:t>
        </w:r>
        <w:r w:rsidR="00F50C4F">
          <w:rPr>
            <w:noProof/>
            <w:webHidden/>
          </w:rPr>
          <w:fldChar w:fldCharType="end"/>
        </w:r>
      </w:hyperlink>
    </w:p>
    <w:p w14:paraId="401D1655" w14:textId="7184A5C6"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RF18 </w:t>
      </w:r>
      <w:hyperlink w:anchor="_Toc71468259" w:history="1">
        <w:r w:rsidR="00F50C4F" w:rsidRPr="00A06232">
          <w:rPr>
            <w:rStyle w:val="Hipervnculo"/>
            <w:noProof/>
          </w:rPr>
          <w:t>Reanudar un servicio</w:t>
        </w:r>
        <w:r w:rsidR="00F50C4F">
          <w:rPr>
            <w:noProof/>
            <w:webHidden/>
          </w:rPr>
          <w:tab/>
        </w:r>
        <w:r w:rsidR="00F50C4F">
          <w:rPr>
            <w:noProof/>
            <w:webHidden/>
          </w:rPr>
          <w:fldChar w:fldCharType="begin"/>
        </w:r>
        <w:r w:rsidR="00F50C4F">
          <w:rPr>
            <w:noProof/>
            <w:webHidden/>
          </w:rPr>
          <w:instrText xml:space="preserve"> PAGEREF _Toc71468259 \h </w:instrText>
        </w:r>
        <w:r w:rsidR="00F50C4F">
          <w:rPr>
            <w:noProof/>
            <w:webHidden/>
          </w:rPr>
        </w:r>
        <w:r w:rsidR="00F50C4F">
          <w:rPr>
            <w:noProof/>
            <w:webHidden/>
          </w:rPr>
          <w:fldChar w:fldCharType="separate"/>
        </w:r>
        <w:r w:rsidR="00501267">
          <w:rPr>
            <w:noProof/>
            <w:webHidden/>
          </w:rPr>
          <w:t>30</w:t>
        </w:r>
        <w:r w:rsidR="00F50C4F">
          <w:rPr>
            <w:noProof/>
            <w:webHidden/>
          </w:rPr>
          <w:fldChar w:fldCharType="end"/>
        </w:r>
      </w:hyperlink>
    </w:p>
    <w:p w14:paraId="7AE8BBB6" w14:textId="066F11ED"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RF19 </w:t>
      </w:r>
      <w:hyperlink w:anchor="_Toc71468261" w:history="1">
        <w:r w:rsidR="00F50C4F" w:rsidRPr="00A06232">
          <w:rPr>
            <w:rStyle w:val="Hipervnculo"/>
            <w:noProof/>
          </w:rPr>
          <w:t>Configuración de servicio</w:t>
        </w:r>
        <w:r w:rsidR="00F50C4F">
          <w:rPr>
            <w:noProof/>
            <w:webHidden/>
          </w:rPr>
          <w:tab/>
        </w:r>
        <w:r w:rsidR="00F50C4F">
          <w:rPr>
            <w:noProof/>
            <w:webHidden/>
          </w:rPr>
          <w:fldChar w:fldCharType="begin"/>
        </w:r>
        <w:r w:rsidR="00F50C4F">
          <w:rPr>
            <w:noProof/>
            <w:webHidden/>
          </w:rPr>
          <w:instrText xml:space="preserve"> PAGEREF _Toc71468261 \h </w:instrText>
        </w:r>
        <w:r w:rsidR="00F50C4F">
          <w:rPr>
            <w:noProof/>
            <w:webHidden/>
          </w:rPr>
        </w:r>
        <w:r w:rsidR="00F50C4F">
          <w:rPr>
            <w:noProof/>
            <w:webHidden/>
          </w:rPr>
          <w:fldChar w:fldCharType="separate"/>
        </w:r>
        <w:r w:rsidR="00501267">
          <w:rPr>
            <w:noProof/>
            <w:webHidden/>
          </w:rPr>
          <w:t>31</w:t>
        </w:r>
        <w:r w:rsidR="00F50C4F">
          <w:rPr>
            <w:noProof/>
            <w:webHidden/>
          </w:rPr>
          <w:fldChar w:fldCharType="end"/>
        </w:r>
      </w:hyperlink>
    </w:p>
    <w:p w14:paraId="4730E745" w14:textId="5827BC43"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RF20 </w:t>
      </w:r>
      <w:hyperlink w:anchor="_Toc71468263" w:history="1">
        <w:r w:rsidR="00F50C4F" w:rsidRPr="00A06232">
          <w:rPr>
            <w:rStyle w:val="Hipervnculo"/>
            <w:noProof/>
          </w:rPr>
          <w:t>Registro de puesto</w:t>
        </w:r>
        <w:r w:rsidR="00F50C4F">
          <w:rPr>
            <w:noProof/>
            <w:webHidden/>
          </w:rPr>
          <w:tab/>
        </w:r>
        <w:r w:rsidR="00F50C4F">
          <w:rPr>
            <w:noProof/>
            <w:webHidden/>
          </w:rPr>
          <w:fldChar w:fldCharType="begin"/>
        </w:r>
        <w:r w:rsidR="00F50C4F">
          <w:rPr>
            <w:noProof/>
            <w:webHidden/>
          </w:rPr>
          <w:instrText xml:space="preserve"> PAGEREF _Toc71468263 \h </w:instrText>
        </w:r>
        <w:r w:rsidR="00F50C4F">
          <w:rPr>
            <w:noProof/>
            <w:webHidden/>
          </w:rPr>
        </w:r>
        <w:r w:rsidR="00F50C4F">
          <w:rPr>
            <w:noProof/>
            <w:webHidden/>
          </w:rPr>
          <w:fldChar w:fldCharType="separate"/>
        </w:r>
        <w:r w:rsidR="00501267">
          <w:rPr>
            <w:noProof/>
            <w:webHidden/>
          </w:rPr>
          <w:t>31</w:t>
        </w:r>
        <w:r w:rsidR="00F50C4F">
          <w:rPr>
            <w:noProof/>
            <w:webHidden/>
          </w:rPr>
          <w:fldChar w:fldCharType="end"/>
        </w:r>
      </w:hyperlink>
    </w:p>
    <w:p w14:paraId="3A0EA316" w14:textId="39AA0DAB"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RF21 </w:t>
      </w:r>
      <w:hyperlink w:anchor="_Toc71468265" w:history="1">
        <w:r w:rsidR="00F50C4F" w:rsidRPr="00A06232">
          <w:rPr>
            <w:rStyle w:val="Hipervnculo"/>
            <w:noProof/>
          </w:rPr>
          <w:t>Baja de puesto</w:t>
        </w:r>
        <w:r w:rsidR="00F50C4F">
          <w:rPr>
            <w:noProof/>
            <w:webHidden/>
          </w:rPr>
          <w:tab/>
        </w:r>
        <w:r w:rsidR="00F50C4F">
          <w:rPr>
            <w:noProof/>
            <w:webHidden/>
          </w:rPr>
          <w:fldChar w:fldCharType="begin"/>
        </w:r>
        <w:r w:rsidR="00F50C4F">
          <w:rPr>
            <w:noProof/>
            <w:webHidden/>
          </w:rPr>
          <w:instrText xml:space="preserve"> PAGEREF _Toc71468265 \h </w:instrText>
        </w:r>
        <w:r w:rsidR="00F50C4F">
          <w:rPr>
            <w:noProof/>
            <w:webHidden/>
          </w:rPr>
        </w:r>
        <w:r w:rsidR="00F50C4F">
          <w:rPr>
            <w:noProof/>
            <w:webHidden/>
          </w:rPr>
          <w:fldChar w:fldCharType="separate"/>
        </w:r>
        <w:r w:rsidR="00501267">
          <w:rPr>
            <w:noProof/>
            <w:webHidden/>
          </w:rPr>
          <w:t>33</w:t>
        </w:r>
        <w:r w:rsidR="00F50C4F">
          <w:rPr>
            <w:noProof/>
            <w:webHidden/>
          </w:rPr>
          <w:fldChar w:fldCharType="end"/>
        </w:r>
      </w:hyperlink>
    </w:p>
    <w:p w14:paraId="567707E3" w14:textId="09C7DA53"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RF22 </w:t>
      </w:r>
      <w:hyperlink w:anchor="_Toc71468267" w:history="1">
        <w:r w:rsidR="00F50C4F" w:rsidRPr="00A06232">
          <w:rPr>
            <w:rStyle w:val="Hipervnculo"/>
            <w:noProof/>
          </w:rPr>
          <w:t>Modificación de horario en jornada de un guardia</w:t>
        </w:r>
        <w:r w:rsidR="00F50C4F">
          <w:rPr>
            <w:noProof/>
            <w:webHidden/>
          </w:rPr>
          <w:tab/>
        </w:r>
        <w:r w:rsidR="00F50C4F">
          <w:rPr>
            <w:noProof/>
            <w:webHidden/>
          </w:rPr>
          <w:fldChar w:fldCharType="begin"/>
        </w:r>
        <w:r w:rsidR="00F50C4F">
          <w:rPr>
            <w:noProof/>
            <w:webHidden/>
          </w:rPr>
          <w:instrText xml:space="preserve"> PAGEREF _Toc71468267 \h </w:instrText>
        </w:r>
        <w:r w:rsidR="00F50C4F">
          <w:rPr>
            <w:noProof/>
            <w:webHidden/>
          </w:rPr>
        </w:r>
        <w:r w:rsidR="00F50C4F">
          <w:rPr>
            <w:noProof/>
            <w:webHidden/>
          </w:rPr>
          <w:fldChar w:fldCharType="separate"/>
        </w:r>
        <w:r w:rsidR="00501267">
          <w:rPr>
            <w:noProof/>
            <w:webHidden/>
          </w:rPr>
          <w:t>33</w:t>
        </w:r>
        <w:r w:rsidR="00F50C4F">
          <w:rPr>
            <w:noProof/>
            <w:webHidden/>
          </w:rPr>
          <w:fldChar w:fldCharType="end"/>
        </w:r>
      </w:hyperlink>
    </w:p>
    <w:p w14:paraId="6CD24595" w14:textId="454C05CF"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RF23 </w:t>
      </w:r>
      <w:hyperlink w:anchor="_Toc71468269" w:history="1">
        <w:r w:rsidR="00F50C4F" w:rsidRPr="00A06232">
          <w:rPr>
            <w:rStyle w:val="Hipervnculo"/>
            <w:noProof/>
          </w:rPr>
          <w:t>Carga de libres trabajados</w:t>
        </w:r>
        <w:r w:rsidR="00F50C4F">
          <w:rPr>
            <w:noProof/>
            <w:webHidden/>
          </w:rPr>
          <w:tab/>
        </w:r>
        <w:r w:rsidR="00F50C4F">
          <w:rPr>
            <w:noProof/>
            <w:webHidden/>
          </w:rPr>
          <w:fldChar w:fldCharType="begin"/>
        </w:r>
        <w:r w:rsidR="00F50C4F">
          <w:rPr>
            <w:noProof/>
            <w:webHidden/>
          </w:rPr>
          <w:instrText xml:space="preserve"> PAGEREF _Toc71468269 \h </w:instrText>
        </w:r>
        <w:r w:rsidR="00F50C4F">
          <w:rPr>
            <w:noProof/>
            <w:webHidden/>
          </w:rPr>
        </w:r>
        <w:r w:rsidR="00F50C4F">
          <w:rPr>
            <w:noProof/>
            <w:webHidden/>
          </w:rPr>
          <w:fldChar w:fldCharType="separate"/>
        </w:r>
        <w:r w:rsidR="00501267">
          <w:rPr>
            <w:noProof/>
            <w:webHidden/>
          </w:rPr>
          <w:t>34</w:t>
        </w:r>
        <w:r w:rsidR="00F50C4F">
          <w:rPr>
            <w:noProof/>
            <w:webHidden/>
          </w:rPr>
          <w:fldChar w:fldCharType="end"/>
        </w:r>
      </w:hyperlink>
    </w:p>
    <w:p w14:paraId="5D53AC5A" w14:textId="7EF15C41"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RF24 </w:t>
      </w:r>
      <w:hyperlink w:anchor="_Toc71468271" w:history="1">
        <w:r w:rsidR="00F50C4F" w:rsidRPr="00A06232">
          <w:rPr>
            <w:rStyle w:val="Hipervnculo"/>
            <w:noProof/>
          </w:rPr>
          <w:t>Configuración de seguimiento de funcionario</w:t>
        </w:r>
        <w:r w:rsidR="00F50C4F">
          <w:rPr>
            <w:noProof/>
            <w:webHidden/>
          </w:rPr>
          <w:tab/>
        </w:r>
        <w:r w:rsidR="00F50C4F">
          <w:rPr>
            <w:noProof/>
            <w:webHidden/>
          </w:rPr>
          <w:fldChar w:fldCharType="begin"/>
        </w:r>
        <w:r w:rsidR="00F50C4F">
          <w:rPr>
            <w:noProof/>
            <w:webHidden/>
          </w:rPr>
          <w:instrText xml:space="preserve"> PAGEREF _Toc71468271 \h </w:instrText>
        </w:r>
        <w:r w:rsidR="00F50C4F">
          <w:rPr>
            <w:noProof/>
            <w:webHidden/>
          </w:rPr>
        </w:r>
        <w:r w:rsidR="00F50C4F">
          <w:rPr>
            <w:noProof/>
            <w:webHidden/>
          </w:rPr>
          <w:fldChar w:fldCharType="separate"/>
        </w:r>
        <w:r w:rsidR="00501267">
          <w:rPr>
            <w:noProof/>
            <w:webHidden/>
          </w:rPr>
          <w:t>34</w:t>
        </w:r>
        <w:r w:rsidR="00F50C4F">
          <w:rPr>
            <w:noProof/>
            <w:webHidden/>
          </w:rPr>
          <w:fldChar w:fldCharType="end"/>
        </w:r>
      </w:hyperlink>
    </w:p>
    <w:p w14:paraId="40B99A30" w14:textId="0B7B5D51"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RF25 </w:t>
      </w:r>
      <w:hyperlink w:anchor="_Toc71468273" w:history="1">
        <w:r w:rsidR="00F50C4F" w:rsidRPr="00A06232">
          <w:rPr>
            <w:rStyle w:val="Hipervnculo"/>
            <w:noProof/>
          </w:rPr>
          <w:t>Carga de libres de un guardia</w:t>
        </w:r>
        <w:r w:rsidR="00F50C4F">
          <w:rPr>
            <w:noProof/>
            <w:webHidden/>
          </w:rPr>
          <w:tab/>
        </w:r>
        <w:r w:rsidR="00F50C4F">
          <w:rPr>
            <w:noProof/>
            <w:webHidden/>
          </w:rPr>
          <w:fldChar w:fldCharType="begin"/>
        </w:r>
        <w:r w:rsidR="00F50C4F">
          <w:rPr>
            <w:noProof/>
            <w:webHidden/>
          </w:rPr>
          <w:instrText xml:space="preserve"> PAGEREF _Toc71468273 \h </w:instrText>
        </w:r>
        <w:r w:rsidR="00F50C4F">
          <w:rPr>
            <w:noProof/>
            <w:webHidden/>
          </w:rPr>
        </w:r>
        <w:r w:rsidR="00F50C4F">
          <w:rPr>
            <w:noProof/>
            <w:webHidden/>
          </w:rPr>
          <w:fldChar w:fldCharType="separate"/>
        </w:r>
        <w:r w:rsidR="00501267">
          <w:rPr>
            <w:noProof/>
            <w:webHidden/>
          </w:rPr>
          <w:t>35</w:t>
        </w:r>
        <w:r w:rsidR="00F50C4F">
          <w:rPr>
            <w:noProof/>
            <w:webHidden/>
          </w:rPr>
          <w:fldChar w:fldCharType="end"/>
        </w:r>
      </w:hyperlink>
    </w:p>
    <w:p w14:paraId="27D530D5" w14:textId="71900847"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RF26 </w:t>
      </w:r>
      <w:hyperlink w:anchor="_Toc71468275" w:history="1">
        <w:r w:rsidR="00F50C4F" w:rsidRPr="00A06232">
          <w:rPr>
            <w:rStyle w:val="Hipervnculo"/>
            <w:noProof/>
          </w:rPr>
          <w:t>Carga de faltas de un guardia</w:t>
        </w:r>
        <w:r w:rsidR="00F50C4F">
          <w:rPr>
            <w:noProof/>
            <w:webHidden/>
          </w:rPr>
          <w:tab/>
        </w:r>
        <w:r w:rsidR="00F50C4F">
          <w:rPr>
            <w:noProof/>
            <w:webHidden/>
          </w:rPr>
          <w:fldChar w:fldCharType="begin"/>
        </w:r>
        <w:r w:rsidR="00F50C4F">
          <w:rPr>
            <w:noProof/>
            <w:webHidden/>
          </w:rPr>
          <w:instrText xml:space="preserve"> PAGEREF _Toc71468275 \h </w:instrText>
        </w:r>
        <w:r w:rsidR="00F50C4F">
          <w:rPr>
            <w:noProof/>
            <w:webHidden/>
          </w:rPr>
        </w:r>
        <w:r w:rsidR="00F50C4F">
          <w:rPr>
            <w:noProof/>
            <w:webHidden/>
          </w:rPr>
          <w:fldChar w:fldCharType="separate"/>
        </w:r>
        <w:r w:rsidR="00501267">
          <w:rPr>
            <w:noProof/>
            <w:webHidden/>
          </w:rPr>
          <w:t>35</w:t>
        </w:r>
        <w:r w:rsidR="00F50C4F">
          <w:rPr>
            <w:noProof/>
            <w:webHidden/>
          </w:rPr>
          <w:fldChar w:fldCharType="end"/>
        </w:r>
      </w:hyperlink>
    </w:p>
    <w:p w14:paraId="160E2932" w14:textId="5F2289F1"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RF27 </w:t>
      </w:r>
      <w:hyperlink w:anchor="_Toc71468277" w:history="1">
        <w:r w:rsidR="00F50C4F" w:rsidRPr="00A06232">
          <w:rPr>
            <w:rStyle w:val="Hipervnculo"/>
            <w:noProof/>
          </w:rPr>
          <w:t>Filtro de servicios por cliente</w:t>
        </w:r>
        <w:r w:rsidR="00F50C4F">
          <w:rPr>
            <w:noProof/>
            <w:webHidden/>
          </w:rPr>
          <w:tab/>
        </w:r>
        <w:r w:rsidR="00F50C4F">
          <w:rPr>
            <w:noProof/>
            <w:webHidden/>
          </w:rPr>
          <w:fldChar w:fldCharType="begin"/>
        </w:r>
        <w:r w:rsidR="00F50C4F">
          <w:rPr>
            <w:noProof/>
            <w:webHidden/>
          </w:rPr>
          <w:instrText xml:space="preserve"> PAGEREF _Toc71468277 \h </w:instrText>
        </w:r>
        <w:r w:rsidR="00F50C4F">
          <w:rPr>
            <w:noProof/>
            <w:webHidden/>
          </w:rPr>
        </w:r>
        <w:r w:rsidR="00F50C4F">
          <w:rPr>
            <w:noProof/>
            <w:webHidden/>
          </w:rPr>
          <w:fldChar w:fldCharType="separate"/>
        </w:r>
        <w:r w:rsidR="00501267">
          <w:rPr>
            <w:noProof/>
            <w:webHidden/>
          </w:rPr>
          <w:t>36</w:t>
        </w:r>
        <w:r w:rsidR="00F50C4F">
          <w:rPr>
            <w:noProof/>
            <w:webHidden/>
          </w:rPr>
          <w:fldChar w:fldCharType="end"/>
        </w:r>
      </w:hyperlink>
    </w:p>
    <w:p w14:paraId="50FB7705" w14:textId="0589CDB5"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RF28 </w:t>
      </w:r>
      <w:hyperlink w:anchor="_Toc71468279" w:history="1">
        <w:r w:rsidR="00F50C4F" w:rsidRPr="00A06232">
          <w:rPr>
            <w:rStyle w:val="Hipervnculo"/>
            <w:noProof/>
          </w:rPr>
          <w:t>Filtro por servicios</w:t>
        </w:r>
        <w:r w:rsidR="00F50C4F">
          <w:rPr>
            <w:noProof/>
            <w:webHidden/>
          </w:rPr>
          <w:tab/>
        </w:r>
        <w:r w:rsidR="00F50C4F">
          <w:rPr>
            <w:noProof/>
            <w:webHidden/>
          </w:rPr>
          <w:fldChar w:fldCharType="begin"/>
        </w:r>
        <w:r w:rsidR="00F50C4F">
          <w:rPr>
            <w:noProof/>
            <w:webHidden/>
          </w:rPr>
          <w:instrText xml:space="preserve"> PAGEREF _Toc71468279 \h </w:instrText>
        </w:r>
        <w:r w:rsidR="00F50C4F">
          <w:rPr>
            <w:noProof/>
            <w:webHidden/>
          </w:rPr>
        </w:r>
        <w:r w:rsidR="00F50C4F">
          <w:rPr>
            <w:noProof/>
            <w:webHidden/>
          </w:rPr>
          <w:fldChar w:fldCharType="separate"/>
        </w:r>
        <w:r w:rsidR="00501267">
          <w:rPr>
            <w:noProof/>
            <w:webHidden/>
          </w:rPr>
          <w:t>36</w:t>
        </w:r>
        <w:r w:rsidR="00F50C4F">
          <w:rPr>
            <w:noProof/>
            <w:webHidden/>
          </w:rPr>
          <w:fldChar w:fldCharType="end"/>
        </w:r>
      </w:hyperlink>
    </w:p>
    <w:p w14:paraId="7A87F225" w14:textId="44CB64B8"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RF29 </w:t>
      </w:r>
      <w:hyperlink w:anchor="_Toc71468281" w:history="1">
        <w:r w:rsidR="00F50C4F" w:rsidRPr="00A06232">
          <w:rPr>
            <w:rStyle w:val="Hipervnculo"/>
            <w:noProof/>
          </w:rPr>
          <w:t>Notificaciones de estado y alertas</w:t>
        </w:r>
        <w:r w:rsidR="00F50C4F">
          <w:rPr>
            <w:noProof/>
            <w:webHidden/>
          </w:rPr>
          <w:tab/>
        </w:r>
        <w:r w:rsidR="00F50C4F">
          <w:rPr>
            <w:noProof/>
            <w:webHidden/>
          </w:rPr>
          <w:fldChar w:fldCharType="begin"/>
        </w:r>
        <w:r w:rsidR="00F50C4F">
          <w:rPr>
            <w:noProof/>
            <w:webHidden/>
          </w:rPr>
          <w:instrText xml:space="preserve"> PAGEREF _Toc71468281 \h </w:instrText>
        </w:r>
        <w:r w:rsidR="00F50C4F">
          <w:rPr>
            <w:noProof/>
            <w:webHidden/>
          </w:rPr>
        </w:r>
        <w:r w:rsidR="00F50C4F">
          <w:rPr>
            <w:noProof/>
            <w:webHidden/>
          </w:rPr>
          <w:fldChar w:fldCharType="separate"/>
        </w:r>
        <w:r w:rsidR="00501267">
          <w:rPr>
            <w:noProof/>
            <w:webHidden/>
          </w:rPr>
          <w:t>37</w:t>
        </w:r>
        <w:r w:rsidR="00F50C4F">
          <w:rPr>
            <w:noProof/>
            <w:webHidden/>
          </w:rPr>
          <w:fldChar w:fldCharType="end"/>
        </w:r>
      </w:hyperlink>
    </w:p>
    <w:p w14:paraId="5349BCE9" w14:textId="5DF72095"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RF30 </w:t>
      </w:r>
      <w:hyperlink w:anchor="_Toc71468283" w:history="1">
        <w:r w:rsidR="00F50C4F" w:rsidRPr="00A06232">
          <w:rPr>
            <w:rStyle w:val="Hipervnculo"/>
            <w:noProof/>
          </w:rPr>
          <w:t>Traspaso de funcionario hacia otro subjefe de operativa</w:t>
        </w:r>
        <w:r w:rsidR="00F50C4F">
          <w:rPr>
            <w:noProof/>
            <w:webHidden/>
          </w:rPr>
          <w:tab/>
        </w:r>
        <w:r w:rsidR="00F50C4F">
          <w:rPr>
            <w:noProof/>
            <w:webHidden/>
          </w:rPr>
          <w:fldChar w:fldCharType="begin"/>
        </w:r>
        <w:r w:rsidR="00F50C4F">
          <w:rPr>
            <w:noProof/>
            <w:webHidden/>
          </w:rPr>
          <w:instrText xml:space="preserve"> PAGEREF _Toc71468283 \h </w:instrText>
        </w:r>
        <w:r w:rsidR="00F50C4F">
          <w:rPr>
            <w:noProof/>
            <w:webHidden/>
          </w:rPr>
        </w:r>
        <w:r w:rsidR="00F50C4F">
          <w:rPr>
            <w:noProof/>
            <w:webHidden/>
          </w:rPr>
          <w:fldChar w:fldCharType="separate"/>
        </w:r>
        <w:r w:rsidR="00501267">
          <w:rPr>
            <w:noProof/>
            <w:webHidden/>
          </w:rPr>
          <w:t>38</w:t>
        </w:r>
        <w:r w:rsidR="00F50C4F">
          <w:rPr>
            <w:noProof/>
            <w:webHidden/>
          </w:rPr>
          <w:fldChar w:fldCharType="end"/>
        </w:r>
      </w:hyperlink>
    </w:p>
    <w:p w14:paraId="2BA11274" w14:textId="54BB4430"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RF31 </w:t>
      </w:r>
      <w:hyperlink w:anchor="_Toc71468285" w:history="1">
        <w:r w:rsidR="00F50C4F" w:rsidRPr="00A06232">
          <w:rPr>
            <w:rStyle w:val="Hipervnculo"/>
            <w:noProof/>
          </w:rPr>
          <w:t>Traspaso de funcionario hacia otro subjefe de operativa</w:t>
        </w:r>
        <w:r w:rsidR="00F50C4F">
          <w:rPr>
            <w:noProof/>
            <w:webHidden/>
          </w:rPr>
          <w:tab/>
        </w:r>
        <w:r w:rsidR="00F50C4F">
          <w:rPr>
            <w:noProof/>
            <w:webHidden/>
          </w:rPr>
          <w:fldChar w:fldCharType="begin"/>
        </w:r>
        <w:r w:rsidR="00F50C4F">
          <w:rPr>
            <w:noProof/>
            <w:webHidden/>
          </w:rPr>
          <w:instrText xml:space="preserve"> PAGEREF _Toc71468285 \h </w:instrText>
        </w:r>
        <w:r w:rsidR="00F50C4F">
          <w:rPr>
            <w:noProof/>
            <w:webHidden/>
          </w:rPr>
        </w:r>
        <w:r w:rsidR="00F50C4F">
          <w:rPr>
            <w:noProof/>
            <w:webHidden/>
          </w:rPr>
          <w:fldChar w:fldCharType="separate"/>
        </w:r>
        <w:r w:rsidR="00501267">
          <w:rPr>
            <w:noProof/>
            <w:webHidden/>
          </w:rPr>
          <w:t>39</w:t>
        </w:r>
        <w:r w:rsidR="00F50C4F">
          <w:rPr>
            <w:noProof/>
            <w:webHidden/>
          </w:rPr>
          <w:fldChar w:fldCharType="end"/>
        </w:r>
      </w:hyperlink>
    </w:p>
    <w:p w14:paraId="087DC4B8" w14:textId="6F303EFD"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RF32 </w:t>
      </w:r>
      <w:hyperlink w:anchor="_Toc71468287" w:history="1">
        <w:r w:rsidR="00F50C4F" w:rsidRPr="00A06232">
          <w:rPr>
            <w:rStyle w:val="Hipervnculo"/>
            <w:noProof/>
          </w:rPr>
          <w:t>Cambio de libres de funcionarios</w:t>
        </w:r>
        <w:r w:rsidR="00F50C4F">
          <w:rPr>
            <w:noProof/>
            <w:webHidden/>
          </w:rPr>
          <w:tab/>
        </w:r>
        <w:r w:rsidR="00F50C4F">
          <w:rPr>
            <w:noProof/>
            <w:webHidden/>
          </w:rPr>
          <w:fldChar w:fldCharType="begin"/>
        </w:r>
        <w:r w:rsidR="00F50C4F">
          <w:rPr>
            <w:noProof/>
            <w:webHidden/>
          </w:rPr>
          <w:instrText xml:space="preserve"> PAGEREF _Toc71468287 \h </w:instrText>
        </w:r>
        <w:r w:rsidR="00F50C4F">
          <w:rPr>
            <w:noProof/>
            <w:webHidden/>
          </w:rPr>
        </w:r>
        <w:r w:rsidR="00F50C4F">
          <w:rPr>
            <w:noProof/>
            <w:webHidden/>
          </w:rPr>
          <w:fldChar w:fldCharType="separate"/>
        </w:r>
        <w:r w:rsidR="00501267">
          <w:rPr>
            <w:noProof/>
            <w:webHidden/>
          </w:rPr>
          <w:t>39</w:t>
        </w:r>
        <w:r w:rsidR="00F50C4F">
          <w:rPr>
            <w:noProof/>
            <w:webHidden/>
          </w:rPr>
          <w:fldChar w:fldCharType="end"/>
        </w:r>
      </w:hyperlink>
    </w:p>
    <w:p w14:paraId="3149E7B7" w14:textId="3E41E140"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RF33 </w:t>
      </w:r>
      <w:hyperlink w:anchor="_Toc71468289" w:history="1">
        <w:r w:rsidR="00F50C4F" w:rsidRPr="00A06232">
          <w:rPr>
            <w:rStyle w:val="Hipervnculo"/>
            <w:noProof/>
          </w:rPr>
          <w:t>Acumulación de libres</w:t>
        </w:r>
        <w:r w:rsidR="00F50C4F">
          <w:rPr>
            <w:noProof/>
            <w:webHidden/>
          </w:rPr>
          <w:tab/>
        </w:r>
        <w:r w:rsidR="00F50C4F">
          <w:rPr>
            <w:noProof/>
            <w:webHidden/>
          </w:rPr>
          <w:fldChar w:fldCharType="begin"/>
        </w:r>
        <w:r w:rsidR="00F50C4F">
          <w:rPr>
            <w:noProof/>
            <w:webHidden/>
          </w:rPr>
          <w:instrText xml:space="preserve"> PAGEREF _Toc71468289 \h </w:instrText>
        </w:r>
        <w:r w:rsidR="00F50C4F">
          <w:rPr>
            <w:noProof/>
            <w:webHidden/>
          </w:rPr>
        </w:r>
        <w:r w:rsidR="00F50C4F">
          <w:rPr>
            <w:noProof/>
            <w:webHidden/>
          </w:rPr>
          <w:fldChar w:fldCharType="separate"/>
        </w:r>
        <w:r w:rsidR="00501267">
          <w:rPr>
            <w:noProof/>
            <w:webHidden/>
          </w:rPr>
          <w:t>40</w:t>
        </w:r>
        <w:r w:rsidR="00F50C4F">
          <w:rPr>
            <w:noProof/>
            <w:webHidden/>
          </w:rPr>
          <w:fldChar w:fldCharType="end"/>
        </w:r>
      </w:hyperlink>
    </w:p>
    <w:p w14:paraId="0D82160B" w14:textId="30A112A9"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RF34 </w:t>
      </w:r>
      <w:hyperlink w:anchor="_Toc71468291" w:history="1">
        <w:r w:rsidR="00F50C4F" w:rsidRPr="00A06232">
          <w:rPr>
            <w:rStyle w:val="Hipervnculo"/>
            <w:noProof/>
          </w:rPr>
          <w:t>Ingreso Manual de jornada laboral de funcionario</w:t>
        </w:r>
        <w:r w:rsidR="00F50C4F">
          <w:rPr>
            <w:noProof/>
            <w:webHidden/>
          </w:rPr>
          <w:tab/>
        </w:r>
        <w:r w:rsidR="00F50C4F">
          <w:rPr>
            <w:noProof/>
            <w:webHidden/>
          </w:rPr>
          <w:fldChar w:fldCharType="begin"/>
        </w:r>
        <w:r w:rsidR="00F50C4F">
          <w:rPr>
            <w:noProof/>
            <w:webHidden/>
          </w:rPr>
          <w:instrText xml:space="preserve"> PAGEREF _Toc71468291 \h </w:instrText>
        </w:r>
        <w:r w:rsidR="00F50C4F">
          <w:rPr>
            <w:noProof/>
            <w:webHidden/>
          </w:rPr>
        </w:r>
        <w:r w:rsidR="00F50C4F">
          <w:rPr>
            <w:noProof/>
            <w:webHidden/>
          </w:rPr>
          <w:fldChar w:fldCharType="separate"/>
        </w:r>
        <w:r w:rsidR="00501267">
          <w:rPr>
            <w:noProof/>
            <w:webHidden/>
          </w:rPr>
          <w:t>40</w:t>
        </w:r>
        <w:r w:rsidR="00F50C4F">
          <w:rPr>
            <w:noProof/>
            <w:webHidden/>
          </w:rPr>
          <w:fldChar w:fldCharType="end"/>
        </w:r>
      </w:hyperlink>
    </w:p>
    <w:p w14:paraId="21793CC9" w14:textId="6F664DBB"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RF35 </w:t>
      </w:r>
      <w:hyperlink w:anchor="_Toc71468293" w:history="1">
        <w:r w:rsidR="00F50C4F" w:rsidRPr="00A06232">
          <w:rPr>
            <w:rStyle w:val="Hipervnculo"/>
            <w:noProof/>
          </w:rPr>
          <w:t>Modificación Manual de horas fuera del escalafón</w:t>
        </w:r>
        <w:r w:rsidR="00F50C4F">
          <w:rPr>
            <w:noProof/>
            <w:webHidden/>
          </w:rPr>
          <w:tab/>
        </w:r>
        <w:r w:rsidR="00F50C4F">
          <w:rPr>
            <w:noProof/>
            <w:webHidden/>
          </w:rPr>
          <w:fldChar w:fldCharType="begin"/>
        </w:r>
        <w:r w:rsidR="00F50C4F">
          <w:rPr>
            <w:noProof/>
            <w:webHidden/>
          </w:rPr>
          <w:instrText xml:space="preserve"> PAGEREF _Toc71468293 \h </w:instrText>
        </w:r>
        <w:r w:rsidR="00F50C4F">
          <w:rPr>
            <w:noProof/>
            <w:webHidden/>
          </w:rPr>
        </w:r>
        <w:r w:rsidR="00F50C4F">
          <w:rPr>
            <w:noProof/>
            <w:webHidden/>
          </w:rPr>
          <w:fldChar w:fldCharType="separate"/>
        </w:r>
        <w:r w:rsidR="00501267">
          <w:rPr>
            <w:noProof/>
            <w:webHidden/>
          </w:rPr>
          <w:t>41</w:t>
        </w:r>
        <w:r w:rsidR="00F50C4F">
          <w:rPr>
            <w:noProof/>
            <w:webHidden/>
          </w:rPr>
          <w:fldChar w:fldCharType="end"/>
        </w:r>
      </w:hyperlink>
    </w:p>
    <w:p w14:paraId="6347B4F1" w14:textId="62006AE4"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RF36 </w:t>
      </w:r>
      <w:hyperlink w:anchor="_Toc71468295" w:history="1">
        <w:r w:rsidR="00F50C4F" w:rsidRPr="00A06232">
          <w:rPr>
            <w:rStyle w:val="Hipervnculo"/>
            <w:noProof/>
          </w:rPr>
          <w:t>Reporte de horas realizada por un funcionario para RR.HH</w:t>
        </w:r>
        <w:r w:rsidR="00F50C4F">
          <w:rPr>
            <w:noProof/>
            <w:webHidden/>
          </w:rPr>
          <w:tab/>
        </w:r>
        <w:r w:rsidR="00F50C4F">
          <w:rPr>
            <w:noProof/>
            <w:webHidden/>
          </w:rPr>
          <w:fldChar w:fldCharType="begin"/>
        </w:r>
        <w:r w:rsidR="00F50C4F">
          <w:rPr>
            <w:noProof/>
            <w:webHidden/>
          </w:rPr>
          <w:instrText xml:space="preserve"> PAGEREF _Toc71468295 \h </w:instrText>
        </w:r>
        <w:r w:rsidR="00F50C4F">
          <w:rPr>
            <w:noProof/>
            <w:webHidden/>
          </w:rPr>
        </w:r>
        <w:r w:rsidR="00F50C4F">
          <w:rPr>
            <w:noProof/>
            <w:webHidden/>
          </w:rPr>
          <w:fldChar w:fldCharType="separate"/>
        </w:r>
        <w:r w:rsidR="00501267">
          <w:rPr>
            <w:noProof/>
            <w:webHidden/>
          </w:rPr>
          <w:t>42</w:t>
        </w:r>
        <w:r w:rsidR="00F50C4F">
          <w:rPr>
            <w:noProof/>
            <w:webHidden/>
          </w:rPr>
          <w:fldChar w:fldCharType="end"/>
        </w:r>
      </w:hyperlink>
    </w:p>
    <w:p w14:paraId="754BDD1C" w14:textId="7CE57ED2" w:rsidR="00F50C4F" w:rsidRPr="00F50C4F" w:rsidRDefault="00D138E7">
      <w:pPr>
        <w:pStyle w:val="TDC3"/>
        <w:tabs>
          <w:tab w:val="right" w:leader="dot" w:pos="8494"/>
        </w:tabs>
        <w:rPr>
          <w:rFonts w:ascii="Calibri" w:eastAsia="Times New Roman" w:hAnsi="Calibri"/>
          <w:noProof/>
          <w:sz w:val="22"/>
          <w:lang w:eastAsia="es-UY"/>
        </w:rPr>
      </w:pPr>
      <w:r>
        <w:rPr>
          <w:noProof/>
        </w:rPr>
        <w:lastRenderedPageBreak/>
        <w:t xml:space="preserve">              </w:t>
      </w:r>
      <w:r w:rsidR="008B4A0A">
        <w:rPr>
          <w:noProof/>
        </w:rPr>
        <w:t xml:space="preserve">RF37 </w:t>
      </w:r>
      <w:hyperlink w:anchor="_Toc71468297" w:history="1">
        <w:r w:rsidR="00F50C4F" w:rsidRPr="00A06232">
          <w:rPr>
            <w:rStyle w:val="Hipervnculo"/>
            <w:noProof/>
          </w:rPr>
          <w:t>Reporte de horas realizadas en un servicio</w:t>
        </w:r>
        <w:r w:rsidR="00F50C4F">
          <w:rPr>
            <w:noProof/>
            <w:webHidden/>
          </w:rPr>
          <w:tab/>
        </w:r>
        <w:r w:rsidR="00F50C4F">
          <w:rPr>
            <w:noProof/>
            <w:webHidden/>
          </w:rPr>
          <w:fldChar w:fldCharType="begin"/>
        </w:r>
        <w:r w:rsidR="00F50C4F">
          <w:rPr>
            <w:noProof/>
            <w:webHidden/>
          </w:rPr>
          <w:instrText xml:space="preserve"> PAGEREF _Toc71468297 \h </w:instrText>
        </w:r>
        <w:r w:rsidR="00F50C4F">
          <w:rPr>
            <w:noProof/>
            <w:webHidden/>
          </w:rPr>
        </w:r>
        <w:r w:rsidR="00F50C4F">
          <w:rPr>
            <w:noProof/>
            <w:webHidden/>
          </w:rPr>
          <w:fldChar w:fldCharType="separate"/>
        </w:r>
        <w:r w:rsidR="00501267">
          <w:rPr>
            <w:noProof/>
            <w:webHidden/>
          </w:rPr>
          <w:t>42</w:t>
        </w:r>
        <w:r w:rsidR="00F50C4F">
          <w:rPr>
            <w:noProof/>
            <w:webHidden/>
          </w:rPr>
          <w:fldChar w:fldCharType="end"/>
        </w:r>
      </w:hyperlink>
    </w:p>
    <w:p w14:paraId="7B0CE8CB" w14:textId="05805832"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RF38 </w:t>
      </w:r>
      <w:hyperlink w:anchor="_Toc71468299" w:history="1">
        <w:r w:rsidR="00F50C4F" w:rsidRPr="00A06232">
          <w:rPr>
            <w:rStyle w:val="Hipervnculo"/>
            <w:noProof/>
          </w:rPr>
          <w:t>Reporte de horas realizada por un funcionario en servicio</w:t>
        </w:r>
        <w:r w:rsidR="00F50C4F">
          <w:rPr>
            <w:noProof/>
            <w:webHidden/>
          </w:rPr>
          <w:tab/>
        </w:r>
        <w:r w:rsidR="00F50C4F">
          <w:rPr>
            <w:noProof/>
            <w:webHidden/>
          </w:rPr>
          <w:fldChar w:fldCharType="begin"/>
        </w:r>
        <w:r w:rsidR="00F50C4F">
          <w:rPr>
            <w:noProof/>
            <w:webHidden/>
          </w:rPr>
          <w:instrText xml:space="preserve"> PAGEREF _Toc71468299 \h </w:instrText>
        </w:r>
        <w:r w:rsidR="00F50C4F">
          <w:rPr>
            <w:noProof/>
            <w:webHidden/>
          </w:rPr>
        </w:r>
        <w:r w:rsidR="00F50C4F">
          <w:rPr>
            <w:noProof/>
            <w:webHidden/>
          </w:rPr>
          <w:fldChar w:fldCharType="separate"/>
        </w:r>
        <w:r w:rsidR="00501267">
          <w:rPr>
            <w:noProof/>
            <w:webHidden/>
          </w:rPr>
          <w:t>43</w:t>
        </w:r>
        <w:r w:rsidR="00F50C4F">
          <w:rPr>
            <w:noProof/>
            <w:webHidden/>
          </w:rPr>
          <w:fldChar w:fldCharType="end"/>
        </w:r>
      </w:hyperlink>
    </w:p>
    <w:p w14:paraId="25356634" w14:textId="527E838A"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RF39 </w:t>
      </w:r>
      <w:hyperlink w:anchor="_Toc71468301" w:history="1">
        <w:r w:rsidR="00F50C4F" w:rsidRPr="00A06232">
          <w:rPr>
            <w:rStyle w:val="Hipervnculo"/>
            <w:noProof/>
          </w:rPr>
          <w:t>Reporte de horas extras</w:t>
        </w:r>
        <w:r w:rsidR="00F50C4F">
          <w:rPr>
            <w:noProof/>
            <w:webHidden/>
          </w:rPr>
          <w:tab/>
        </w:r>
        <w:r w:rsidR="00F50C4F">
          <w:rPr>
            <w:noProof/>
            <w:webHidden/>
          </w:rPr>
          <w:fldChar w:fldCharType="begin"/>
        </w:r>
        <w:r w:rsidR="00F50C4F">
          <w:rPr>
            <w:noProof/>
            <w:webHidden/>
          </w:rPr>
          <w:instrText xml:space="preserve"> PAGEREF _Toc71468301 \h </w:instrText>
        </w:r>
        <w:r w:rsidR="00F50C4F">
          <w:rPr>
            <w:noProof/>
            <w:webHidden/>
          </w:rPr>
        </w:r>
        <w:r w:rsidR="00F50C4F">
          <w:rPr>
            <w:noProof/>
            <w:webHidden/>
          </w:rPr>
          <w:fldChar w:fldCharType="separate"/>
        </w:r>
        <w:r w:rsidR="00501267">
          <w:rPr>
            <w:noProof/>
            <w:webHidden/>
          </w:rPr>
          <w:t>44</w:t>
        </w:r>
        <w:r w:rsidR="00F50C4F">
          <w:rPr>
            <w:noProof/>
            <w:webHidden/>
          </w:rPr>
          <w:fldChar w:fldCharType="end"/>
        </w:r>
      </w:hyperlink>
    </w:p>
    <w:p w14:paraId="3BB7CA16" w14:textId="4EE01ADF"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RF40 </w:t>
      </w:r>
      <w:hyperlink w:anchor="_Toc71468303" w:history="1">
        <w:r w:rsidR="00F50C4F" w:rsidRPr="00A06232">
          <w:rPr>
            <w:rStyle w:val="Hipervnculo"/>
            <w:noProof/>
          </w:rPr>
          <w:t>Reporte de libres otorgados</w:t>
        </w:r>
        <w:r w:rsidR="00F50C4F">
          <w:rPr>
            <w:noProof/>
            <w:webHidden/>
          </w:rPr>
          <w:tab/>
        </w:r>
        <w:r w:rsidR="00F50C4F">
          <w:rPr>
            <w:noProof/>
            <w:webHidden/>
          </w:rPr>
          <w:fldChar w:fldCharType="begin"/>
        </w:r>
        <w:r w:rsidR="00F50C4F">
          <w:rPr>
            <w:noProof/>
            <w:webHidden/>
          </w:rPr>
          <w:instrText xml:space="preserve"> PAGEREF _Toc71468303 \h </w:instrText>
        </w:r>
        <w:r w:rsidR="00F50C4F">
          <w:rPr>
            <w:noProof/>
            <w:webHidden/>
          </w:rPr>
        </w:r>
        <w:r w:rsidR="00F50C4F">
          <w:rPr>
            <w:noProof/>
            <w:webHidden/>
          </w:rPr>
          <w:fldChar w:fldCharType="separate"/>
        </w:r>
        <w:r w:rsidR="00501267">
          <w:rPr>
            <w:noProof/>
            <w:webHidden/>
          </w:rPr>
          <w:t>45</w:t>
        </w:r>
        <w:r w:rsidR="00F50C4F">
          <w:rPr>
            <w:noProof/>
            <w:webHidden/>
          </w:rPr>
          <w:fldChar w:fldCharType="end"/>
        </w:r>
      </w:hyperlink>
    </w:p>
    <w:p w14:paraId="1CBBC1CA" w14:textId="0EBD686D"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RF41 </w:t>
      </w:r>
      <w:hyperlink w:anchor="_Toc71468305" w:history="1">
        <w:r w:rsidR="00F50C4F" w:rsidRPr="00A06232">
          <w:rPr>
            <w:rStyle w:val="Hipervnculo"/>
            <w:noProof/>
          </w:rPr>
          <w:t>Registro de tipo de contrato</w:t>
        </w:r>
        <w:r w:rsidR="00F50C4F">
          <w:rPr>
            <w:noProof/>
            <w:webHidden/>
          </w:rPr>
          <w:tab/>
        </w:r>
        <w:r w:rsidR="00F50C4F">
          <w:rPr>
            <w:noProof/>
            <w:webHidden/>
          </w:rPr>
          <w:fldChar w:fldCharType="begin"/>
        </w:r>
        <w:r w:rsidR="00F50C4F">
          <w:rPr>
            <w:noProof/>
            <w:webHidden/>
          </w:rPr>
          <w:instrText xml:space="preserve"> PAGEREF _Toc71468305 \h </w:instrText>
        </w:r>
        <w:r w:rsidR="00F50C4F">
          <w:rPr>
            <w:noProof/>
            <w:webHidden/>
          </w:rPr>
        </w:r>
        <w:r w:rsidR="00F50C4F">
          <w:rPr>
            <w:noProof/>
            <w:webHidden/>
          </w:rPr>
          <w:fldChar w:fldCharType="separate"/>
        </w:r>
        <w:r w:rsidR="00501267">
          <w:rPr>
            <w:noProof/>
            <w:webHidden/>
          </w:rPr>
          <w:t>45</w:t>
        </w:r>
        <w:r w:rsidR="00F50C4F">
          <w:rPr>
            <w:noProof/>
            <w:webHidden/>
          </w:rPr>
          <w:fldChar w:fldCharType="end"/>
        </w:r>
      </w:hyperlink>
    </w:p>
    <w:p w14:paraId="089AF26A" w14:textId="0938C89F"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8B4A0A">
        <w:rPr>
          <w:noProof/>
        </w:rPr>
        <w:t xml:space="preserve">RF42 </w:t>
      </w:r>
      <w:hyperlink w:anchor="_Toc71468307" w:history="1">
        <w:r w:rsidR="00F50C4F" w:rsidRPr="00A06232">
          <w:rPr>
            <w:rStyle w:val="Hipervnculo"/>
            <w:noProof/>
          </w:rPr>
          <w:t>Exportación de reportes</w:t>
        </w:r>
        <w:r w:rsidR="00F50C4F">
          <w:rPr>
            <w:noProof/>
            <w:webHidden/>
          </w:rPr>
          <w:tab/>
        </w:r>
        <w:r w:rsidR="00F50C4F">
          <w:rPr>
            <w:noProof/>
            <w:webHidden/>
          </w:rPr>
          <w:fldChar w:fldCharType="begin"/>
        </w:r>
        <w:r w:rsidR="00F50C4F">
          <w:rPr>
            <w:noProof/>
            <w:webHidden/>
          </w:rPr>
          <w:instrText xml:space="preserve"> PAGEREF _Toc71468307 \h </w:instrText>
        </w:r>
        <w:r w:rsidR="00F50C4F">
          <w:rPr>
            <w:noProof/>
            <w:webHidden/>
          </w:rPr>
        </w:r>
        <w:r w:rsidR="00F50C4F">
          <w:rPr>
            <w:noProof/>
            <w:webHidden/>
          </w:rPr>
          <w:fldChar w:fldCharType="separate"/>
        </w:r>
        <w:r w:rsidR="00501267">
          <w:rPr>
            <w:noProof/>
            <w:webHidden/>
          </w:rPr>
          <w:t>46</w:t>
        </w:r>
        <w:r w:rsidR="00F50C4F">
          <w:rPr>
            <w:noProof/>
            <w:webHidden/>
          </w:rPr>
          <w:fldChar w:fldCharType="end"/>
        </w:r>
      </w:hyperlink>
    </w:p>
    <w:p w14:paraId="3B527C2A" w14:textId="254497DC" w:rsidR="00F50C4F" w:rsidRPr="00F50C4F" w:rsidRDefault="009A00E1">
      <w:pPr>
        <w:pStyle w:val="TDC3"/>
        <w:tabs>
          <w:tab w:val="right" w:leader="dot" w:pos="8494"/>
        </w:tabs>
        <w:rPr>
          <w:rFonts w:ascii="Calibri" w:eastAsia="Times New Roman" w:hAnsi="Calibri"/>
          <w:noProof/>
          <w:sz w:val="22"/>
          <w:lang w:eastAsia="es-UY"/>
        </w:rPr>
      </w:pPr>
      <w:hyperlink w:anchor="_Toc71468308" w:history="1">
        <w:r w:rsidR="00F50C4F" w:rsidRPr="00A06232">
          <w:rPr>
            <w:rStyle w:val="Hipervnculo"/>
            <w:noProof/>
          </w:rPr>
          <w:t>2.6.3. Requerimientos no funcionales.</w:t>
        </w:r>
        <w:r w:rsidR="00F50C4F">
          <w:rPr>
            <w:noProof/>
            <w:webHidden/>
          </w:rPr>
          <w:tab/>
        </w:r>
        <w:r w:rsidR="00F50C4F">
          <w:rPr>
            <w:noProof/>
            <w:webHidden/>
          </w:rPr>
          <w:fldChar w:fldCharType="begin"/>
        </w:r>
        <w:r w:rsidR="00F50C4F">
          <w:rPr>
            <w:noProof/>
            <w:webHidden/>
          </w:rPr>
          <w:instrText xml:space="preserve"> PAGEREF _Toc71468308 \h </w:instrText>
        </w:r>
        <w:r w:rsidR="00F50C4F">
          <w:rPr>
            <w:noProof/>
            <w:webHidden/>
          </w:rPr>
        </w:r>
        <w:r w:rsidR="00F50C4F">
          <w:rPr>
            <w:noProof/>
            <w:webHidden/>
          </w:rPr>
          <w:fldChar w:fldCharType="separate"/>
        </w:r>
        <w:r w:rsidR="00501267">
          <w:rPr>
            <w:noProof/>
            <w:webHidden/>
          </w:rPr>
          <w:t>47</w:t>
        </w:r>
        <w:r w:rsidR="00F50C4F">
          <w:rPr>
            <w:noProof/>
            <w:webHidden/>
          </w:rPr>
          <w:fldChar w:fldCharType="end"/>
        </w:r>
      </w:hyperlink>
    </w:p>
    <w:p w14:paraId="4314FD4F" w14:textId="23DF6B64"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EB0B73">
        <w:rPr>
          <w:noProof/>
        </w:rPr>
        <w:t xml:space="preserve">RNF01 </w:t>
      </w:r>
      <w:hyperlink w:anchor="_Toc71468310" w:history="1">
        <w:r w:rsidR="00F50C4F" w:rsidRPr="00A06232">
          <w:rPr>
            <w:rStyle w:val="Hipervnculo"/>
            <w:noProof/>
          </w:rPr>
          <w:t>Plataforma</w:t>
        </w:r>
        <w:r w:rsidR="00F50C4F">
          <w:rPr>
            <w:noProof/>
            <w:webHidden/>
          </w:rPr>
          <w:tab/>
        </w:r>
        <w:r w:rsidR="00F50C4F">
          <w:rPr>
            <w:noProof/>
            <w:webHidden/>
          </w:rPr>
          <w:fldChar w:fldCharType="begin"/>
        </w:r>
        <w:r w:rsidR="00F50C4F">
          <w:rPr>
            <w:noProof/>
            <w:webHidden/>
          </w:rPr>
          <w:instrText xml:space="preserve"> PAGEREF _Toc71468310 \h </w:instrText>
        </w:r>
        <w:r w:rsidR="00F50C4F">
          <w:rPr>
            <w:noProof/>
            <w:webHidden/>
          </w:rPr>
        </w:r>
        <w:r w:rsidR="00F50C4F">
          <w:rPr>
            <w:noProof/>
            <w:webHidden/>
          </w:rPr>
          <w:fldChar w:fldCharType="separate"/>
        </w:r>
        <w:r w:rsidR="00501267">
          <w:rPr>
            <w:noProof/>
            <w:webHidden/>
          </w:rPr>
          <w:t>47</w:t>
        </w:r>
        <w:r w:rsidR="00F50C4F">
          <w:rPr>
            <w:noProof/>
            <w:webHidden/>
          </w:rPr>
          <w:fldChar w:fldCharType="end"/>
        </w:r>
      </w:hyperlink>
    </w:p>
    <w:p w14:paraId="0BA2479E" w14:textId="66BA11AF"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EB0B73">
        <w:rPr>
          <w:noProof/>
        </w:rPr>
        <w:t xml:space="preserve">RNF02 </w:t>
      </w:r>
      <w:hyperlink w:anchor="_Toc71468312" w:history="1">
        <w:r w:rsidR="00F50C4F" w:rsidRPr="00A06232">
          <w:rPr>
            <w:rStyle w:val="Hipervnculo"/>
            <w:noProof/>
          </w:rPr>
          <w:t>Interfaz</w:t>
        </w:r>
        <w:r w:rsidR="00F50C4F">
          <w:rPr>
            <w:noProof/>
            <w:webHidden/>
          </w:rPr>
          <w:tab/>
        </w:r>
        <w:r w:rsidR="00F50C4F">
          <w:rPr>
            <w:noProof/>
            <w:webHidden/>
          </w:rPr>
          <w:fldChar w:fldCharType="begin"/>
        </w:r>
        <w:r w:rsidR="00F50C4F">
          <w:rPr>
            <w:noProof/>
            <w:webHidden/>
          </w:rPr>
          <w:instrText xml:space="preserve"> PAGEREF _Toc71468312 \h </w:instrText>
        </w:r>
        <w:r w:rsidR="00F50C4F">
          <w:rPr>
            <w:noProof/>
            <w:webHidden/>
          </w:rPr>
        </w:r>
        <w:r w:rsidR="00F50C4F">
          <w:rPr>
            <w:noProof/>
            <w:webHidden/>
          </w:rPr>
          <w:fldChar w:fldCharType="separate"/>
        </w:r>
        <w:r w:rsidR="00501267">
          <w:rPr>
            <w:noProof/>
            <w:webHidden/>
          </w:rPr>
          <w:t>47</w:t>
        </w:r>
        <w:r w:rsidR="00F50C4F">
          <w:rPr>
            <w:noProof/>
            <w:webHidden/>
          </w:rPr>
          <w:fldChar w:fldCharType="end"/>
        </w:r>
      </w:hyperlink>
    </w:p>
    <w:p w14:paraId="47A7FFFA" w14:textId="30F20863"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EB0B73">
        <w:rPr>
          <w:noProof/>
        </w:rPr>
        <w:t xml:space="preserve">RNF03 </w:t>
      </w:r>
      <w:hyperlink w:anchor="_Toc71468314" w:history="1">
        <w:r w:rsidR="00F50C4F" w:rsidRPr="00A06232">
          <w:rPr>
            <w:rStyle w:val="Hipervnculo"/>
            <w:noProof/>
          </w:rPr>
          <w:t>Experiencia de usuario</w:t>
        </w:r>
        <w:r w:rsidR="00F50C4F">
          <w:rPr>
            <w:noProof/>
            <w:webHidden/>
          </w:rPr>
          <w:tab/>
        </w:r>
        <w:r w:rsidR="00F50C4F">
          <w:rPr>
            <w:noProof/>
            <w:webHidden/>
          </w:rPr>
          <w:fldChar w:fldCharType="begin"/>
        </w:r>
        <w:r w:rsidR="00F50C4F">
          <w:rPr>
            <w:noProof/>
            <w:webHidden/>
          </w:rPr>
          <w:instrText xml:space="preserve"> PAGEREF _Toc71468314 \h </w:instrText>
        </w:r>
        <w:r w:rsidR="00F50C4F">
          <w:rPr>
            <w:noProof/>
            <w:webHidden/>
          </w:rPr>
        </w:r>
        <w:r w:rsidR="00F50C4F">
          <w:rPr>
            <w:noProof/>
            <w:webHidden/>
          </w:rPr>
          <w:fldChar w:fldCharType="separate"/>
        </w:r>
        <w:r w:rsidR="00501267">
          <w:rPr>
            <w:noProof/>
            <w:webHidden/>
          </w:rPr>
          <w:t>47</w:t>
        </w:r>
        <w:r w:rsidR="00F50C4F">
          <w:rPr>
            <w:noProof/>
            <w:webHidden/>
          </w:rPr>
          <w:fldChar w:fldCharType="end"/>
        </w:r>
      </w:hyperlink>
    </w:p>
    <w:p w14:paraId="0109D9F7" w14:textId="20CF3659"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EB0B73">
        <w:rPr>
          <w:noProof/>
        </w:rPr>
        <w:t xml:space="preserve">RNF04 </w:t>
      </w:r>
      <w:hyperlink w:anchor="_Toc71468316" w:history="1">
        <w:r w:rsidR="00F50C4F" w:rsidRPr="00A06232">
          <w:rPr>
            <w:rStyle w:val="Hipervnculo"/>
            <w:noProof/>
          </w:rPr>
          <w:t>Recurrencia</w:t>
        </w:r>
        <w:r w:rsidR="00F50C4F">
          <w:rPr>
            <w:noProof/>
            <w:webHidden/>
          </w:rPr>
          <w:tab/>
        </w:r>
        <w:r w:rsidR="00F50C4F">
          <w:rPr>
            <w:noProof/>
            <w:webHidden/>
          </w:rPr>
          <w:fldChar w:fldCharType="begin"/>
        </w:r>
        <w:r w:rsidR="00F50C4F">
          <w:rPr>
            <w:noProof/>
            <w:webHidden/>
          </w:rPr>
          <w:instrText xml:space="preserve"> PAGEREF _Toc71468316 \h </w:instrText>
        </w:r>
        <w:r w:rsidR="00F50C4F">
          <w:rPr>
            <w:noProof/>
            <w:webHidden/>
          </w:rPr>
        </w:r>
        <w:r w:rsidR="00F50C4F">
          <w:rPr>
            <w:noProof/>
            <w:webHidden/>
          </w:rPr>
          <w:fldChar w:fldCharType="separate"/>
        </w:r>
        <w:r w:rsidR="00501267">
          <w:rPr>
            <w:noProof/>
            <w:webHidden/>
          </w:rPr>
          <w:t>47</w:t>
        </w:r>
        <w:r w:rsidR="00F50C4F">
          <w:rPr>
            <w:noProof/>
            <w:webHidden/>
          </w:rPr>
          <w:fldChar w:fldCharType="end"/>
        </w:r>
      </w:hyperlink>
    </w:p>
    <w:p w14:paraId="59F3E24A" w14:textId="67C96A9E"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EB0B73">
        <w:rPr>
          <w:noProof/>
        </w:rPr>
        <w:t xml:space="preserve">RNF05 </w:t>
      </w:r>
      <w:hyperlink w:anchor="_Toc71468318" w:history="1">
        <w:r w:rsidR="00F50C4F" w:rsidRPr="00A06232">
          <w:rPr>
            <w:rStyle w:val="Hipervnculo"/>
            <w:noProof/>
          </w:rPr>
          <w:t>Lenguaje</w:t>
        </w:r>
        <w:r w:rsidR="00F50C4F">
          <w:rPr>
            <w:noProof/>
            <w:webHidden/>
          </w:rPr>
          <w:tab/>
        </w:r>
        <w:r w:rsidR="00F50C4F">
          <w:rPr>
            <w:noProof/>
            <w:webHidden/>
          </w:rPr>
          <w:fldChar w:fldCharType="begin"/>
        </w:r>
        <w:r w:rsidR="00F50C4F">
          <w:rPr>
            <w:noProof/>
            <w:webHidden/>
          </w:rPr>
          <w:instrText xml:space="preserve"> PAGEREF _Toc71468318 \h </w:instrText>
        </w:r>
        <w:r w:rsidR="00F50C4F">
          <w:rPr>
            <w:noProof/>
            <w:webHidden/>
          </w:rPr>
        </w:r>
        <w:r w:rsidR="00F50C4F">
          <w:rPr>
            <w:noProof/>
            <w:webHidden/>
          </w:rPr>
          <w:fldChar w:fldCharType="separate"/>
        </w:r>
        <w:r w:rsidR="00501267">
          <w:rPr>
            <w:noProof/>
            <w:webHidden/>
          </w:rPr>
          <w:t>47</w:t>
        </w:r>
        <w:r w:rsidR="00F50C4F">
          <w:rPr>
            <w:noProof/>
            <w:webHidden/>
          </w:rPr>
          <w:fldChar w:fldCharType="end"/>
        </w:r>
      </w:hyperlink>
    </w:p>
    <w:p w14:paraId="4D49E772" w14:textId="6878CFBE"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EB0B73">
        <w:rPr>
          <w:noProof/>
        </w:rPr>
        <w:t xml:space="preserve">RNF06 </w:t>
      </w:r>
      <w:hyperlink w:anchor="_Toc71468320" w:history="1">
        <w:r w:rsidR="00F50C4F" w:rsidRPr="00A06232">
          <w:rPr>
            <w:rStyle w:val="Hipervnculo"/>
            <w:noProof/>
          </w:rPr>
          <w:t>Política de contraseñas</w:t>
        </w:r>
        <w:r w:rsidR="00F50C4F">
          <w:rPr>
            <w:noProof/>
            <w:webHidden/>
          </w:rPr>
          <w:tab/>
        </w:r>
        <w:r w:rsidR="00F50C4F">
          <w:rPr>
            <w:noProof/>
            <w:webHidden/>
          </w:rPr>
          <w:fldChar w:fldCharType="begin"/>
        </w:r>
        <w:r w:rsidR="00F50C4F">
          <w:rPr>
            <w:noProof/>
            <w:webHidden/>
          </w:rPr>
          <w:instrText xml:space="preserve"> PAGEREF _Toc71468320 \h </w:instrText>
        </w:r>
        <w:r w:rsidR="00F50C4F">
          <w:rPr>
            <w:noProof/>
            <w:webHidden/>
          </w:rPr>
        </w:r>
        <w:r w:rsidR="00F50C4F">
          <w:rPr>
            <w:noProof/>
            <w:webHidden/>
          </w:rPr>
          <w:fldChar w:fldCharType="separate"/>
        </w:r>
        <w:r w:rsidR="00501267">
          <w:rPr>
            <w:noProof/>
            <w:webHidden/>
          </w:rPr>
          <w:t>48</w:t>
        </w:r>
        <w:r w:rsidR="00F50C4F">
          <w:rPr>
            <w:noProof/>
            <w:webHidden/>
          </w:rPr>
          <w:fldChar w:fldCharType="end"/>
        </w:r>
      </w:hyperlink>
    </w:p>
    <w:p w14:paraId="00BF21BC" w14:textId="4A40C846" w:rsidR="00F50C4F" w:rsidRPr="00F50C4F" w:rsidRDefault="00D138E7">
      <w:pPr>
        <w:pStyle w:val="TDC3"/>
        <w:tabs>
          <w:tab w:val="right" w:leader="dot" w:pos="8494"/>
        </w:tabs>
        <w:rPr>
          <w:rFonts w:ascii="Calibri" w:eastAsia="Times New Roman" w:hAnsi="Calibri"/>
          <w:noProof/>
          <w:sz w:val="22"/>
          <w:lang w:eastAsia="es-UY"/>
        </w:rPr>
      </w:pPr>
      <w:r>
        <w:rPr>
          <w:noProof/>
        </w:rPr>
        <w:t xml:space="preserve">              </w:t>
      </w:r>
      <w:r w:rsidR="00EB0B73">
        <w:rPr>
          <w:noProof/>
        </w:rPr>
        <w:t xml:space="preserve">RNF07 </w:t>
      </w:r>
      <w:hyperlink w:anchor="_Toc71468322" w:history="1">
        <w:r w:rsidR="00F50C4F" w:rsidRPr="00A06232">
          <w:rPr>
            <w:rStyle w:val="Hipervnculo"/>
            <w:noProof/>
          </w:rPr>
          <w:t>Compatibilidad con browser</w:t>
        </w:r>
        <w:r w:rsidR="00F50C4F">
          <w:rPr>
            <w:noProof/>
            <w:webHidden/>
          </w:rPr>
          <w:tab/>
        </w:r>
        <w:r w:rsidR="00F50C4F">
          <w:rPr>
            <w:noProof/>
            <w:webHidden/>
          </w:rPr>
          <w:fldChar w:fldCharType="begin"/>
        </w:r>
        <w:r w:rsidR="00F50C4F">
          <w:rPr>
            <w:noProof/>
            <w:webHidden/>
          </w:rPr>
          <w:instrText xml:space="preserve"> PAGEREF _Toc71468322 \h </w:instrText>
        </w:r>
        <w:r w:rsidR="00F50C4F">
          <w:rPr>
            <w:noProof/>
            <w:webHidden/>
          </w:rPr>
        </w:r>
        <w:r w:rsidR="00F50C4F">
          <w:rPr>
            <w:noProof/>
            <w:webHidden/>
          </w:rPr>
          <w:fldChar w:fldCharType="separate"/>
        </w:r>
        <w:r w:rsidR="00501267">
          <w:rPr>
            <w:noProof/>
            <w:webHidden/>
          </w:rPr>
          <w:t>48</w:t>
        </w:r>
        <w:r w:rsidR="00F50C4F">
          <w:rPr>
            <w:noProof/>
            <w:webHidden/>
          </w:rPr>
          <w:fldChar w:fldCharType="end"/>
        </w:r>
      </w:hyperlink>
    </w:p>
    <w:p w14:paraId="3F7DD43B" w14:textId="47CBE159" w:rsidR="00F50C4F" w:rsidRPr="00F50C4F" w:rsidRDefault="009A00E1">
      <w:pPr>
        <w:pStyle w:val="TDC2"/>
        <w:tabs>
          <w:tab w:val="left" w:pos="880"/>
          <w:tab w:val="right" w:leader="dot" w:pos="8494"/>
        </w:tabs>
        <w:rPr>
          <w:rFonts w:ascii="Calibri" w:eastAsia="Times New Roman" w:hAnsi="Calibri"/>
          <w:noProof/>
          <w:sz w:val="22"/>
          <w:lang w:eastAsia="es-UY"/>
        </w:rPr>
      </w:pPr>
      <w:hyperlink w:anchor="_Toc71468323" w:history="1">
        <w:r w:rsidR="00F50C4F" w:rsidRPr="00A06232">
          <w:rPr>
            <w:rStyle w:val="Hipervnculo"/>
            <w:noProof/>
            <w:lang w:val="es"/>
          </w:rPr>
          <w:t>2.7.</w:t>
        </w:r>
        <w:r w:rsidR="00851D0B">
          <w:rPr>
            <w:rFonts w:ascii="Calibri" w:eastAsia="Times New Roman" w:hAnsi="Calibri"/>
            <w:noProof/>
            <w:sz w:val="22"/>
            <w:lang w:eastAsia="es-UY"/>
          </w:rPr>
          <w:t xml:space="preserve"> </w:t>
        </w:r>
        <w:r w:rsidR="00F50C4F" w:rsidRPr="00A06232">
          <w:rPr>
            <w:rStyle w:val="Hipervnculo"/>
            <w:noProof/>
          </w:rPr>
          <w:t>Alcance y limitaciones.</w:t>
        </w:r>
        <w:r w:rsidR="00F50C4F">
          <w:rPr>
            <w:noProof/>
            <w:webHidden/>
          </w:rPr>
          <w:tab/>
        </w:r>
        <w:r w:rsidR="00F50C4F">
          <w:rPr>
            <w:noProof/>
            <w:webHidden/>
          </w:rPr>
          <w:fldChar w:fldCharType="begin"/>
        </w:r>
        <w:r w:rsidR="00F50C4F">
          <w:rPr>
            <w:noProof/>
            <w:webHidden/>
          </w:rPr>
          <w:instrText xml:space="preserve"> PAGEREF _Toc71468323 \h </w:instrText>
        </w:r>
        <w:r w:rsidR="00F50C4F">
          <w:rPr>
            <w:noProof/>
            <w:webHidden/>
          </w:rPr>
        </w:r>
        <w:r w:rsidR="00F50C4F">
          <w:rPr>
            <w:noProof/>
            <w:webHidden/>
          </w:rPr>
          <w:fldChar w:fldCharType="separate"/>
        </w:r>
        <w:r w:rsidR="00501267">
          <w:rPr>
            <w:noProof/>
            <w:webHidden/>
          </w:rPr>
          <w:t>49</w:t>
        </w:r>
        <w:r w:rsidR="00F50C4F">
          <w:rPr>
            <w:noProof/>
            <w:webHidden/>
          </w:rPr>
          <w:fldChar w:fldCharType="end"/>
        </w:r>
      </w:hyperlink>
    </w:p>
    <w:p w14:paraId="5943B858" w14:textId="226B6587" w:rsidR="00F50C4F" w:rsidRPr="00F50C4F" w:rsidRDefault="009A00E1">
      <w:pPr>
        <w:pStyle w:val="TDC2"/>
        <w:tabs>
          <w:tab w:val="right" w:leader="dot" w:pos="8494"/>
        </w:tabs>
        <w:rPr>
          <w:rFonts w:ascii="Calibri" w:eastAsia="Times New Roman" w:hAnsi="Calibri"/>
          <w:noProof/>
          <w:sz w:val="22"/>
          <w:lang w:eastAsia="es-UY"/>
        </w:rPr>
      </w:pPr>
      <w:hyperlink w:anchor="_Toc71468324" w:history="1">
        <w:r w:rsidR="00F50C4F" w:rsidRPr="00A06232">
          <w:rPr>
            <w:rStyle w:val="Hipervnculo"/>
            <w:noProof/>
          </w:rPr>
          <w:t>2.8. Arquitectura – Particularidades.</w:t>
        </w:r>
        <w:r w:rsidR="00F50C4F">
          <w:rPr>
            <w:noProof/>
            <w:webHidden/>
          </w:rPr>
          <w:tab/>
        </w:r>
        <w:r w:rsidR="00F50C4F">
          <w:rPr>
            <w:noProof/>
            <w:webHidden/>
          </w:rPr>
          <w:fldChar w:fldCharType="begin"/>
        </w:r>
        <w:r w:rsidR="00F50C4F">
          <w:rPr>
            <w:noProof/>
            <w:webHidden/>
          </w:rPr>
          <w:instrText xml:space="preserve"> PAGEREF _Toc71468324 \h </w:instrText>
        </w:r>
        <w:r w:rsidR="00F50C4F">
          <w:rPr>
            <w:noProof/>
            <w:webHidden/>
          </w:rPr>
        </w:r>
        <w:r w:rsidR="00F50C4F">
          <w:rPr>
            <w:noProof/>
            <w:webHidden/>
          </w:rPr>
          <w:fldChar w:fldCharType="separate"/>
        </w:r>
        <w:r w:rsidR="00501267">
          <w:rPr>
            <w:noProof/>
            <w:webHidden/>
          </w:rPr>
          <w:t>52</w:t>
        </w:r>
        <w:r w:rsidR="00F50C4F">
          <w:rPr>
            <w:noProof/>
            <w:webHidden/>
          </w:rPr>
          <w:fldChar w:fldCharType="end"/>
        </w:r>
      </w:hyperlink>
    </w:p>
    <w:p w14:paraId="1603F644" w14:textId="69F5CB2C" w:rsidR="00F50C4F" w:rsidRPr="00F50C4F" w:rsidRDefault="009A00E1">
      <w:pPr>
        <w:pStyle w:val="TDC3"/>
        <w:tabs>
          <w:tab w:val="right" w:leader="dot" w:pos="8494"/>
        </w:tabs>
        <w:rPr>
          <w:rFonts w:ascii="Calibri" w:eastAsia="Times New Roman" w:hAnsi="Calibri"/>
          <w:noProof/>
          <w:sz w:val="22"/>
          <w:lang w:eastAsia="es-UY"/>
        </w:rPr>
      </w:pPr>
      <w:hyperlink w:anchor="_Toc71468325" w:history="1">
        <w:r w:rsidR="00F50C4F" w:rsidRPr="00A06232">
          <w:rPr>
            <w:rStyle w:val="Hipervnculo"/>
            <w:noProof/>
          </w:rPr>
          <w:t>2.8.1. Relevamiento de Hardware existente.</w:t>
        </w:r>
        <w:r w:rsidR="00F50C4F">
          <w:rPr>
            <w:noProof/>
            <w:webHidden/>
          </w:rPr>
          <w:tab/>
        </w:r>
        <w:r w:rsidR="00F50C4F">
          <w:rPr>
            <w:noProof/>
            <w:webHidden/>
          </w:rPr>
          <w:fldChar w:fldCharType="begin"/>
        </w:r>
        <w:r w:rsidR="00F50C4F">
          <w:rPr>
            <w:noProof/>
            <w:webHidden/>
          </w:rPr>
          <w:instrText xml:space="preserve"> PAGEREF _Toc71468325 \h </w:instrText>
        </w:r>
        <w:r w:rsidR="00F50C4F">
          <w:rPr>
            <w:noProof/>
            <w:webHidden/>
          </w:rPr>
        </w:r>
        <w:r w:rsidR="00F50C4F">
          <w:rPr>
            <w:noProof/>
            <w:webHidden/>
          </w:rPr>
          <w:fldChar w:fldCharType="separate"/>
        </w:r>
        <w:r w:rsidR="00501267">
          <w:rPr>
            <w:noProof/>
            <w:webHidden/>
          </w:rPr>
          <w:t>52</w:t>
        </w:r>
        <w:r w:rsidR="00F50C4F">
          <w:rPr>
            <w:noProof/>
            <w:webHidden/>
          </w:rPr>
          <w:fldChar w:fldCharType="end"/>
        </w:r>
      </w:hyperlink>
    </w:p>
    <w:p w14:paraId="310B5091" w14:textId="6F8F39CB" w:rsidR="00F50C4F" w:rsidRPr="00F50C4F" w:rsidRDefault="009A00E1">
      <w:pPr>
        <w:pStyle w:val="TDC3"/>
        <w:tabs>
          <w:tab w:val="right" w:leader="dot" w:pos="8494"/>
        </w:tabs>
        <w:rPr>
          <w:rFonts w:ascii="Calibri" w:eastAsia="Times New Roman" w:hAnsi="Calibri"/>
          <w:noProof/>
          <w:sz w:val="22"/>
          <w:lang w:eastAsia="es-UY"/>
        </w:rPr>
      </w:pPr>
      <w:hyperlink w:anchor="_Toc71468326" w:history="1">
        <w:r w:rsidR="00F50C4F" w:rsidRPr="00A06232">
          <w:rPr>
            <w:rStyle w:val="Hipervnculo"/>
            <w:noProof/>
          </w:rPr>
          <w:t>2.8.2. Estudio de alternativas.</w:t>
        </w:r>
        <w:r w:rsidR="00F50C4F">
          <w:rPr>
            <w:noProof/>
            <w:webHidden/>
          </w:rPr>
          <w:tab/>
        </w:r>
        <w:r w:rsidR="00F50C4F">
          <w:rPr>
            <w:noProof/>
            <w:webHidden/>
          </w:rPr>
          <w:fldChar w:fldCharType="begin"/>
        </w:r>
        <w:r w:rsidR="00F50C4F">
          <w:rPr>
            <w:noProof/>
            <w:webHidden/>
          </w:rPr>
          <w:instrText xml:space="preserve"> PAGEREF _Toc71468326 \h </w:instrText>
        </w:r>
        <w:r w:rsidR="00F50C4F">
          <w:rPr>
            <w:noProof/>
            <w:webHidden/>
          </w:rPr>
        </w:r>
        <w:r w:rsidR="00F50C4F">
          <w:rPr>
            <w:noProof/>
            <w:webHidden/>
          </w:rPr>
          <w:fldChar w:fldCharType="separate"/>
        </w:r>
        <w:r w:rsidR="00501267">
          <w:rPr>
            <w:noProof/>
            <w:webHidden/>
          </w:rPr>
          <w:t>52</w:t>
        </w:r>
        <w:r w:rsidR="00F50C4F">
          <w:rPr>
            <w:noProof/>
            <w:webHidden/>
          </w:rPr>
          <w:fldChar w:fldCharType="end"/>
        </w:r>
      </w:hyperlink>
    </w:p>
    <w:p w14:paraId="1A1E978E" w14:textId="531D08A2" w:rsidR="00F50C4F" w:rsidRPr="00F50C4F" w:rsidRDefault="009A00E1">
      <w:pPr>
        <w:pStyle w:val="TDC3"/>
        <w:tabs>
          <w:tab w:val="right" w:leader="dot" w:pos="8494"/>
        </w:tabs>
        <w:rPr>
          <w:rFonts w:ascii="Calibri" w:eastAsia="Times New Roman" w:hAnsi="Calibri"/>
          <w:noProof/>
          <w:sz w:val="22"/>
          <w:lang w:eastAsia="es-UY"/>
        </w:rPr>
      </w:pPr>
      <w:hyperlink w:anchor="_Toc71468327" w:history="1">
        <w:r w:rsidR="00F50C4F" w:rsidRPr="00A06232">
          <w:rPr>
            <w:rStyle w:val="Hipervnculo"/>
            <w:noProof/>
          </w:rPr>
          <w:t>2.8.3. Arquitectura</w:t>
        </w:r>
        <w:r w:rsidR="00F50C4F">
          <w:rPr>
            <w:noProof/>
            <w:webHidden/>
          </w:rPr>
          <w:tab/>
        </w:r>
        <w:r w:rsidR="00F50C4F">
          <w:rPr>
            <w:noProof/>
            <w:webHidden/>
          </w:rPr>
          <w:fldChar w:fldCharType="begin"/>
        </w:r>
        <w:r w:rsidR="00F50C4F">
          <w:rPr>
            <w:noProof/>
            <w:webHidden/>
          </w:rPr>
          <w:instrText xml:space="preserve"> PAGEREF _Toc71468327 \h </w:instrText>
        </w:r>
        <w:r w:rsidR="00F50C4F">
          <w:rPr>
            <w:noProof/>
            <w:webHidden/>
          </w:rPr>
        </w:r>
        <w:r w:rsidR="00F50C4F">
          <w:rPr>
            <w:noProof/>
            <w:webHidden/>
          </w:rPr>
          <w:fldChar w:fldCharType="separate"/>
        </w:r>
        <w:r w:rsidR="00501267">
          <w:rPr>
            <w:noProof/>
            <w:webHidden/>
          </w:rPr>
          <w:t>53</w:t>
        </w:r>
        <w:r w:rsidR="00F50C4F">
          <w:rPr>
            <w:noProof/>
            <w:webHidden/>
          </w:rPr>
          <w:fldChar w:fldCharType="end"/>
        </w:r>
      </w:hyperlink>
    </w:p>
    <w:p w14:paraId="22A8E400" w14:textId="267EDE4A" w:rsidR="00F50C4F" w:rsidRPr="00F50C4F" w:rsidRDefault="009A00E1">
      <w:pPr>
        <w:pStyle w:val="TDC3"/>
        <w:tabs>
          <w:tab w:val="right" w:leader="dot" w:pos="8494"/>
        </w:tabs>
        <w:rPr>
          <w:rFonts w:ascii="Calibri" w:eastAsia="Times New Roman" w:hAnsi="Calibri"/>
          <w:noProof/>
          <w:sz w:val="22"/>
          <w:lang w:eastAsia="es-UY"/>
        </w:rPr>
      </w:pPr>
      <w:hyperlink w:anchor="_Toc71468328" w:history="1">
        <w:r w:rsidR="00F50C4F" w:rsidRPr="00A06232">
          <w:rPr>
            <w:rStyle w:val="Hipervnculo"/>
            <w:noProof/>
          </w:rPr>
          <w:t>2.8.4. Análisis de factibilidad.</w:t>
        </w:r>
        <w:r w:rsidR="00F50C4F">
          <w:rPr>
            <w:noProof/>
            <w:webHidden/>
          </w:rPr>
          <w:tab/>
        </w:r>
        <w:r w:rsidR="00F50C4F">
          <w:rPr>
            <w:noProof/>
            <w:webHidden/>
          </w:rPr>
          <w:fldChar w:fldCharType="begin"/>
        </w:r>
        <w:r w:rsidR="00F50C4F">
          <w:rPr>
            <w:noProof/>
            <w:webHidden/>
          </w:rPr>
          <w:instrText xml:space="preserve"> PAGEREF _Toc71468328 \h </w:instrText>
        </w:r>
        <w:r w:rsidR="00F50C4F">
          <w:rPr>
            <w:noProof/>
            <w:webHidden/>
          </w:rPr>
        </w:r>
        <w:r w:rsidR="00F50C4F">
          <w:rPr>
            <w:noProof/>
            <w:webHidden/>
          </w:rPr>
          <w:fldChar w:fldCharType="separate"/>
        </w:r>
        <w:r w:rsidR="00501267">
          <w:rPr>
            <w:noProof/>
            <w:webHidden/>
          </w:rPr>
          <w:t>55</w:t>
        </w:r>
        <w:r w:rsidR="00F50C4F">
          <w:rPr>
            <w:noProof/>
            <w:webHidden/>
          </w:rPr>
          <w:fldChar w:fldCharType="end"/>
        </w:r>
      </w:hyperlink>
    </w:p>
    <w:p w14:paraId="443F9D6E" w14:textId="387E5435" w:rsidR="00F50C4F" w:rsidRPr="00F50C4F" w:rsidRDefault="008E1D3D">
      <w:pPr>
        <w:pStyle w:val="TDC3"/>
        <w:tabs>
          <w:tab w:val="right" w:leader="dot" w:pos="8494"/>
        </w:tabs>
        <w:rPr>
          <w:rFonts w:ascii="Calibri" w:eastAsia="Times New Roman" w:hAnsi="Calibri"/>
          <w:noProof/>
          <w:sz w:val="22"/>
          <w:lang w:eastAsia="es-UY"/>
        </w:rPr>
      </w:pPr>
      <w:r>
        <w:t xml:space="preserve">    </w:t>
      </w:r>
      <w:hyperlink w:anchor="_Toc71468329" w:history="1">
        <w:r w:rsidR="00F50C4F" w:rsidRPr="00A06232">
          <w:rPr>
            <w:rStyle w:val="Hipervnculo"/>
            <w:noProof/>
          </w:rPr>
          <w:t>2.8.4.1. Operativa</w:t>
        </w:r>
        <w:r w:rsidR="00F50C4F">
          <w:rPr>
            <w:noProof/>
            <w:webHidden/>
          </w:rPr>
          <w:tab/>
        </w:r>
        <w:r w:rsidR="00F50C4F">
          <w:rPr>
            <w:noProof/>
            <w:webHidden/>
          </w:rPr>
          <w:fldChar w:fldCharType="begin"/>
        </w:r>
        <w:r w:rsidR="00F50C4F">
          <w:rPr>
            <w:noProof/>
            <w:webHidden/>
          </w:rPr>
          <w:instrText xml:space="preserve"> PAGEREF _Toc71468329 \h </w:instrText>
        </w:r>
        <w:r w:rsidR="00F50C4F">
          <w:rPr>
            <w:noProof/>
            <w:webHidden/>
          </w:rPr>
        </w:r>
        <w:r w:rsidR="00F50C4F">
          <w:rPr>
            <w:noProof/>
            <w:webHidden/>
          </w:rPr>
          <w:fldChar w:fldCharType="separate"/>
        </w:r>
        <w:r w:rsidR="00501267">
          <w:rPr>
            <w:noProof/>
            <w:webHidden/>
          </w:rPr>
          <w:t>55</w:t>
        </w:r>
        <w:r w:rsidR="00F50C4F">
          <w:rPr>
            <w:noProof/>
            <w:webHidden/>
          </w:rPr>
          <w:fldChar w:fldCharType="end"/>
        </w:r>
      </w:hyperlink>
    </w:p>
    <w:p w14:paraId="57875F19" w14:textId="3E3661CC" w:rsidR="00F50C4F" w:rsidRPr="00F50C4F" w:rsidRDefault="008E1D3D">
      <w:pPr>
        <w:pStyle w:val="TDC3"/>
        <w:tabs>
          <w:tab w:val="right" w:leader="dot" w:pos="8494"/>
        </w:tabs>
        <w:rPr>
          <w:rFonts w:ascii="Calibri" w:eastAsia="Times New Roman" w:hAnsi="Calibri"/>
          <w:noProof/>
          <w:sz w:val="22"/>
          <w:lang w:eastAsia="es-UY"/>
        </w:rPr>
      </w:pPr>
      <w:r>
        <w:t xml:space="preserve">    </w:t>
      </w:r>
      <w:hyperlink w:anchor="_Toc71468330" w:history="1">
        <w:r w:rsidR="00F50C4F" w:rsidRPr="00A06232">
          <w:rPr>
            <w:rStyle w:val="Hipervnculo"/>
            <w:noProof/>
          </w:rPr>
          <w:t>2.8.4.2. Técnica.</w:t>
        </w:r>
        <w:r w:rsidR="00F50C4F">
          <w:rPr>
            <w:noProof/>
            <w:webHidden/>
          </w:rPr>
          <w:tab/>
        </w:r>
        <w:r w:rsidR="00F50C4F">
          <w:rPr>
            <w:noProof/>
            <w:webHidden/>
          </w:rPr>
          <w:fldChar w:fldCharType="begin"/>
        </w:r>
        <w:r w:rsidR="00F50C4F">
          <w:rPr>
            <w:noProof/>
            <w:webHidden/>
          </w:rPr>
          <w:instrText xml:space="preserve"> PAGEREF _Toc71468330 \h </w:instrText>
        </w:r>
        <w:r w:rsidR="00F50C4F">
          <w:rPr>
            <w:noProof/>
            <w:webHidden/>
          </w:rPr>
        </w:r>
        <w:r w:rsidR="00F50C4F">
          <w:rPr>
            <w:noProof/>
            <w:webHidden/>
          </w:rPr>
          <w:fldChar w:fldCharType="separate"/>
        </w:r>
        <w:r w:rsidR="00501267">
          <w:rPr>
            <w:noProof/>
            <w:webHidden/>
          </w:rPr>
          <w:t>56</w:t>
        </w:r>
        <w:r w:rsidR="00F50C4F">
          <w:rPr>
            <w:noProof/>
            <w:webHidden/>
          </w:rPr>
          <w:fldChar w:fldCharType="end"/>
        </w:r>
      </w:hyperlink>
    </w:p>
    <w:p w14:paraId="7F582FA0" w14:textId="140C8260" w:rsidR="00F50C4F" w:rsidRPr="00F50C4F" w:rsidRDefault="008E1D3D">
      <w:pPr>
        <w:pStyle w:val="TDC3"/>
        <w:tabs>
          <w:tab w:val="right" w:leader="dot" w:pos="8494"/>
        </w:tabs>
        <w:rPr>
          <w:rFonts w:ascii="Calibri" w:eastAsia="Times New Roman" w:hAnsi="Calibri"/>
          <w:noProof/>
          <w:sz w:val="22"/>
          <w:lang w:eastAsia="es-UY"/>
        </w:rPr>
      </w:pPr>
      <w:r>
        <w:t xml:space="preserve">    </w:t>
      </w:r>
      <w:hyperlink w:anchor="_Toc71468331" w:history="1">
        <w:r w:rsidR="00F50C4F" w:rsidRPr="00A06232">
          <w:rPr>
            <w:rStyle w:val="Hipervnculo"/>
            <w:noProof/>
          </w:rPr>
          <w:t>2.8.4.3. Legal</w:t>
        </w:r>
        <w:r w:rsidR="00F50C4F">
          <w:rPr>
            <w:noProof/>
            <w:webHidden/>
          </w:rPr>
          <w:tab/>
        </w:r>
        <w:r w:rsidR="00F50C4F">
          <w:rPr>
            <w:noProof/>
            <w:webHidden/>
          </w:rPr>
          <w:fldChar w:fldCharType="begin"/>
        </w:r>
        <w:r w:rsidR="00F50C4F">
          <w:rPr>
            <w:noProof/>
            <w:webHidden/>
          </w:rPr>
          <w:instrText xml:space="preserve"> PAGEREF _Toc71468331 \h </w:instrText>
        </w:r>
        <w:r w:rsidR="00F50C4F">
          <w:rPr>
            <w:noProof/>
            <w:webHidden/>
          </w:rPr>
        </w:r>
        <w:r w:rsidR="00F50C4F">
          <w:rPr>
            <w:noProof/>
            <w:webHidden/>
          </w:rPr>
          <w:fldChar w:fldCharType="separate"/>
        </w:r>
        <w:r w:rsidR="00501267">
          <w:rPr>
            <w:noProof/>
            <w:webHidden/>
          </w:rPr>
          <w:t>56</w:t>
        </w:r>
        <w:r w:rsidR="00F50C4F">
          <w:rPr>
            <w:noProof/>
            <w:webHidden/>
          </w:rPr>
          <w:fldChar w:fldCharType="end"/>
        </w:r>
      </w:hyperlink>
    </w:p>
    <w:p w14:paraId="7527FC64" w14:textId="0F90680E" w:rsidR="00F50C4F" w:rsidRPr="00F50C4F" w:rsidRDefault="008E1D3D">
      <w:pPr>
        <w:pStyle w:val="TDC3"/>
        <w:tabs>
          <w:tab w:val="right" w:leader="dot" w:pos="8494"/>
        </w:tabs>
        <w:rPr>
          <w:rFonts w:ascii="Calibri" w:eastAsia="Times New Roman" w:hAnsi="Calibri"/>
          <w:noProof/>
          <w:sz w:val="22"/>
          <w:lang w:eastAsia="es-UY"/>
        </w:rPr>
      </w:pPr>
      <w:r>
        <w:t xml:space="preserve">    </w:t>
      </w:r>
      <w:hyperlink w:anchor="_Toc71468332" w:history="1">
        <w:r w:rsidR="00F50C4F" w:rsidRPr="00A06232">
          <w:rPr>
            <w:rStyle w:val="Hipervnculo"/>
            <w:noProof/>
          </w:rPr>
          <w:t>2.8.4.4. Económica.</w:t>
        </w:r>
        <w:r w:rsidR="00F50C4F">
          <w:rPr>
            <w:noProof/>
            <w:webHidden/>
          </w:rPr>
          <w:tab/>
        </w:r>
        <w:r w:rsidR="00F50C4F">
          <w:rPr>
            <w:noProof/>
            <w:webHidden/>
          </w:rPr>
          <w:fldChar w:fldCharType="begin"/>
        </w:r>
        <w:r w:rsidR="00F50C4F">
          <w:rPr>
            <w:noProof/>
            <w:webHidden/>
          </w:rPr>
          <w:instrText xml:space="preserve"> PAGEREF _Toc71468332 \h </w:instrText>
        </w:r>
        <w:r w:rsidR="00F50C4F">
          <w:rPr>
            <w:noProof/>
            <w:webHidden/>
          </w:rPr>
        </w:r>
        <w:r w:rsidR="00F50C4F">
          <w:rPr>
            <w:noProof/>
            <w:webHidden/>
          </w:rPr>
          <w:fldChar w:fldCharType="separate"/>
        </w:r>
        <w:r w:rsidR="00501267">
          <w:rPr>
            <w:noProof/>
            <w:webHidden/>
          </w:rPr>
          <w:t>56</w:t>
        </w:r>
        <w:r w:rsidR="00F50C4F">
          <w:rPr>
            <w:noProof/>
            <w:webHidden/>
          </w:rPr>
          <w:fldChar w:fldCharType="end"/>
        </w:r>
      </w:hyperlink>
    </w:p>
    <w:p w14:paraId="1A0A7E7E" w14:textId="244A37DF" w:rsidR="00F50C4F" w:rsidRPr="00F50C4F" w:rsidRDefault="009A00E1">
      <w:pPr>
        <w:pStyle w:val="TDC2"/>
        <w:tabs>
          <w:tab w:val="right" w:leader="dot" w:pos="8494"/>
        </w:tabs>
        <w:rPr>
          <w:rFonts w:ascii="Calibri" w:eastAsia="Times New Roman" w:hAnsi="Calibri"/>
          <w:noProof/>
          <w:sz w:val="22"/>
          <w:lang w:eastAsia="es-UY"/>
        </w:rPr>
      </w:pPr>
      <w:hyperlink w:anchor="_Toc71468333" w:history="1">
        <w:r w:rsidR="00F50C4F" w:rsidRPr="00A06232">
          <w:rPr>
            <w:rStyle w:val="Hipervnculo"/>
            <w:noProof/>
          </w:rPr>
          <w:t>2.9. Plan de Proyecto.</w:t>
        </w:r>
        <w:r w:rsidR="00F50C4F">
          <w:rPr>
            <w:noProof/>
            <w:webHidden/>
          </w:rPr>
          <w:tab/>
        </w:r>
        <w:r w:rsidR="00F50C4F">
          <w:rPr>
            <w:noProof/>
            <w:webHidden/>
          </w:rPr>
          <w:fldChar w:fldCharType="begin"/>
        </w:r>
        <w:r w:rsidR="00F50C4F">
          <w:rPr>
            <w:noProof/>
            <w:webHidden/>
          </w:rPr>
          <w:instrText xml:space="preserve"> PAGEREF _Toc71468333 \h </w:instrText>
        </w:r>
        <w:r w:rsidR="00F50C4F">
          <w:rPr>
            <w:noProof/>
            <w:webHidden/>
          </w:rPr>
        </w:r>
        <w:r w:rsidR="00F50C4F">
          <w:rPr>
            <w:noProof/>
            <w:webHidden/>
          </w:rPr>
          <w:fldChar w:fldCharType="separate"/>
        </w:r>
        <w:r w:rsidR="00501267">
          <w:rPr>
            <w:noProof/>
            <w:webHidden/>
          </w:rPr>
          <w:t>59</w:t>
        </w:r>
        <w:r w:rsidR="00F50C4F">
          <w:rPr>
            <w:noProof/>
            <w:webHidden/>
          </w:rPr>
          <w:fldChar w:fldCharType="end"/>
        </w:r>
      </w:hyperlink>
    </w:p>
    <w:p w14:paraId="1FA36C7C" w14:textId="653BF045" w:rsidR="00F50C4F" w:rsidRPr="00F50C4F" w:rsidRDefault="009A00E1">
      <w:pPr>
        <w:pStyle w:val="TDC3"/>
        <w:tabs>
          <w:tab w:val="right" w:leader="dot" w:pos="8494"/>
        </w:tabs>
        <w:rPr>
          <w:rFonts w:ascii="Calibri" w:eastAsia="Times New Roman" w:hAnsi="Calibri"/>
          <w:noProof/>
          <w:sz w:val="22"/>
          <w:lang w:eastAsia="es-UY"/>
        </w:rPr>
      </w:pPr>
      <w:hyperlink w:anchor="_Toc71468334" w:history="1">
        <w:r w:rsidR="00F50C4F" w:rsidRPr="00A06232">
          <w:rPr>
            <w:rStyle w:val="Hipervnculo"/>
            <w:noProof/>
          </w:rPr>
          <w:t>2.9.1. Metodología de trabajo.</w:t>
        </w:r>
        <w:r w:rsidR="00F50C4F">
          <w:rPr>
            <w:noProof/>
            <w:webHidden/>
          </w:rPr>
          <w:tab/>
        </w:r>
        <w:r w:rsidR="00F50C4F">
          <w:rPr>
            <w:noProof/>
            <w:webHidden/>
          </w:rPr>
          <w:fldChar w:fldCharType="begin"/>
        </w:r>
        <w:r w:rsidR="00F50C4F">
          <w:rPr>
            <w:noProof/>
            <w:webHidden/>
          </w:rPr>
          <w:instrText xml:space="preserve"> PAGEREF _Toc71468334 \h </w:instrText>
        </w:r>
        <w:r w:rsidR="00F50C4F">
          <w:rPr>
            <w:noProof/>
            <w:webHidden/>
          </w:rPr>
        </w:r>
        <w:r w:rsidR="00F50C4F">
          <w:rPr>
            <w:noProof/>
            <w:webHidden/>
          </w:rPr>
          <w:fldChar w:fldCharType="separate"/>
        </w:r>
        <w:r w:rsidR="00501267">
          <w:rPr>
            <w:noProof/>
            <w:webHidden/>
          </w:rPr>
          <w:t>59</w:t>
        </w:r>
        <w:r w:rsidR="00F50C4F">
          <w:rPr>
            <w:noProof/>
            <w:webHidden/>
          </w:rPr>
          <w:fldChar w:fldCharType="end"/>
        </w:r>
      </w:hyperlink>
    </w:p>
    <w:p w14:paraId="5B859A2D" w14:textId="664C423E" w:rsidR="00F50C4F" w:rsidRPr="00F50C4F" w:rsidRDefault="009A00E1">
      <w:pPr>
        <w:pStyle w:val="TDC3"/>
        <w:tabs>
          <w:tab w:val="right" w:leader="dot" w:pos="8494"/>
        </w:tabs>
        <w:rPr>
          <w:rFonts w:ascii="Calibri" w:eastAsia="Times New Roman" w:hAnsi="Calibri"/>
          <w:noProof/>
          <w:sz w:val="22"/>
          <w:lang w:eastAsia="es-UY"/>
        </w:rPr>
      </w:pPr>
      <w:hyperlink w:anchor="_Toc71468335" w:history="1">
        <w:r w:rsidR="00F50C4F" w:rsidRPr="00A06232">
          <w:rPr>
            <w:rStyle w:val="Hipervnculo"/>
            <w:noProof/>
          </w:rPr>
          <w:t>2.9.2. Selección de herramientas.</w:t>
        </w:r>
        <w:r w:rsidR="00F50C4F">
          <w:rPr>
            <w:noProof/>
            <w:webHidden/>
          </w:rPr>
          <w:tab/>
        </w:r>
        <w:r w:rsidR="00F50C4F">
          <w:rPr>
            <w:noProof/>
            <w:webHidden/>
          </w:rPr>
          <w:fldChar w:fldCharType="begin"/>
        </w:r>
        <w:r w:rsidR="00F50C4F">
          <w:rPr>
            <w:noProof/>
            <w:webHidden/>
          </w:rPr>
          <w:instrText xml:space="preserve"> PAGEREF _Toc71468335 \h </w:instrText>
        </w:r>
        <w:r w:rsidR="00F50C4F">
          <w:rPr>
            <w:noProof/>
            <w:webHidden/>
          </w:rPr>
        </w:r>
        <w:r w:rsidR="00F50C4F">
          <w:rPr>
            <w:noProof/>
            <w:webHidden/>
          </w:rPr>
          <w:fldChar w:fldCharType="separate"/>
        </w:r>
        <w:r w:rsidR="00501267">
          <w:rPr>
            <w:noProof/>
            <w:webHidden/>
          </w:rPr>
          <w:t>59</w:t>
        </w:r>
        <w:r w:rsidR="00F50C4F">
          <w:rPr>
            <w:noProof/>
            <w:webHidden/>
          </w:rPr>
          <w:fldChar w:fldCharType="end"/>
        </w:r>
      </w:hyperlink>
    </w:p>
    <w:p w14:paraId="2F7894FA" w14:textId="2F2713DD" w:rsidR="00F50C4F" w:rsidRPr="00F50C4F" w:rsidRDefault="009A00E1">
      <w:pPr>
        <w:pStyle w:val="TDC3"/>
        <w:tabs>
          <w:tab w:val="right" w:leader="dot" w:pos="8494"/>
        </w:tabs>
        <w:rPr>
          <w:rFonts w:ascii="Calibri" w:eastAsia="Times New Roman" w:hAnsi="Calibri"/>
          <w:noProof/>
          <w:sz w:val="22"/>
          <w:lang w:eastAsia="es-UY"/>
        </w:rPr>
      </w:pPr>
      <w:hyperlink w:anchor="_Toc71468336" w:history="1">
        <w:r w:rsidR="00F50C4F" w:rsidRPr="00A06232">
          <w:rPr>
            <w:rStyle w:val="Hipervnculo"/>
            <w:noProof/>
          </w:rPr>
          <w:t>2.9.3. Análisis de riesgos.</w:t>
        </w:r>
        <w:r w:rsidR="00F50C4F">
          <w:rPr>
            <w:noProof/>
            <w:webHidden/>
          </w:rPr>
          <w:tab/>
        </w:r>
        <w:r w:rsidR="00F50C4F">
          <w:rPr>
            <w:noProof/>
            <w:webHidden/>
          </w:rPr>
          <w:fldChar w:fldCharType="begin"/>
        </w:r>
        <w:r w:rsidR="00F50C4F">
          <w:rPr>
            <w:noProof/>
            <w:webHidden/>
          </w:rPr>
          <w:instrText xml:space="preserve"> PAGEREF _Toc71468336 \h </w:instrText>
        </w:r>
        <w:r w:rsidR="00F50C4F">
          <w:rPr>
            <w:noProof/>
            <w:webHidden/>
          </w:rPr>
        </w:r>
        <w:r w:rsidR="00F50C4F">
          <w:rPr>
            <w:noProof/>
            <w:webHidden/>
          </w:rPr>
          <w:fldChar w:fldCharType="separate"/>
        </w:r>
        <w:r w:rsidR="00501267">
          <w:rPr>
            <w:noProof/>
            <w:webHidden/>
          </w:rPr>
          <w:t>60</w:t>
        </w:r>
        <w:r w:rsidR="00F50C4F">
          <w:rPr>
            <w:noProof/>
            <w:webHidden/>
          </w:rPr>
          <w:fldChar w:fldCharType="end"/>
        </w:r>
      </w:hyperlink>
    </w:p>
    <w:p w14:paraId="3FF8127D" w14:textId="76E61116" w:rsidR="00F50C4F" w:rsidRPr="00F50C4F" w:rsidRDefault="009A00E1">
      <w:pPr>
        <w:pStyle w:val="TDC3"/>
        <w:tabs>
          <w:tab w:val="right" w:leader="dot" w:pos="8494"/>
        </w:tabs>
        <w:rPr>
          <w:rFonts w:ascii="Calibri" w:eastAsia="Times New Roman" w:hAnsi="Calibri"/>
          <w:noProof/>
          <w:sz w:val="22"/>
          <w:lang w:eastAsia="es-UY"/>
        </w:rPr>
      </w:pPr>
      <w:hyperlink w:anchor="_Toc71468337" w:history="1">
        <w:r w:rsidR="00AA0CF8">
          <w:rPr>
            <w:rStyle w:val="Hipervnculo"/>
            <w:rFonts w:eastAsia="Times New Roman"/>
            <w:noProof/>
          </w:rPr>
          <w:t>2.9.</w:t>
        </w:r>
        <w:r w:rsidR="00F50C4F" w:rsidRPr="00AA0CF8">
          <w:rPr>
            <w:rStyle w:val="Hipervnculo"/>
            <w:rFonts w:eastAsia="Times New Roman"/>
            <w:noProof/>
          </w:rPr>
          <w:t>4.</w:t>
        </w:r>
        <w:r w:rsidR="00F50C4F" w:rsidRPr="00A06232">
          <w:rPr>
            <w:rStyle w:val="Hipervnculo"/>
            <w:rFonts w:eastAsia="Times New Roman"/>
            <w:b/>
            <w:bCs/>
            <w:noProof/>
          </w:rPr>
          <w:t xml:space="preserve"> </w:t>
        </w:r>
        <w:r w:rsidR="00F50C4F" w:rsidRPr="00B365E5">
          <w:rPr>
            <w:rStyle w:val="Hipervnculo"/>
            <w:rFonts w:eastAsia="Times New Roman"/>
            <w:noProof/>
          </w:rPr>
          <w:t>Plan</w:t>
        </w:r>
        <w:r w:rsidR="00F50C4F" w:rsidRPr="00A06232">
          <w:rPr>
            <w:rStyle w:val="Hipervnculo"/>
            <w:rFonts w:eastAsia="Times New Roman"/>
            <w:b/>
            <w:bCs/>
            <w:noProof/>
          </w:rPr>
          <w:t xml:space="preserve"> </w:t>
        </w:r>
        <w:r w:rsidR="00F50C4F" w:rsidRPr="00B365E5">
          <w:rPr>
            <w:rStyle w:val="Hipervnculo"/>
            <w:rFonts w:eastAsia="Times New Roman"/>
            <w:noProof/>
          </w:rPr>
          <w:t>de</w:t>
        </w:r>
        <w:r w:rsidR="00F50C4F" w:rsidRPr="00A06232">
          <w:rPr>
            <w:rStyle w:val="Hipervnculo"/>
            <w:rFonts w:eastAsia="Times New Roman"/>
            <w:b/>
            <w:bCs/>
            <w:noProof/>
          </w:rPr>
          <w:t xml:space="preserve"> </w:t>
        </w:r>
        <w:r w:rsidR="00F50C4F" w:rsidRPr="004A3B8E">
          <w:rPr>
            <w:rStyle w:val="Hipervnculo"/>
            <w:rFonts w:eastAsia="Times New Roman"/>
            <w:noProof/>
          </w:rPr>
          <w:t>calidad</w:t>
        </w:r>
        <w:r w:rsidR="00F50C4F" w:rsidRPr="00A06232">
          <w:rPr>
            <w:rStyle w:val="Hipervnculo"/>
            <w:rFonts w:eastAsia="Times New Roman"/>
            <w:b/>
            <w:bCs/>
            <w:noProof/>
          </w:rPr>
          <w:t>.</w:t>
        </w:r>
        <w:r w:rsidR="00F50C4F">
          <w:rPr>
            <w:noProof/>
            <w:webHidden/>
          </w:rPr>
          <w:tab/>
        </w:r>
        <w:r w:rsidR="00F50C4F">
          <w:rPr>
            <w:noProof/>
            <w:webHidden/>
          </w:rPr>
          <w:fldChar w:fldCharType="begin"/>
        </w:r>
        <w:r w:rsidR="00F50C4F">
          <w:rPr>
            <w:noProof/>
            <w:webHidden/>
          </w:rPr>
          <w:instrText xml:space="preserve"> PAGEREF _Toc71468337 \h </w:instrText>
        </w:r>
        <w:r w:rsidR="00F50C4F">
          <w:rPr>
            <w:noProof/>
            <w:webHidden/>
          </w:rPr>
        </w:r>
        <w:r w:rsidR="00F50C4F">
          <w:rPr>
            <w:noProof/>
            <w:webHidden/>
          </w:rPr>
          <w:fldChar w:fldCharType="separate"/>
        </w:r>
        <w:r w:rsidR="00501267">
          <w:rPr>
            <w:noProof/>
            <w:webHidden/>
          </w:rPr>
          <w:t>65</w:t>
        </w:r>
        <w:r w:rsidR="00F50C4F">
          <w:rPr>
            <w:noProof/>
            <w:webHidden/>
          </w:rPr>
          <w:fldChar w:fldCharType="end"/>
        </w:r>
      </w:hyperlink>
    </w:p>
    <w:p w14:paraId="2AEA0CD2" w14:textId="40E348E9" w:rsidR="00F50C4F" w:rsidRPr="00F50C4F" w:rsidRDefault="00B03552" w:rsidP="00B03552">
      <w:pPr>
        <w:pStyle w:val="TDC3"/>
        <w:tabs>
          <w:tab w:val="right" w:leader="dot" w:pos="8494"/>
        </w:tabs>
        <w:ind w:left="0"/>
        <w:rPr>
          <w:rFonts w:ascii="Calibri" w:eastAsia="Times New Roman" w:hAnsi="Calibri"/>
          <w:noProof/>
          <w:sz w:val="22"/>
          <w:lang w:eastAsia="es-UY"/>
        </w:rPr>
      </w:pPr>
      <w:r>
        <w:t xml:space="preserve">    </w:t>
      </w:r>
      <w:r w:rsidR="008E1D3D">
        <w:t xml:space="preserve">        </w:t>
      </w:r>
      <w:hyperlink w:anchor="_Toc71468338" w:history="1">
        <w:r w:rsidR="00F50C4F" w:rsidRPr="00A06232">
          <w:rPr>
            <w:rStyle w:val="Hipervnculo"/>
            <w:noProof/>
          </w:rPr>
          <w:t>2.9.4.1 Estándares</w:t>
        </w:r>
        <w:r w:rsidR="00F50C4F">
          <w:rPr>
            <w:noProof/>
            <w:webHidden/>
          </w:rPr>
          <w:tab/>
        </w:r>
        <w:r w:rsidR="00F50C4F">
          <w:rPr>
            <w:noProof/>
            <w:webHidden/>
          </w:rPr>
          <w:fldChar w:fldCharType="begin"/>
        </w:r>
        <w:r w:rsidR="00F50C4F">
          <w:rPr>
            <w:noProof/>
            <w:webHidden/>
          </w:rPr>
          <w:instrText xml:space="preserve"> PAGEREF _Toc71468338 \h </w:instrText>
        </w:r>
        <w:r w:rsidR="00F50C4F">
          <w:rPr>
            <w:noProof/>
            <w:webHidden/>
          </w:rPr>
        </w:r>
        <w:r w:rsidR="00F50C4F">
          <w:rPr>
            <w:noProof/>
            <w:webHidden/>
          </w:rPr>
          <w:fldChar w:fldCharType="separate"/>
        </w:r>
        <w:r w:rsidR="00501267">
          <w:rPr>
            <w:noProof/>
            <w:webHidden/>
          </w:rPr>
          <w:t>65</w:t>
        </w:r>
        <w:r w:rsidR="00F50C4F">
          <w:rPr>
            <w:noProof/>
            <w:webHidden/>
          </w:rPr>
          <w:fldChar w:fldCharType="end"/>
        </w:r>
      </w:hyperlink>
    </w:p>
    <w:p w14:paraId="6FFA8BBC" w14:textId="48E312C0" w:rsidR="00F50C4F" w:rsidRPr="00F50C4F" w:rsidRDefault="008E1D3D">
      <w:pPr>
        <w:pStyle w:val="TDC2"/>
        <w:tabs>
          <w:tab w:val="right" w:leader="dot" w:pos="8494"/>
        </w:tabs>
        <w:rPr>
          <w:rFonts w:ascii="Calibri" w:eastAsia="Times New Roman" w:hAnsi="Calibri"/>
          <w:noProof/>
          <w:sz w:val="22"/>
          <w:lang w:eastAsia="es-UY"/>
        </w:rPr>
      </w:pPr>
      <w:r>
        <w:t xml:space="preserve">        </w:t>
      </w:r>
      <w:hyperlink w:anchor="_Toc71468339" w:history="1">
        <w:r w:rsidR="00F50C4F" w:rsidRPr="00A06232">
          <w:rPr>
            <w:rStyle w:val="Hipervnculo"/>
            <w:noProof/>
          </w:rPr>
          <w:t>2.9.4.</w:t>
        </w:r>
        <w:r w:rsidR="00B622ED">
          <w:rPr>
            <w:rStyle w:val="Hipervnculo"/>
            <w:noProof/>
          </w:rPr>
          <w:t>2</w:t>
        </w:r>
        <w:r w:rsidR="00F50C4F" w:rsidRPr="00A06232">
          <w:rPr>
            <w:rStyle w:val="Hipervnculo"/>
            <w:noProof/>
          </w:rPr>
          <w:t>. Testing</w:t>
        </w:r>
        <w:r w:rsidR="00F50C4F">
          <w:rPr>
            <w:noProof/>
            <w:webHidden/>
          </w:rPr>
          <w:tab/>
        </w:r>
        <w:r w:rsidR="00F50C4F">
          <w:rPr>
            <w:noProof/>
            <w:webHidden/>
          </w:rPr>
          <w:fldChar w:fldCharType="begin"/>
        </w:r>
        <w:r w:rsidR="00F50C4F">
          <w:rPr>
            <w:noProof/>
            <w:webHidden/>
          </w:rPr>
          <w:instrText xml:space="preserve"> PAGEREF _Toc71468339 \h </w:instrText>
        </w:r>
        <w:r w:rsidR="00F50C4F">
          <w:rPr>
            <w:noProof/>
            <w:webHidden/>
          </w:rPr>
        </w:r>
        <w:r w:rsidR="00F50C4F">
          <w:rPr>
            <w:noProof/>
            <w:webHidden/>
          </w:rPr>
          <w:fldChar w:fldCharType="separate"/>
        </w:r>
        <w:r w:rsidR="00501267">
          <w:rPr>
            <w:noProof/>
            <w:webHidden/>
          </w:rPr>
          <w:t>65</w:t>
        </w:r>
        <w:r w:rsidR="00F50C4F">
          <w:rPr>
            <w:noProof/>
            <w:webHidden/>
          </w:rPr>
          <w:fldChar w:fldCharType="end"/>
        </w:r>
      </w:hyperlink>
    </w:p>
    <w:p w14:paraId="79CF9504" w14:textId="027705C6" w:rsidR="00F50C4F" w:rsidRPr="00F50C4F" w:rsidRDefault="009A00E1">
      <w:pPr>
        <w:pStyle w:val="TDC3"/>
        <w:tabs>
          <w:tab w:val="right" w:leader="dot" w:pos="8494"/>
        </w:tabs>
        <w:rPr>
          <w:rFonts w:ascii="Calibri" w:eastAsia="Times New Roman" w:hAnsi="Calibri"/>
          <w:noProof/>
          <w:sz w:val="22"/>
          <w:lang w:eastAsia="es-UY"/>
        </w:rPr>
      </w:pPr>
      <w:hyperlink w:anchor="_Toc71468340" w:history="1">
        <w:r w:rsidR="00F50C4F" w:rsidRPr="00A06232">
          <w:rPr>
            <w:rStyle w:val="Hipervnculo"/>
            <w:noProof/>
          </w:rPr>
          <w:t>2.9.5. Plan de configuración del software.</w:t>
        </w:r>
        <w:r w:rsidR="00F50C4F">
          <w:rPr>
            <w:noProof/>
            <w:webHidden/>
          </w:rPr>
          <w:tab/>
        </w:r>
        <w:r w:rsidR="00F50C4F">
          <w:rPr>
            <w:noProof/>
            <w:webHidden/>
          </w:rPr>
          <w:fldChar w:fldCharType="begin"/>
        </w:r>
        <w:r w:rsidR="00F50C4F">
          <w:rPr>
            <w:noProof/>
            <w:webHidden/>
          </w:rPr>
          <w:instrText xml:space="preserve"> PAGEREF _Toc71468340 \h </w:instrText>
        </w:r>
        <w:r w:rsidR="00F50C4F">
          <w:rPr>
            <w:noProof/>
            <w:webHidden/>
          </w:rPr>
        </w:r>
        <w:r w:rsidR="00F50C4F">
          <w:rPr>
            <w:noProof/>
            <w:webHidden/>
          </w:rPr>
          <w:fldChar w:fldCharType="separate"/>
        </w:r>
        <w:r w:rsidR="00501267">
          <w:rPr>
            <w:noProof/>
            <w:webHidden/>
          </w:rPr>
          <w:t>65</w:t>
        </w:r>
        <w:r w:rsidR="00F50C4F">
          <w:rPr>
            <w:noProof/>
            <w:webHidden/>
          </w:rPr>
          <w:fldChar w:fldCharType="end"/>
        </w:r>
      </w:hyperlink>
    </w:p>
    <w:p w14:paraId="2B94C60C" w14:textId="404B8146" w:rsidR="00F50C4F" w:rsidRPr="00F50C4F" w:rsidRDefault="009A00E1">
      <w:pPr>
        <w:pStyle w:val="TDC3"/>
        <w:tabs>
          <w:tab w:val="right" w:leader="dot" w:pos="8494"/>
        </w:tabs>
        <w:rPr>
          <w:rFonts w:ascii="Calibri" w:eastAsia="Times New Roman" w:hAnsi="Calibri"/>
          <w:noProof/>
          <w:sz w:val="22"/>
          <w:lang w:eastAsia="es-UY"/>
        </w:rPr>
      </w:pPr>
      <w:hyperlink w:anchor="_Toc71468341" w:history="1">
        <w:r w:rsidR="00F50C4F" w:rsidRPr="00A06232">
          <w:rPr>
            <w:rStyle w:val="Hipervnculo"/>
            <w:noProof/>
          </w:rPr>
          <w:t>2.9.6. Plan de capacitación.</w:t>
        </w:r>
        <w:r w:rsidR="00F50C4F">
          <w:rPr>
            <w:noProof/>
            <w:webHidden/>
          </w:rPr>
          <w:tab/>
        </w:r>
        <w:r w:rsidR="00F50C4F">
          <w:rPr>
            <w:noProof/>
            <w:webHidden/>
          </w:rPr>
          <w:fldChar w:fldCharType="begin"/>
        </w:r>
        <w:r w:rsidR="00F50C4F">
          <w:rPr>
            <w:noProof/>
            <w:webHidden/>
          </w:rPr>
          <w:instrText xml:space="preserve"> PAGEREF _Toc71468341 \h </w:instrText>
        </w:r>
        <w:r w:rsidR="00F50C4F">
          <w:rPr>
            <w:noProof/>
            <w:webHidden/>
          </w:rPr>
        </w:r>
        <w:r w:rsidR="00F50C4F">
          <w:rPr>
            <w:noProof/>
            <w:webHidden/>
          </w:rPr>
          <w:fldChar w:fldCharType="separate"/>
        </w:r>
        <w:r w:rsidR="00501267">
          <w:rPr>
            <w:noProof/>
            <w:webHidden/>
          </w:rPr>
          <w:t>65</w:t>
        </w:r>
        <w:r w:rsidR="00F50C4F">
          <w:rPr>
            <w:noProof/>
            <w:webHidden/>
          </w:rPr>
          <w:fldChar w:fldCharType="end"/>
        </w:r>
      </w:hyperlink>
    </w:p>
    <w:p w14:paraId="057E7D20" w14:textId="133ADB1C" w:rsidR="00F50C4F" w:rsidRPr="00F50C4F" w:rsidRDefault="008E1D3D">
      <w:pPr>
        <w:pStyle w:val="TDC3"/>
        <w:tabs>
          <w:tab w:val="right" w:leader="dot" w:pos="8494"/>
        </w:tabs>
        <w:rPr>
          <w:rFonts w:ascii="Calibri" w:eastAsia="Times New Roman" w:hAnsi="Calibri"/>
          <w:noProof/>
          <w:sz w:val="22"/>
          <w:lang w:eastAsia="es-UY"/>
        </w:rPr>
      </w:pPr>
      <w:r>
        <w:t xml:space="preserve">    </w:t>
      </w:r>
      <w:hyperlink w:anchor="_Toc71468342" w:history="1">
        <w:r w:rsidR="00F50C4F" w:rsidRPr="00A06232">
          <w:rPr>
            <w:rStyle w:val="Hipervnculo"/>
            <w:noProof/>
          </w:rPr>
          <w:t>2.9.6.1 Capacitación para el desarrollo del proyecto</w:t>
        </w:r>
        <w:r w:rsidR="00F50C4F">
          <w:rPr>
            <w:noProof/>
            <w:webHidden/>
          </w:rPr>
          <w:tab/>
        </w:r>
        <w:r w:rsidR="00F50C4F">
          <w:rPr>
            <w:noProof/>
            <w:webHidden/>
          </w:rPr>
          <w:fldChar w:fldCharType="begin"/>
        </w:r>
        <w:r w:rsidR="00F50C4F">
          <w:rPr>
            <w:noProof/>
            <w:webHidden/>
          </w:rPr>
          <w:instrText xml:space="preserve"> PAGEREF _Toc71468342 \h </w:instrText>
        </w:r>
        <w:r w:rsidR="00F50C4F">
          <w:rPr>
            <w:noProof/>
            <w:webHidden/>
          </w:rPr>
        </w:r>
        <w:r w:rsidR="00F50C4F">
          <w:rPr>
            <w:noProof/>
            <w:webHidden/>
          </w:rPr>
          <w:fldChar w:fldCharType="separate"/>
        </w:r>
        <w:r w:rsidR="00501267">
          <w:rPr>
            <w:noProof/>
            <w:webHidden/>
          </w:rPr>
          <w:t>65</w:t>
        </w:r>
        <w:r w:rsidR="00F50C4F">
          <w:rPr>
            <w:noProof/>
            <w:webHidden/>
          </w:rPr>
          <w:fldChar w:fldCharType="end"/>
        </w:r>
      </w:hyperlink>
    </w:p>
    <w:p w14:paraId="6092E208" w14:textId="5072F898" w:rsidR="00F50C4F" w:rsidRPr="00F50C4F" w:rsidRDefault="008E1D3D">
      <w:pPr>
        <w:pStyle w:val="TDC3"/>
        <w:tabs>
          <w:tab w:val="right" w:leader="dot" w:pos="8494"/>
        </w:tabs>
        <w:rPr>
          <w:rFonts w:ascii="Calibri" w:eastAsia="Times New Roman" w:hAnsi="Calibri"/>
          <w:noProof/>
          <w:sz w:val="22"/>
          <w:lang w:eastAsia="es-UY"/>
        </w:rPr>
      </w:pPr>
      <w:r>
        <w:t xml:space="preserve">    </w:t>
      </w:r>
      <w:hyperlink w:anchor="_Toc71468343" w:history="1">
        <w:r w:rsidR="00F50C4F" w:rsidRPr="00A06232">
          <w:rPr>
            <w:rStyle w:val="Hipervnculo"/>
            <w:noProof/>
          </w:rPr>
          <w:t>2.9.6.2. Capacitación del cliente</w:t>
        </w:r>
        <w:r w:rsidR="00F50C4F">
          <w:rPr>
            <w:noProof/>
            <w:webHidden/>
          </w:rPr>
          <w:tab/>
        </w:r>
        <w:r w:rsidR="00F50C4F">
          <w:rPr>
            <w:noProof/>
            <w:webHidden/>
          </w:rPr>
          <w:fldChar w:fldCharType="begin"/>
        </w:r>
        <w:r w:rsidR="00F50C4F">
          <w:rPr>
            <w:noProof/>
            <w:webHidden/>
          </w:rPr>
          <w:instrText xml:space="preserve"> PAGEREF _Toc71468343 \h </w:instrText>
        </w:r>
        <w:r w:rsidR="00F50C4F">
          <w:rPr>
            <w:noProof/>
            <w:webHidden/>
          </w:rPr>
        </w:r>
        <w:r w:rsidR="00F50C4F">
          <w:rPr>
            <w:noProof/>
            <w:webHidden/>
          </w:rPr>
          <w:fldChar w:fldCharType="separate"/>
        </w:r>
        <w:r w:rsidR="00501267">
          <w:rPr>
            <w:noProof/>
            <w:webHidden/>
          </w:rPr>
          <w:t>66</w:t>
        </w:r>
        <w:r w:rsidR="00F50C4F">
          <w:rPr>
            <w:noProof/>
            <w:webHidden/>
          </w:rPr>
          <w:fldChar w:fldCharType="end"/>
        </w:r>
      </w:hyperlink>
    </w:p>
    <w:p w14:paraId="7DF62997" w14:textId="730D5691" w:rsidR="00F50C4F" w:rsidRPr="00F50C4F" w:rsidRDefault="008E1D3D">
      <w:pPr>
        <w:pStyle w:val="TDC2"/>
        <w:tabs>
          <w:tab w:val="right" w:leader="dot" w:pos="8494"/>
        </w:tabs>
        <w:rPr>
          <w:rFonts w:ascii="Calibri" w:eastAsia="Times New Roman" w:hAnsi="Calibri"/>
          <w:noProof/>
          <w:sz w:val="22"/>
          <w:lang w:eastAsia="es-UY"/>
        </w:rPr>
      </w:pPr>
      <w:r>
        <w:t xml:space="preserve">    </w:t>
      </w:r>
      <w:hyperlink w:anchor="_Toc71468344" w:history="1">
        <w:r w:rsidR="00F50C4F" w:rsidRPr="00A06232">
          <w:rPr>
            <w:rStyle w:val="Hipervnculo"/>
            <w:noProof/>
          </w:rPr>
          <w:t>2.9.7. Planificación de Sprints.</w:t>
        </w:r>
        <w:r w:rsidR="00F50C4F">
          <w:rPr>
            <w:noProof/>
            <w:webHidden/>
          </w:rPr>
          <w:tab/>
        </w:r>
        <w:r w:rsidR="00F50C4F">
          <w:rPr>
            <w:noProof/>
            <w:webHidden/>
          </w:rPr>
          <w:fldChar w:fldCharType="begin"/>
        </w:r>
        <w:r w:rsidR="00F50C4F">
          <w:rPr>
            <w:noProof/>
            <w:webHidden/>
          </w:rPr>
          <w:instrText xml:space="preserve"> PAGEREF _Toc71468344 \h </w:instrText>
        </w:r>
        <w:r w:rsidR="00F50C4F">
          <w:rPr>
            <w:noProof/>
            <w:webHidden/>
          </w:rPr>
        </w:r>
        <w:r w:rsidR="00F50C4F">
          <w:rPr>
            <w:noProof/>
            <w:webHidden/>
          </w:rPr>
          <w:fldChar w:fldCharType="separate"/>
        </w:r>
        <w:r w:rsidR="00501267">
          <w:rPr>
            <w:noProof/>
            <w:webHidden/>
          </w:rPr>
          <w:t>66</w:t>
        </w:r>
        <w:r w:rsidR="00F50C4F">
          <w:rPr>
            <w:noProof/>
            <w:webHidden/>
          </w:rPr>
          <w:fldChar w:fldCharType="end"/>
        </w:r>
      </w:hyperlink>
    </w:p>
    <w:p w14:paraId="67A67A24" w14:textId="1E0CF427" w:rsidR="00F50C4F" w:rsidRPr="00F50C4F" w:rsidRDefault="008E1D3D">
      <w:pPr>
        <w:pStyle w:val="TDC2"/>
        <w:tabs>
          <w:tab w:val="right" w:leader="dot" w:pos="8494"/>
        </w:tabs>
        <w:rPr>
          <w:rFonts w:ascii="Calibri" w:eastAsia="Times New Roman" w:hAnsi="Calibri"/>
          <w:noProof/>
          <w:sz w:val="22"/>
          <w:lang w:eastAsia="es-UY"/>
        </w:rPr>
      </w:pPr>
      <w:r>
        <w:t xml:space="preserve">        </w:t>
      </w:r>
      <w:hyperlink w:anchor="_Toc71468345" w:history="1">
        <w:r w:rsidR="00F50C4F" w:rsidRPr="00A06232">
          <w:rPr>
            <w:rStyle w:val="Hipervnculo"/>
            <w:noProof/>
          </w:rPr>
          <w:t>2.9.7.1. Sprint 1 (periodo 05/04/2021 al 18/04/2021)</w:t>
        </w:r>
        <w:r w:rsidR="00F50C4F">
          <w:rPr>
            <w:noProof/>
            <w:webHidden/>
          </w:rPr>
          <w:tab/>
        </w:r>
        <w:r w:rsidR="00F50C4F">
          <w:rPr>
            <w:noProof/>
            <w:webHidden/>
          </w:rPr>
          <w:fldChar w:fldCharType="begin"/>
        </w:r>
        <w:r w:rsidR="00F50C4F">
          <w:rPr>
            <w:noProof/>
            <w:webHidden/>
          </w:rPr>
          <w:instrText xml:space="preserve"> PAGEREF _Toc71468345 \h </w:instrText>
        </w:r>
        <w:r w:rsidR="00F50C4F">
          <w:rPr>
            <w:noProof/>
            <w:webHidden/>
          </w:rPr>
        </w:r>
        <w:r w:rsidR="00F50C4F">
          <w:rPr>
            <w:noProof/>
            <w:webHidden/>
          </w:rPr>
          <w:fldChar w:fldCharType="separate"/>
        </w:r>
        <w:r w:rsidR="00501267">
          <w:rPr>
            <w:noProof/>
            <w:webHidden/>
          </w:rPr>
          <w:t>66</w:t>
        </w:r>
        <w:r w:rsidR="00F50C4F">
          <w:rPr>
            <w:noProof/>
            <w:webHidden/>
          </w:rPr>
          <w:fldChar w:fldCharType="end"/>
        </w:r>
      </w:hyperlink>
    </w:p>
    <w:p w14:paraId="78A8B3AE" w14:textId="3F40E59F" w:rsidR="00F50C4F" w:rsidRPr="00F50C4F" w:rsidRDefault="008E1D3D">
      <w:pPr>
        <w:pStyle w:val="TDC3"/>
        <w:tabs>
          <w:tab w:val="right" w:leader="dot" w:pos="8494"/>
        </w:tabs>
        <w:rPr>
          <w:rFonts w:ascii="Calibri" w:eastAsia="Times New Roman" w:hAnsi="Calibri"/>
          <w:noProof/>
          <w:sz w:val="22"/>
          <w:lang w:eastAsia="es-UY"/>
        </w:rPr>
      </w:pPr>
      <w:r>
        <w:t xml:space="preserve">    </w:t>
      </w:r>
      <w:hyperlink w:anchor="_Toc71468346" w:history="1">
        <w:r w:rsidR="00F50C4F" w:rsidRPr="00A06232">
          <w:rPr>
            <w:rStyle w:val="Hipervnculo"/>
            <w:noProof/>
          </w:rPr>
          <w:t>2.9.7.2. Sprint 2 (periodo 19/04/2021 al 02/05/2021)</w:t>
        </w:r>
        <w:r w:rsidR="00F50C4F">
          <w:rPr>
            <w:noProof/>
            <w:webHidden/>
          </w:rPr>
          <w:tab/>
        </w:r>
        <w:r w:rsidR="00F50C4F">
          <w:rPr>
            <w:noProof/>
            <w:webHidden/>
          </w:rPr>
          <w:fldChar w:fldCharType="begin"/>
        </w:r>
        <w:r w:rsidR="00F50C4F">
          <w:rPr>
            <w:noProof/>
            <w:webHidden/>
          </w:rPr>
          <w:instrText xml:space="preserve"> PAGEREF _Toc71468346 \h </w:instrText>
        </w:r>
        <w:r w:rsidR="00F50C4F">
          <w:rPr>
            <w:noProof/>
            <w:webHidden/>
          </w:rPr>
        </w:r>
        <w:r w:rsidR="00F50C4F">
          <w:rPr>
            <w:noProof/>
            <w:webHidden/>
          </w:rPr>
          <w:fldChar w:fldCharType="separate"/>
        </w:r>
        <w:r w:rsidR="00501267">
          <w:rPr>
            <w:noProof/>
            <w:webHidden/>
          </w:rPr>
          <w:t>67</w:t>
        </w:r>
        <w:r w:rsidR="00F50C4F">
          <w:rPr>
            <w:noProof/>
            <w:webHidden/>
          </w:rPr>
          <w:fldChar w:fldCharType="end"/>
        </w:r>
      </w:hyperlink>
    </w:p>
    <w:p w14:paraId="7B021D08" w14:textId="34FC8D17" w:rsidR="00F50C4F" w:rsidRPr="00F50C4F" w:rsidRDefault="008E1D3D">
      <w:pPr>
        <w:pStyle w:val="TDC3"/>
        <w:tabs>
          <w:tab w:val="right" w:leader="dot" w:pos="8494"/>
        </w:tabs>
        <w:rPr>
          <w:rFonts w:ascii="Calibri" w:eastAsia="Times New Roman" w:hAnsi="Calibri"/>
          <w:noProof/>
          <w:sz w:val="22"/>
          <w:lang w:eastAsia="es-UY"/>
        </w:rPr>
      </w:pPr>
      <w:r>
        <w:t xml:space="preserve">    </w:t>
      </w:r>
      <w:hyperlink w:anchor="_Toc71468347" w:history="1">
        <w:r w:rsidR="00F50C4F" w:rsidRPr="00A06232">
          <w:rPr>
            <w:rStyle w:val="Hipervnculo"/>
            <w:noProof/>
          </w:rPr>
          <w:t>2.9.7.3. Sprint 2 (periodo 03/05/2021 al 16/05/2021)</w:t>
        </w:r>
        <w:r w:rsidR="00F50C4F">
          <w:rPr>
            <w:noProof/>
            <w:webHidden/>
          </w:rPr>
          <w:tab/>
        </w:r>
        <w:r w:rsidR="00F50C4F">
          <w:rPr>
            <w:noProof/>
            <w:webHidden/>
          </w:rPr>
          <w:fldChar w:fldCharType="begin"/>
        </w:r>
        <w:r w:rsidR="00F50C4F">
          <w:rPr>
            <w:noProof/>
            <w:webHidden/>
          </w:rPr>
          <w:instrText xml:space="preserve"> PAGEREF _Toc71468347 \h </w:instrText>
        </w:r>
        <w:r w:rsidR="00F50C4F">
          <w:rPr>
            <w:noProof/>
            <w:webHidden/>
          </w:rPr>
        </w:r>
        <w:r w:rsidR="00F50C4F">
          <w:rPr>
            <w:noProof/>
            <w:webHidden/>
          </w:rPr>
          <w:fldChar w:fldCharType="separate"/>
        </w:r>
        <w:r w:rsidR="00501267">
          <w:rPr>
            <w:noProof/>
            <w:webHidden/>
          </w:rPr>
          <w:t>67</w:t>
        </w:r>
        <w:r w:rsidR="00F50C4F">
          <w:rPr>
            <w:noProof/>
            <w:webHidden/>
          </w:rPr>
          <w:fldChar w:fldCharType="end"/>
        </w:r>
      </w:hyperlink>
    </w:p>
    <w:p w14:paraId="1B20C1CE" w14:textId="7F729AF5" w:rsidR="00F50C4F" w:rsidRPr="00F50C4F" w:rsidRDefault="008E1D3D">
      <w:pPr>
        <w:pStyle w:val="TDC3"/>
        <w:tabs>
          <w:tab w:val="right" w:leader="dot" w:pos="8494"/>
        </w:tabs>
        <w:rPr>
          <w:rFonts w:ascii="Calibri" w:eastAsia="Times New Roman" w:hAnsi="Calibri"/>
          <w:noProof/>
          <w:sz w:val="22"/>
          <w:lang w:eastAsia="es-UY"/>
        </w:rPr>
      </w:pPr>
      <w:r>
        <w:t xml:space="preserve">    </w:t>
      </w:r>
      <w:hyperlink w:anchor="_Toc71468348" w:history="1">
        <w:r w:rsidR="00F50C4F" w:rsidRPr="00A06232">
          <w:rPr>
            <w:rStyle w:val="Hipervnculo"/>
            <w:noProof/>
          </w:rPr>
          <w:t>2.9.8. Cronograma de trabajo.</w:t>
        </w:r>
        <w:r w:rsidR="00F50C4F">
          <w:rPr>
            <w:noProof/>
            <w:webHidden/>
          </w:rPr>
          <w:tab/>
        </w:r>
        <w:r w:rsidR="00F50C4F">
          <w:rPr>
            <w:noProof/>
            <w:webHidden/>
          </w:rPr>
          <w:fldChar w:fldCharType="begin"/>
        </w:r>
        <w:r w:rsidR="00F50C4F">
          <w:rPr>
            <w:noProof/>
            <w:webHidden/>
          </w:rPr>
          <w:instrText xml:space="preserve"> PAGEREF _Toc71468348 \h </w:instrText>
        </w:r>
        <w:r w:rsidR="00F50C4F">
          <w:rPr>
            <w:noProof/>
            <w:webHidden/>
          </w:rPr>
        </w:r>
        <w:r w:rsidR="00F50C4F">
          <w:rPr>
            <w:noProof/>
            <w:webHidden/>
          </w:rPr>
          <w:fldChar w:fldCharType="separate"/>
        </w:r>
        <w:r w:rsidR="00501267">
          <w:rPr>
            <w:noProof/>
            <w:webHidden/>
          </w:rPr>
          <w:t>68</w:t>
        </w:r>
        <w:r w:rsidR="00F50C4F">
          <w:rPr>
            <w:noProof/>
            <w:webHidden/>
          </w:rPr>
          <w:fldChar w:fldCharType="end"/>
        </w:r>
      </w:hyperlink>
    </w:p>
    <w:p w14:paraId="52B7C617" w14:textId="2B545ED9" w:rsidR="00F50C4F" w:rsidRPr="00F50C4F" w:rsidRDefault="008E1D3D">
      <w:pPr>
        <w:pStyle w:val="TDC3"/>
        <w:tabs>
          <w:tab w:val="right" w:leader="dot" w:pos="8494"/>
        </w:tabs>
        <w:rPr>
          <w:rFonts w:ascii="Calibri" w:eastAsia="Times New Roman" w:hAnsi="Calibri"/>
          <w:noProof/>
          <w:sz w:val="22"/>
          <w:lang w:eastAsia="es-UY"/>
        </w:rPr>
      </w:pPr>
      <w:r>
        <w:t xml:space="preserve">    </w:t>
      </w:r>
      <w:hyperlink w:anchor="_Toc71468349" w:history="1">
        <w:r w:rsidR="00F50C4F" w:rsidRPr="00A06232">
          <w:rPr>
            <w:rStyle w:val="Hipervnculo"/>
            <w:noProof/>
          </w:rPr>
          <w:t>2.9.8. Compromiso de trabajo.</w:t>
        </w:r>
        <w:r w:rsidR="00F50C4F">
          <w:rPr>
            <w:noProof/>
            <w:webHidden/>
          </w:rPr>
          <w:tab/>
        </w:r>
        <w:r w:rsidR="00F50C4F">
          <w:rPr>
            <w:noProof/>
            <w:webHidden/>
          </w:rPr>
          <w:fldChar w:fldCharType="begin"/>
        </w:r>
        <w:r w:rsidR="00F50C4F">
          <w:rPr>
            <w:noProof/>
            <w:webHidden/>
          </w:rPr>
          <w:instrText xml:space="preserve"> PAGEREF _Toc71468349 \h </w:instrText>
        </w:r>
        <w:r w:rsidR="00F50C4F">
          <w:rPr>
            <w:noProof/>
            <w:webHidden/>
          </w:rPr>
        </w:r>
        <w:r w:rsidR="00F50C4F">
          <w:rPr>
            <w:noProof/>
            <w:webHidden/>
          </w:rPr>
          <w:fldChar w:fldCharType="separate"/>
        </w:r>
        <w:r w:rsidR="00501267">
          <w:rPr>
            <w:noProof/>
            <w:webHidden/>
          </w:rPr>
          <w:t>70</w:t>
        </w:r>
        <w:r w:rsidR="00F50C4F">
          <w:rPr>
            <w:noProof/>
            <w:webHidden/>
          </w:rPr>
          <w:fldChar w:fldCharType="end"/>
        </w:r>
      </w:hyperlink>
    </w:p>
    <w:p w14:paraId="6F373A6B" w14:textId="3A08006E" w:rsidR="00F50C4F" w:rsidRPr="00F50C4F" w:rsidRDefault="009A00E1">
      <w:pPr>
        <w:pStyle w:val="TDC1"/>
        <w:rPr>
          <w:rFonts w:ascii="Calibri" w:eastAsia="Times New Roman" w:hAnsi="Calibri"/>
          <w:noProof/>
          <w:sz w:val="22"/>
          <w:lang w:eastAsia="es-UY"/>
        </w:rPr>
      </w:pPr>
      <w:hyperlink w:anchor="_Toc71468350" w:history="1">
        <w:r w:rsidR="00F50C4F" w:rsidRPr="00A06232">
          <w:rPr>
            <w:rStyle w:val="Hipervnculo"/>
            <w:noProof/>
          </w:rPr>
          <w:t>Bibliografía</w:t>
        </w:r>
        <w:r w:rsidR="00F50C4F">
          <w:rPr>
            <w:noProof/>
            <w:webHidden/>
          </w:rPr>
          <w:tab/>
        </w:r>
        <w:r w:rsidR="00F50C4F">
          <w:rPr>
            <w:noProof/>
            <w:webHidden/>
          </w:rPr>
          <w:fldChar w:fldCharType="begin"/>
        </w:r>
        <w:r w:rsidR="00F50C4F">
          <w:rPr>
            <w:noProof/>
            <w:webHidden/>
          </w:rPr>
          <w:instrText xml:space="preserve"> PAGEREF _Toc71468350 \h </w:instrText>
        </w:r>
        <w:r w:rsidR="00F50C4F">
          <w:rPr>
            <w:noProof/>
            <w:webHidden/>
          </w:rPr>
        </w:r>
        <w:r w:rsidR="00F50C4F">
          <w:rPr>
            <w:noProof/>
            <w:webHidden/>
          </w:rPr>
          <w:fldChar w:fldCharType="separate"/>
        </w:r>
        <w:r w:rsidR="00501267">
          <w:rPr>
            <w:noProof/>
            <w:webHidden/>
          </w:rPr>
          <w:t>71</w:t>
        </w:r>
        <w:r w:rsidR="00F50C4F">
          <w:rPr>
            <w:noProof/>
            <w:webHidden/>
          </w:rPr>
          <w:fldChar w:fldCharType="end"/>
        </w:r>
      </w:hyperlink>
    </w:p>
    <w:p w14:paraId="34C90173" w14:textId="049EDEAE" w:rsidR="00F50C4F" w:rsidRPr="00F50C4F" w:rsidRDefault="009A00E1">
      <w:pPr>
        <w:pStyle w:val="TDC1"/>
        <w:rPr>
          <w:rFonts w:ascii="Calibri" w:eastAsia="Times New Roman" w:hAnsi="Calibri"/>
          <w:noProof/>
          <w:sz w:val="22"/>
          <w:lang w:eastAsia="es-UY"/>
        </w:rPr>
      </w:pPr>
      <w:hyperlink w:anchor="_Toc71468351" w:history="1">
        <w:r w:rsidR="00F50C4F" w:rsidRPr="00A06232">
          <w:rPr>
            <w:rStyle w:val="Hipervnculo"/>
            <w:noProof/>
            <w:lang w:val="en-US"/>
          </w:rPr>
          <w:t>ANEXO 1</w:t>
        </w:r>
        <w:r w:rsidR="00F50C4F">
          <w:rPr>
            <w:noProof/>
            <w:webHidden/>
          </w:rPr>
          <w:tab/>
        </w:r>
        <w:r w:rsidR="00F50C4F">
          <w:rPr>
            <w:noProof/>
            <w:webHidden/>
          </w:rPr>
          <w:fldChar w:fldCharType="begin"/>
        </w:r>
        <w:r w:rsidR="00F50C4F">
          <w:rPr>
            <w:noProof/>
            <w:webHidden/>
          </w:rPr>
          <w:instrText xml:space="preserve"> PAGEREF _Toc71468351 \h </w:instrText>
        </w:r>
        <w:r w:rsidR="00F50C4F">
          <w:rPr>
            <w:noProof/>
            <w:webHidden/>
          </w:rPr>
        </w:r>
        <w:r w:rsidR="00F50C4F">
          <w:rPr>
            <w:noProof/>
            <w:webHidden/>
          </w:rPr>
          <w:fldChar w:fldCharType="separate"/>
        </w:r>
        <w:r w:rsidR="00501267">
          <w:rPr>
            <w:noProof/>
            <w:webHidden/>
          </w:rPr>
          <w:t>72</w:t>
        </w:r>
        <w:r w:rsidR="00F50C4F">
          <w:rPr>
            <w:noProof/>
            <w:webHidden/>
          </w:rPr>
          <w:fldChar w:fldCharType="end"/>
        </w:r>
      </w:hyperlink>
    </w:p>
    <w:p w14:paraId="2BE8588E" w14:textId="1E4965E2" w:rsidR="00F50C4F" w:rsidRDefault="00F50C4F">
      <w:r>
        <w:rPr>
          <w:b/>
          <w:bCs/>
          <w:lang w:val="es-ES"/>
        </w:rPr>
        <w:fldChar w:fldCharType="end"/>
      </w:r>
    </w:p>
    <w:p w14:paraId="7344D0CE" w14:textId="2F756225" w:rsidR="00E92394" w:rsidRDefault="00E92394" w:rsidP="00E92394">
      <w:pPr>
        <w:spacing w:line="276" w:lineRule="auto"/>
        <w:rPr>
          <w:b/>
        </w:rPr>
      </w:pPr>
    </w:p>
    <w:p w14:paraId="4542E787" w14:textId="32B907D3" w:rsidR="00290EBF" w:rsidRDefault="00290EBF" w:rsidP="00E92394">
      <w:pPr>
        <w:spacing w:line="276" w:lineRule="auto"/>
        <w:rPr>
          <w:b/>
        </w:rPr>
      </w:pPr>
    </w:p>
    <w:p w14:paraId="7F6E0510" w14:textId="3AC527BB" w:rsidR="00290EBF" w:rsidRDefault="00290EBF" w:rsidP="00E92394">
      <w:pPr>
        <w:spacing w:line="276" w:lineRule="auto"/>
        <w:rPr>
          <w:b/>
        </w:rPr>
      </w:pPr>
    </w:p>
    <w:p w14:paraId="38920095" w14:textId="542D3130" w:rsidR="00290EBF" w:rsidRDefault="00290EBF" w:rsidP="00E92394">
      <w:pPr>
        <w:spacing w:line="276" w:lineRule="auto"/>
        <w:rPr>
          <w:b/>
        </w:rPr>
      </w:pPr>
    </w:p>
    <w:p w14:paraId="64C4EF34" w14:textId="721985E3" w:rsidR="00290EBF" w:rsidRDefault="00290EBF" w:rsidP="00E92394">
      <w:pPr>
        <w:spacing w:line="276" w:lineRule="auto"/>
        <w:rPr>
          <w:b/>
        </w:rPr>
      </w:pPr>
    </w:p>
    <w:p w14:paraId="58325A29" w14:textId="1EB9CB1C" w:rsidR="00290EBF" w:rsidRDefault="00290EBF" w:rsidP="00E92394">
      <w:pPr>
        <w:spacing w:line="276" w:lineRule="auto"/>
        <w:rPr>
          <w:b/>
        </w:rPr>
      </w:pPr>
    </w:p>
    <w:p w14:paraId="58B1C072" w14:textId="3630B5FF" w:rsidR="00290EBF" w:rsidRDefault="00290EBF" w:rsidP="00E92394">
      <w:pPr>
        <w:spacing w:line="276" w:lineRule="auto"/>
        <w:rPr>
          <w:b/>
        </w:rPr>
      </w:pPr>
    </w:p>
    <w:p w14:paraId="025C9586" w14:textId="77777777" w:rsidR="00E92394" w:rsidRPr="00E92394" w:rsidRDefault="00E92394" w:rsidP="00E92394">
      <w:pPr>
        <w:spacing w:line="276" w:lineRule="auto"/>
        <w:rPr>
          <w:b/>
        </w:rPr>
      </w:pPr>
    </w:p>
    <w:p w14:paraId="6C8598E0" w14:textId="77777777" w:rsidR="00E811F2" w:rsidRPr="00E811F2" w:rsidRDefault="00505622" w:rsidP="002C78CE">
      <w:pPr>
        <w:pStyle w:val="Titulo1Numerado"/>
        <w:spacing w:line="240" w:lineRule="auto"/>
      </w:pPr>
      <w:bookmarkStart w:id="6" w:name="_Toc447566477"/>
      <w:bookmarkStart w:id="7" w:name="_Toc54939673"/>
      <w:bookmarkStart w:id="8" w:name="_Toc71468208"/>
      <w:r w:rsidRPr="000F1E36">
        <w:lastRenderedPageBreak/>
        <w:t>Introducción</w:t>
      </w:r>
      <w:bookmarkEnd w:id="6"/>
      <w:bookmarkEnd w:id="7"/>
      <w:bookmarkEnd w:id="8"/>
    </w:p>
    <w:p w14:paraId="571E3E75" w14:textId="2BE9906D" w:rsidR="003A6D72" w:rsidRPr="003A6D72" w:rsidRDefault="0F4C52C0" w:rsidP="42CC0B2C">
      <w:pPr>
        <w:pStyle w:val="ParrafoORT"/>
        <w:rPr>
          <w:szCs w:val="24"/>
        </w:rPr>
      </w:pPr>
      <w:r>
        <w:t xml:space="preserve">El proyecto </w:t>
      </w:r>
      <w:r w:rsidR="7729F409">
        <w:t xml:space="preserve">inicial </w:t>
      </w:r>
      <w:r>
        <w:t>consis</w:t>
      </w:r>
      <w:r w:rsidR="5D5898F0">
        <w:t>tía</w:t>
      </w:r>
      <w:r>
        <w:t xml:space="preserve"> en la construcción de una solución informática que permita integrar las distintas áreas de la empresa, tales como psicología, capacitación, documentación, RRHH, finanzas y organización operativa en una sola plataforma eficiente, organizativa, consistente y amigable.</w:t>
      </w:r>
    </w:p>
    <w:p w14:paraId="3E4EFD19" w14:textId="09C4F727" w:rsidR="003A6D72" w:rsidRPr="003A6D72" w:rsidRDefault="0F4C52C0" w:rsidP="42CC0B2C">
      <w:pPr>
        <w:pStyle w:val="ParrafoORT"/>
        <w:rPr>
          <w:szCs w:val="24"/>
        </w:rPr>
      </w:pPr>
      <w:r>
        <w:t xml:space="preserve">Lo que se pretende a grandes rasgos es migrar hacia este nuevo sistema dejando de utilizar diferentes herramientas que no están estandarizadas </w:t>
      </w:r>
      <w:r w:rsidR="69EE148F">
        <w:t xml:space="preserve">con los procesos de la empresa </w:t>
      </w:r>
      <w:r>
        <w:t xml:space="preserve">y además unificar </w:t>
      </w:r>
      <w:r w:rsidR="2BE364CB">
        <w:t xml:space="preserve">éstos </w:t>
      </w:r>
      <w:r>
        <w:t>procesos de trabajo que hagan m</w:t>
      </w:r>
      <w:r w:rsidR="2A71AE22">
        <w:t>á</w:t>
      </w:r>
      <w:r>
        <w:t>s ágil la labor diaria.</w:t>
      </w:r>
    </w:p>
    <w:p w14:paraId="52788391" w14:textId="5CA0BD8D" w:rsidR="003A6D72" w:rsidRDefault="0F4C52C0" w:rsidP="42CC0B2C">
      <w:pPr>
        <w:pStyle w:val="ParrafoORT"/>
        <w:rPr>
          <w:szCs w:val="24"/>
        </w:rPr>
      </w:pPr>
      <w:r>
        <w:t xml:space="preserve">Considerando que el proyecto es muy amplio, se llega a la conclusión </w:t>
      </w:r>
      <w:r w:rsidR="444D163C">
        <w:t xml:space="preserve">con el cliente </w:t>
      </w:r>
      <w:r>
        <w:t>de</w:t>
      </w:r>
      <w:r w:rsidR="2B333700">
        <w:t xml:space="preserve"> </w:t>
      </w:r>
      <w:r>
        <w:t>limitarlo comenzando solo por el área operativa</w:t>
      </w:r>
      <w:r w:rsidR="5890B0C4">
        <w:t xml:space="preserve"> y </w:t>
      </w:r>
      <w:r w:rsidR="1DCA5EAB">
        <w:t>el área de RR.HH y finanzas.</w:t>
      </w:r>
    </w:p>
    <w:p w14:paraId="65574DA2" w14:textId="13E8B5D0" w:rsidR="003A6D72" w:rsidRPr="003A6D72" w:rsidRDefault="0F4C52C0" w:rsidP="42CC0B2C">
      <w:pPr>
        <w:pStyle w:val="ParrafoORT"/>
        <w:rPr>
          <w:szCs w:val="24"/>
        </w:rPr>
      </w:pPr>
      <w:r>
        <w:t xml:space="preserve">En la actualidad se utiliza un sistema que se </w:t>
      </w:r>
      <w:r w:rsidR="016691E4">
        <w:t>ingresan información</w:t>
      </w:r>
      <w:r>
        <w:t xml:space="preserve"> de funcionarios y se registra la jornada laboral de cada funcionario, además, se utilizan muchos tipos de planillas adaptadas a cada sector según sus necesidades.</w:t>
      </w:r>
    </w:p>
    <w:p w14:paraId="6813C407" w14:textId="37D6F416" w:rsidR="003A6D72" w:rsidRDefault="0F4C52C0" w:rsidP="42CC0B2C">
      <w:pPr>
        <w:pStyle w:val="ParrafoORT"/>
        <w:rPr>
          <w:szCs w:val="24"/>
        </w:rPr>
      </w:pPr>
      <w:r>
        <w:t>El proyecto según el alcance redactado consiste en realizar una plataforma en que</w:t>
      </w:r>
      <w:r w:rsidR="27A448F6">
        <w:t xml:space="preserve"> </w:t>
      </w:r>
      <w:r>
        <w:t xml:space="preserve">se organice la operativa de los distintos servicios de una manera </w:t>
      </w:r>
      <w:r w:rsidR="43CAB5E2">
        <w:t>eficiente,</w:t>
      </w:r>
      <w:r>
        <w:t xml:space="preserve"> con automatizaciones configuradas por los diferentes usuarios operativos pertinentes que permitan planificar por ellos ciertos procesos repetitivos e impactar la planificación directamente en la base de datos. Referido a lo último, hoy en dia se lleva a cabo dos pasos para la organización de los horarios de cada servicio y aparte el impacto de las horas en el sistema que constantemente se realiza un </w:t>
      </w:r>
      <w:r w:rsidR="22B8A9C3">
        <w:t>retrabajo</w:t>
      </w:r>
      <w:r>
        <w:t xml:space="preserve"> y la plataforma lo que quiere principalmente es reflejar ambos pasos en un solo movimiento ahorrando esfuerzo y tiempo.</w:t>
      </w:r>
    </w:p>
    <w:p w14:paraId="4AB8AFC7" w14:textId="2DA78008" w:rsidR="009374A7" w:rsidRDefault="0F4C52C0" w:rsidP="42CC0B2C">
      <w:pPr>
        <w:pStyle w:val="ParrafoORT"/>
      </w:pPr>
      <w:r>
        <w:t xml:space="preserve">Para el desarrollo </w:t>
      </w:r>
      <w:r w:rsidR="5BDA5DF2">
        <w:t xml:space="preserve">de la solución </w:t>
      </w:r>
      <w:r>
        <w:t>se optará por desarrollar</w:t>
      </w:r>
      <w:r w:rsidR="12AF767A">
        <w:t>lo en C# .NET Core 5.0 como backend de un web API, para el frontend el uso de Blazor</w:t>
      </w:r>
      <w:r w:rsidR="140E97D4">
        <w:t>, para la persistencia de datos será implementada en SQL Database , todo esto corriendo en un servidor de Azure.</w:t>
      </w:r>
    </w:p>
    <w:p w14:paraId="0DE78C39" w14:textId="06FB2DF8" w:rsidR="00EF5138" w:rsidRDefault="00EF5138" w:rsidP="42CC0B2C">
      <w:pPr>
        <w:pStyle w:val="ParrafoORT"/>
      </w:pPr>
    </w:p>
    <w:p w14:paraId="6D1F2C9A" w14:textId="5FFF01E9" w:rsidR="00EF5138" w:rsidRDefault="00EF5138" w:rsidP="42CC0B2C">
      <w:pPr>
        <w:pStyle w:val="ParrafoORT"/>
      </w:pPr>
    </w:p>
    <w:p w14:paraId="54F92C1F" w14:textId="761E915A" w:rsidR="00EF5138" w:rsidRDefault="00EF5138" w:rsidP="42CC0B2C">
      <w:pPr>
        <w:pStyle w:val="ParrafoORT"/>
      </w:pPr>
    </w:p>
    <w:p w14:paraId="0DBB1FB6" w14:textId="5EBC3FE3" w:rsidR="00EF5138" w:rsidRDefault="00EF5138" w:rsidP="42CC0B2C">
      <w:pPr>
        <w:pStyle w:val="ParrafoORT"/>
      </w:pPr>
    </w:p>
    <w:p w14:paraId="76EBDF32" w14:textId="51DE8B68" w:rsidR="00EF5138" w:rsidRDefault="00EF5138" w:rsidP="42CC0B2C">
      <w:pPr>
        <w:pStyle w:val="ParrafoORT"/>
      </w:pPr>
    </w:p>
    <w:p w14:paraId="7549977F" w14:textId="77777777" w:rsidR="00EF5138" w:rsidRDefault="00EF5138" w:rsidP="42CC0B2C">
      <w:pPr>
        <w:pStyle w:val="ParrafoORT"/>
        <w:rPr>
          <w:szCs w:val="24"/>
        </w:rPr>
      </w:pPr>
    </w:p>
    <w:p w14:paraId="2A3C479A" w14:textId="3A4EE9A2" w:rsidR="00E811F2" w:rsidRPr="00E811F2" w:rsidRDefault="00B20DF4" w:rsidP="00FE2F81">
      <w:pPr>
        <w:pStyle w:val="TituloORT"/>
      </w:pPr>
      <w:bookmarkStart w:id="9" w:name="_Toc71468209"/>
      <w:r>
        <w:lastRenderedPageBreak/>
        <w:t>A</w:t>
      </w:r>
      <w:r w:rsidR="00BB2482">
        <w:t>nteproyecto</w:t>
      </w:r>
      <w:bookmarkEnd w:id="9"/>
    </w:p>
    <w:p w14:paraId="2BA76F55" w14:textId="694CF823" w:rsidR="00E3307C" w:rsidRPr="000F1E36" w:rsidRDefault="00F75BCF" w:rsidP="00F75BCF">
      <w:pPr>
        <w:pStyle w:val="SubNivelORT"/>
        <w:numPr>
          <w:ilvl w:val="1"/>
          <w:numId w:val="34"/>
        </w:numPr>
      </w:pPr>
      <w:bookmarkStart w:id="10" w:name="_Toc71468210"/>
      <w:r>
        <w:t>Presentación del cliente</w:t>
      </w:r>
      <w:bookmarkEnd w:id="10"/>
    </w:p>
    <w:p w14:paraId="12D9CB81" w14:textId="6482FE3A" w:rsidR="00F75BCF" w:rsidRDefault="00C7460D" w:rsidP="00F75BCF">
      <w:pPr>
        <w:pStyle w:val="ParrafoORT"/>
      </w:pPr>
      <w:r>
        <w:tab/>
      </w:r>
      <w:r w:rsidR="00F75BCF">
        <w:t xml:space="preserve"> Vector Seguridad es una empresa fundada en el 2013 que brinda seguridad física privada con un comienzo de 200 empleados y hoy en dia cuentan con un plantel de m</w:t>
      </w:r>
      <w:r w:rsidR="00544141">
        <w:t>á</w:t>
      </w:r>
      <w:r w:rsidR="00F75BCF">
        <w:t>s de 1100 funcionarios, una cartera de m</w:t>
      </w:r>
      <w:r w:rsidR="6E4DAA55">
        <w:t>á</w:t>
      </w:r>
      <w:r w:rsidR="00F75BCF">
        <w:t>s de 50 clientes y m</w:t>
      </w:r>
      <w:r w:rsidR="401C2C5B">
        <w:t>á</w:t>
      </w:r>
      <w:r w:rsidR="00F75BCF">
        <w:t>s de 250 servicios cubiertos. Recientemente se encuentra certificada en ISO 9001.</w:t>
      </w:r>
    </w:p>
    <w:p w14:paraId="4860D2BA" w14:textId="4B17ADBA" w:rsidR="00F75BCF" w:rsidRDefault="00F75BCF" w:rsidP="00F75BCF">
      <w:pPr>
        <w:pStyle w:val="ParrafoORT"/>
      </w:pPr>
      <w:r>
        <w:t>La empresa est</w:t>
      </w:r>
      <w:r w:rsidR="71C64919">
        <w:t>á</w:t>
      </w:r>
      <w:r>
        <w:t xml:space="preserve"> integrada por 3 directores, un coordinador general, un asistente contable, un responsable financiero, un responsable de recursos humanos, dos responsables de documentaciones legales, un responsable de terciarización, dos responsables de ropería, un psicólogo, un capacitor legal, tres jefes de operativa, tres subjefes de operativa, seis asistentes operativos, </w:t>
      </w:r>
      <w:r w:rsidR="7893607D">
        <w:t xml:space="preserve">52 </w:t>
      </w:r>
      <w:r>
        <w:t xml:space="preserve">supervisores de servicios y guardias de seguridad. </w:t>
      </w:r>
    </w:p>
    <w:p w14:paraId="4581129F" w14:textId="632AE35C" w:rsidR="00F75BCF" w:rsidRDefault="00F75BCF" w:rsidP="00F75BCF">
      <w:pPr>
        <w:pStyle w:val="ParrafoORT"/>
      </w:pPr>
      <w:r>
        <w:t xml:space="preserve">Específicamente en el área operativa, los subjefes realizan actividades de logística y organización de horarios y turnos para cada servicio contratado, manteniendo una alta comunicación entre supervisores, asistentes y </w:t>
      </w:r>
      <w:r w:rsidR="76EE0C77">
        <w:t>funcionarios,</w:t>
      </w:r>
      <w:r>
        <w:t xml:space="preserve"> además de otorgar licencias, notificar certificaciones y bajas a distintas áreas de la empresa, entre otras tareas.</w:t>
      </w:r>
    </w:p>
    <w:p w14:paraId="2901CBEF" w14:textId="0C2CCB0F" w:rsidR="00850FDB" w:rsidRDefault="002C78CE" w:rsidP="00A06661">
      <w:pPr>
        <w:pStyle w:val="SubNivelORT"/>
        <w:numPr>
          <w:ilvl w:val="1"/>
          <w:numId w:val="34"/>
        </w:numPr>
      </w:pPr>
      <w:r>
        <w:t xml:space="preserve"> </w:t>
      </w:r>
      <w:bookmarkStart w:id="11" w:name="_Toc71468211"/>
      <w:r w:rsidR="00850FDB">
        <w:t>Presentación del problema.</w:t>
      </w:r>
      <w:bookmarkEnd w:id="11"/>
    </w:p>
    <w:p w14:paraId="2804DB4F" w14:textId="1C567B3A" w:rsidR="00850FDB" w:rsidRDefault="00850FDB" w:rsidP="00F42884">
      <w:pPr>
        <w:pStyle w:val="ParrafoORT"/>
      </w:pPr>
      <w:r>
        <w:t xml:space="preserve">Diariamente </w:t>
      </w:r>
      <w:r w:rsidR="27B5DF72">
        <w:t>cada subjefe de operaciones debe</w:t>
      </w:r>
      <w:r>
        <w:t xml:space="preserve"> cargar a una hoja de </w:t>
      </w:r>
      <w:r w:rsidR="25A8FE8D">
        <w:t>cálculo</w:t>
      </w:r>
      <w:r>
        <w:t xml:space="preserve"> en la nube el escalafón del dia siguiente con los </w:t>
      </w:r>
      <w:r w:rsidR="227AD284">
        <w:t>horarios,</w:t>
      </w:r>
      <w:r>
        <w:t xml:space="preserve"> turnos y servicios a cubrir cada guardia, luego de tomados los </w:t>
      </w:r>
      <w:r w:rsidR="1B96C29E">
        <w:t>presentes,</w:t>
      </w:r>
      <w:r>
        <w:t xml:space="preserve"> se imprime esa planilla y luego se realiza la carga de horas manual al software que tienen actualmente en funcionamiento, creando de esta manera </w:t>
      </w:r>
      <w:r w:rsidR="31841A0B">
        <w:t>retrabajo</w:t>
      </w:r>
      <w:r>
        <w:t xml:space="preserve"> al registrar doble el horario de cada funcionario, perdiendo efectividad y tiempo.</w:t>
      </w:r>
    </w:p>
    <w:p w14:paraId="5D5E23AA" w14:textId="453DC823" w:rsidR="00850FDB" w:rsidRDefault="00850FDB" w:rsidP="00F42884">
      <w:pPr>
        <w:pStyle w:val="ParrafoORT"/>
      </w:pPr>
      <w:r>
        <w:t xml:space="preserve">Otro problema son los escasos controles que se tienen en cuanto a registrar los días de descanso, </w:t>
      </w:r>
      <w:r w:rsidR="11743A71">
        <w:t>licencias,</w:t>
      </w:r>
      <w:r>
        <w:t xml:space="preserve"> que debido a la alta demanda de organización muchas veces se pasa por alto y a la hora de pasar esa información al software de registro de horas no se tienen en cuenta o cuentan con escasa información.</w:t>
      </w:r>
    </w:p>
    <w:p w14:paraId="7F8B12E9" w14:textId="66709421" w:rsidR="00850FDB" w:rsidRDefault="00850FDB" w:rsidP="00F42884">
      <w:pPr>
        <w:pStyle w:val="ParrafoORT"/>
      </w:pPr>
      <w:r>
        <w:t>Otro problema que afecta ampliamente a retrasos en cuanto a la ejecución de avisos al guardia el horario que debe realizar al d</w:t>
      </w:r>
      <w:r w:rsidR="3CAD5E24">
        <w:t>á</w:t>
      </w:r>
      <w:r>
        <w:t>a siguiente es la alta demanda de comunicación que se debe hacer manual uno a uno.</w:t>
      </w:r>
    </w:p>
    <w:p w14:paraId="156172E7" w14:textId="2345CA2A" w:rsidR="00850FDB" w:rsidRDefault="00850FDB" w:rsidP="00F42884">
      <w:pPr>
        <w:pStyle w:val="ParrafoORT"/>
      </w:pPr>
      <w:r>
        <w:t xml:space="preserve">Existe muchas tareas repetitivas que podrían automatizarse, dejando libre al subjefe </w:t>
      </w:r>
      <w:r w:rsidR="50ED9E20">
        <w:t>para tareas</w:t>
      </w:r>
      <w:r>
        <w:t xml:space="preserve"> particulares y </w:t>
      </w:r>
      <w:r w:rsidR="008E1B24">
        <w:t>más</w:t>
      </w:r>
      <w:r>
        <w:t xml:space="preserve"> complejas de solucionar.</w:t>
      </w:r>
    </w:p>
    <w:p w14:paraId="47697DCE" w14:textId="77777777" w:rsidR="00EF5138" w:rsidRDefault="00EF5138" w:rsidP="00F42884">
      <w:pPr>
        <w:pStyle w:val="ParrafoORT"/>
      </w:pPr>
    </w:p>
    <w:p w14:paraId="71D58965" w14:textId="07139940" w:rsidR="00850FDB" w:rsidRDefault="002C78CE" w:rsidP="00F95C9C">
      <w:pPr>
        <w:pStyle w:val="SubNivelORT"/>
        <w:numPr>
          <w:ilvl w:val="1"/>
          <w:numId w:val="34"/>
        </w:numPr>
      </w:pPr>
      <w:r>
        <w:lastRenderedPageBreak/>
        <w:t xml:space="preserve"> </w:t>
      </w:r>
      <w:bookmarkStart w:id="12" w:name="_Toc71468212"/>
      <w:r w:rsidR="00F95C9C">
        <w:t>Lista de necesidades</w:t>
      </w:r>
      <w:bookmarkEnd w:id="12"/>
    </w:p>
    <w:p w14:paraId="1DE3076A" w14:textId="2FAC47CA" w:rsidR="00F95C9C" w:rsidRDefault="00F95C9C" w:rsidP="00F95C9C">
      <w:pPr>
        <w:pStyle w:val="ParrafoORT"/>
      </w:pPr>
      <w:r>
        <w:t>Una vez terminada la instancia de relevamiento a través de técnicas como entrevistas grupales con los subjefes operativos, y observación directa de la forma de trabajo de cada integrante de la mesa operativa se recopilaron las siguientes necesidades:</w:t>
      </w:r>
    </w:p>
    <w:p w14:paraId="55819FDA" w14:textId="27D5ADB1" w:rsidR="00F95C9C" w:rsidRDefault="4FFC58C3" w:rsidP="7ECF07B8">
      <w:pPr>
        <w:pStyle w:val="ParrafoORT"/>
        <w:numPr>
          <w:ilvl w:val="0"/>
          <w:numId w:val="19"/>
        </w:numPr>
        <w:rPr>
          <w:rFonts w:eastAsia="Times New Roman"/>
          <w:szCs w:val="24"/>
        </w:rPr>
      </w:pPr>
      <w:r w:rsidRPr="5490A843">
        <w:t xml:space="preserve">Diseñar </w:t>
      </w:r>
      <w:r w:rsidR="47E0C0A8" w:rsidRPr="5490A843">
        <w:t xml:space="preserve">un nuevo sistema de software </w:t>
      </w:r>
      <w:r w:rsidR="0B83C623" w:rsidRPr="5490A843">
        <w:t xml:space="preserve">web </w:t>
      </w:r>
      <w:r w:rsidR="47E0C0A8" w:rsidRPr="5490A843">
        <w:t>con una</w:t>
      </w:r>
      <w:r w:rsidR="0F2CF68C" w:rsidRPr="5490A843">
        <w:t xml:space="preserve"> mejor experiencia de usuario para el manejo de los procesos de la empresa</w:t>
      </w:r>
      <w:r w:rsidR="4604D1ED" w:rsidRPr="5490A843">
        <w:t>.</w:t>
      </w:r>
    </w:p>
    <w:p w14:paraId="397AE2E2" w14:textId="71291FB1" w:rsidR="00F95C9C" w:rsidRDefault="00F95C9C" w:rsidP="581E1B37">
      <w:pPr>
        <w:pStyle w:val="ParrafoORT"/>
        <w:numPr>
          <w:ilvl w:val="0"/>
          <w:numId w:val="19"/>
        </w:numPr>
        <w:rPr>
          <w:rFonts w:eastAsia="Times New Roman"/>
          <w:szCs w:val="24"/>
        </w:rPr>
      </w:pPr>
      <w:r>
        <w:t xml:space="preserve">Eliminar </w:t>
      </w:r>
      <w:r w:rsidR="0FB128AE">
        <w:t xml:space="preserve">el retrabajo que existe actualmente </w:t>
      </w:r>
      <w:r w:rsidR="65629D23">
        <w:t xml:space="preserve">que es </w:t>
      </w:r>
      <w:r w:rsidR="0FB128AE">
        <w:t>carga</w:t>
      </w:r>
      <w:r w:rsidR="3F54E742">
        <w:t>r</w:t>
      </w:r>
      <w:r w:rsidR="0FB128AE">
        <w:t xml:space="preserve"> la planificación </w:t>
      </w:r>
      <w:r w:rsidR="594AAE08">
        <w:t xml:space="preserve">de operativa diaria </w:t>
      </w:r>
      <w:r w:rsidR="0FB128AE">
        <w:t>en una planilla de google drive, y luego pasa</w:t>
      </w:r>
      <w:r w:rsidR="38FE8D8B">
        <w:t xml:space="preserve">ndo </w:t>
      </w:r>
      <w:r w:rsidR="33F9AD64">
        <w:t>jornada por jornada de cada funcionario al sistema de carga de horas que existe en funcionamiento</w:t>
      </w:r>
      <w:r w:rsidR="566F3109">
        <w:t xml:space="preserve">. </w:t>
      </w:r>
      <w:r w:rsidR="7DB516BF">
        <w:t>Se busca además, simplificar este proceso.</w:t>
      </w:r>
    </w:p>
    <w:p w14:paraId="55809E1B" w14:textId="6BE14D73" w:rsidR="00F95C9C" w:rsidRDefault="00F95C9C" w:rsidP="5490A843">
      <w:pPr>
        <w:pStyle w:val="ParrafoORT"/>
        <w:numPr>
          <w:ilvl w:val="0"/>
          <w:numId w:val="42"/>
        </w:numPr>
        <w:rPr>
          <w:rFonts w:eastAsia="Times New Roman"/>
          <w:szCs w:val="24"/>
        </w:rPr>
      </w:pPr>
      <w:r>
        <w:t xml:space="preserve">Mejorar la </w:t>
      </w:r>
      <w:r w:rsidR="5F0EFB46">
        <w:t>experiencia del usuario teniendo una mayor disponibilidad de los datos y que permita un trabajo fluido de la operativa diaria.</w:t>
      </w:r>
    </w:p>
    <w:p w14:paraId="41BF91E7" w14:textId="5296FEF5" w:rsidR="00F95C9C" w:rsidRDefault="1514163B" w:rsidP="5490A843">
      <w:pPr>
        <w:pStyle w:val="ParrafoORT"/>
        <w:numPr>
          <w:ilvl w:val="0"/>
          <w:numId w:val="42"/>
        </w:numPr>
        <w:rPr>
          <w:rFonts w:eastAsia="Times New Roman"/>
          <w:szCs w:val="24"/>
        </w:rPr>
      </w:pPr>
      <w:r>
        <w:t xml:space="preserve">Tener un listado de los cambios </w:t>
      </w:r>
      <w:r w:rsidR="606FAF4F">
        <w:t>de</w:t>
      </w:r>
      <w:r>
        <w:t xml:space="preserve"> la jornad</w:t>
      </w:r>
      <w:r w:rsidR="36B49E6E">
        <w:t xml:space="preserve">a </w:t>
      </w:r>
      <w:r w:rsidR="39E273DA">
        <w:t xml:space="preserve">laboral </w:t>
      </w:r>
      <w:r w:rsidR="36B49E6E">
        <w:t>de los guardias para poder notificarles</w:t>
      </w:r>
      <w:r w:rsidR="547319D7">
        <w:t xml:space="preserve"> con anterioridad.</w:t>
      </w:r>
    </w:p>
    <w:p w14:paraId="2679760E" w14:textId="323310F7" w:rsidR="00F95C9C" w:rsidRDefault="00F95C9C" w:rsidP="5490A843">
      <w:pPr>
        <w:pStyle w:val="ParrafoORT"/>
        <w:numPr>
          <w:ilvl w:val="0"/>
          <w:numId w:val="42"/>
        </w:numPr>
        <w:rPr>
          <w:szCs w:val="24"/>
        </w:rPr>
      </w:pPr>
      <w:r>
        <w:t>Generar herramientas de control que mejoren el planeamiento y seguimiento del cumplimiento del horario que cubre en cada servicio un funcionario.</w:t>
      </w:r>
    </w:p>
    <w:p w14:paraId="1CB2D0ED" w14:textId="77777777" w:rsidR="00F95C9C" w:rsidRDefault="00F95C9C" w:rsidP="00F95C9C">
      <w:pPr>
        <w:pStyle w:val="ParrafoORT"/>
        <w:numPr>
          <w:ilvl w:val="0"/>
          <w:numId w:val="42"/>
        </w:numPr>
      </w:pPr>
      <w:r>
        <w:t>Registrar cambios a la jornada de cada funcionario según la realidad que se presente</w:t>
      </w:r>
    </w:p>
    <w:p w14:paraId="614E5117" w14:textId="73CC46B2" w:rsidR="00F95C9C" w:rsidRDefault="00F95C9C" w:rsidP="5490A843">
      <w:pPr>
        <w:pStyle w:val="ParrafoORT"/>
        <w:numPr>
          <w:ilvl w:val="0"/>
          <w:numId w:val="42"/>
        </w:numPr>
      </w:pPr>
      <w:r>
        <w:t>Generar reportes que permitan ver en forma global la planificación diari</w:t>
      </w:r>
      <w:r w:rsidR="24F80830">
        <w:t>a</w:t>
      </w:r>
      <w:r>
        <w:t xml:space="preserve"> y mensual.</w:t>
      </w:r>
    </w:p>
    <w:p w14:paraId="644C8FF4" w14:textId="1DACBD86" w:rsidR="00F95C9C" w:rsidRDefault="00F95C9C" w:rsidP="00F95C9C">
      <w:pPr>
        <w:pStyle w:val="ParrafoORT"/>
        <w:numPr>
          <w:ilvl w:val="0"/>
          <w:numId w:val="42"/>
        </w:numPr>
      </w:pPr>
      <w:r>
        <w:t xml:space="preserve">Generar </w:t>
      </w:r>
      <w:r w:rsidR="0D05674B">
        <w:t>reportes necesarios</w:t>
      </w:r>
      <w:r>
        <w:t xml:space="preserve"> para el control de horas</w:t>
      </w:r>
      <w:r w:rsidR="6F771F5D">
        <w:t xml:space="preserve"> para el área de RR.HH y finanzas. </w:t>
      </w:r>
    </w:p>
    <w:p w14:paraId="683B783A" w14:textId="09A577F1" w:rsidR="00F95C9C" w:rsidRDefault="00F95C9C" w:rsidP="00F95C9C">
      <w:pPr>
        <w:pStyle w:val="ParrafoORT"/>
        <w:numPr>
          <w:ilvl w:val="0"/>
          <w:numId w:val="42"/>
        </w:numPr>
      </w:pPr>
      <w:r>
        <w:t>Generar a</w:t>
      </w:r>
      <w:r w:rsidR="5DBA891F">
        <w:t>sistencia para que la carga de distintos conceptos (libres, libres trabajados, certificaciones BPS, certificaciones BSE, licencias y otros) sea de una manera controlable y configurable.</w:t>
      </w:r>
    </w:p>
    <w:p w14:paraId="4C803B30" w14:textId="350C2BCB" w:rsidR="00F95C9C" w:rsidRDefault="00F95C9C" w:rsidP="00F95C9C">
      <w:pPr>
        <w:pStyle w:val="ParrafoORT"/>
        <w:numPr>
          <w:ilvl w:val="0"/>
          <w:numId w:val="42"/>
        </w:numPr>
      </w:pPr>
      <w:r>
        <w:t>Centralizar la información y los procesos en una sola fuente.</w:t>
      </w:r>
    </w:p>
    <w:p w14:paraId="2EF8CA10" w14:textId="196C8DF3" w:rsidR="00EF5138" w:rsidRDefault="00EF5138" w:rsidP="00EF5138">
      <w:pPr>
        <w:pStyle w:val="ParrafoORT"/>
      </w:pPr>
    </w:p>
    <w:p w14:paraId="748E575A" w14:textId="13B9FAC1" w:rsidR="00EF5138" w:rsidRDefault="00EF5138" w:rsidP="00EF5138">
      <w:pPr>
        <w:pStyle w:val="ParrafoORT"/>
      </w:pPr>
    </w:p>
    <w:p w14:paraId="60D576AF" w14:textId="7836F6BB" w:rsidR="00EF5138" w:rsidRDefault="00EF5138" w:rsidP="00EF5138">
      <w:pPr>
        <w:pStyle w:val="ParrafoORT"/>
      </w:pPr>
    </w:p>
    <w:p w14:paraId="6FA457FF" w14:textId="0ED0B96A" w:rsidR="00EF5138" w:rsidRDefault="00EF5138" w:rsidP="00EF5138">
      <w:pPr>
        <w:pStyle w:val="ParrafoORT"/>
      </w:pPr>
    </w:p>
    <w:p w14:paraId="7865E102" w14:textId="77777777" w:rsidR="00EF5138" w:rsidRDefault="00EF5138" w:rsidP="00EF5138">
      <w:pPr>
        <w:pStyle w:val="ParrafoORT"/>
      </w:pPr>
    </w:p>
    <w:p w14:paraId="1F78A2EF" w14:textId="57D079A9" w:rsidR="3A61368A" w:rsidRDefault="428ACDA1" w:rsidP="00321245">
      <w:pPr>
        <w:pStyle w:val="SubNivelORT"/>
        <w:numPr>
          <w:ilvl w:val="0"/>
          <w:numId w:val="0"/>
        </w:numPr>
        <w:ind w:left="788" w:hanging="431"/>
      </w:pPr>
      <w:bookmarkStart w:id="13" w:name="_Toc71468213"/>
      <w:r>
        <w:lastRenderedPageBreak/>
        <w:t>2.3.1 Diagrama de procesos de trabajo</w:t>
      </w:r>
      <w:r w:rsidR="002C78CE">
        <w:t>.</w:t>
      </w:r>
      <w:bookmarkEnd w:id="13"/>
    </w:p>
    <w:p w14:paraId="73D82707" w14:textId="5DAE695D" w:rsidR="00321245" w:rsidRDefault="00321245" w:rsidP="00321245">
      <w:pPr>
        <w:pStyle w:val="ParrafoORT"/>
      </w:pPr>
      <w:r>
        <w:t>Diagrama de proceso actual llevado por la empresa:</w:t>
      </w:r>
    </w:p>
    <w:p w14:paraId="070D0C99" w14:textId="0A132435" w:rsidR="00321245" w:rsidRDefault="0076628B" w:rsidP="00321245">
      <w:pPr>
        <w:pStyle w:val="ParrafoORT"/>
      </w:pPr>
      <w:r>
        <w:pict w14:anchorId="1F3A20C4">
          <v:shape id="_x0000_i1026" type="#_x0000_t75" style="width:424.2pt;height:347.4pt">
            <v:imagedata r:id="rId12" o:title=""/>
          </v:shape>
        </w:pict>
      </w:r>
    </w:p>
    <w:p w14:paraId="077E9498" w14:textId="77777777" w:rsidR="00EF5138" w:rsidRDefault="00EF5138" w:rsidP="00321245">
      <w:pPr>
        <w:pStyle w:val="ParrafoORT"/>
      </w:pPr>
    </w:p>
    <w:p w14:paraId="7A54A0C9" w14:textId="77777777" w:rsidR="00EF5138" w:rsidRDefault="00EF5138" w:rsidP="00321245">
      <w:pPr>
        <w:pStyle w:val="ParrafoORT"/>
      </w:pPr>
    </w:p>
    <w:p w14:paraId="44BD988B" w14:textId="77777777" w:rsidR="00EF5138" w:rsidRDefault="00EF5138" w:rsidP="00321245">
      <w:pPr>
        <w:pStyle w:val="ParrafoORT"/>
      </w:pPr>
    </w:p>
    <w:p w14:paraId="504CA244" w14:textId="77777777" w:rsidR="00EF5138" w:rsidRDefault="00EF5138" w:rsidP="00321245">
      <w:pPr>
        <w:pStyle w:val="ParrafoORT"/>
      </w:pPr>
    </w:p>
    <w:p w14:paraId="5E597C4B" w14:textId="77777777" w:rsidR="00EF5138" w:rsidRDefault="00EF5138" w:rsidP="00321245">
      <w:pPr>
        <w:pStyle w:val="ParrafoORT"/>
      </w:pPr>
    </w:p>
    <w:p w14:paraId="3008A928" w14:textId="77777777" w:rsidR="00EF5138" w:rsidRDefault="00EF5138" w:rsidP="00321245">
      <w:pPr>
        <w:pStyle w:val="ParrafoORT"/>
      </w:pPr>
    </w:p>
    <w:p w14:paraId="6C4AFD13" w14:textId="77777777" w:rsidR="00EF5138" w:rsidRDefault="00EF5138" w:rsidP="00321245">
      <w:pPr>
        <w:pStyle w:val="ParrafoORT"/>
      </w:pPr>
    </w:p>
    <w:p w14:paraId="6D9BDB0B" w14:textId="77777777" w:rsidR="00EF5138" w:rsidRDefault="00EF5138" w:rsidP="00321245">
      <w:pPr>
        <w:pStyle w:val="ParrafoORT"/>
      </w:pPr>
    </w:p>
    <w:p w14:paraId="1E63F685" w14:textId="77777777" w:rsidR="00EF5138" w:rsidRDefault="00EF5138" w:rsidP="00321245">
      <w:pPr>
        <w:pStyle w:val="ParrafoORT"/>
      </w:pPr>
    </w:p>
    <w:p w14:paraId="55EB54C1" w14:textId="77777777" w:rsidR="00EF5138" w:rsidRDefault="00EF5138" w:rsidP="00321245">
      <w:pPr>
        <w:pStyle w:val="ParrafoORT"/>
      </w:pPr>
    </w:p>
    <w:p w14:paraId="628D7CC3" w14:textId="671619DE" w:rsidR="00321245" w:rsidRDefault="00321245" w:rsidP="00321245">
      <w:pPr>
        <w:pStyle w:val="ParrafoORT"/>
      </w:pPr>
      <w:r>
        <w:lastRenderedPageBreak/>
        <w:t>Diagrama de proceso que se quiere implementar en la solución propuesta:</w:t>
      </w:r>
    </w:p>
    <w:p w14:paraId="373CCAED" w14:textId="401F5AA9" w:rsidR="00321245" w:rsidRDefault="0076628B" w:rsidP="00321245">
      <w:pPr>
        <w:pStyle w:val="ParrafoORT"/>
      </w:pPr>
      <w:r>
        <w:pict w14:anchorId="03CA674C">
          <v:shape id="_x0000_i1027" type="#_x0000_t75" style="width:424.8pt;height:378pt">
            <v:imagedata r:id="rId13" o:title=""/>
          </v:shape>
        </w:pict>
      </w:r>
    </w:p>
    <w:p w14:paraId="0DE5EA7A" w14:textId="4860FF12" w:rsidR="00EF5138" w:rsidRDefault="00EF5138" w:rsidP="00321245">
      <w:pPr>
        <w:pStyle w:val="ParrafoORT"/>
      </w:pPr>
    </w:p>
    <w:p w14:paraId="4C262A95" w14:textId="6F3C762F" w:rsidR="00EF5138" w:rsidRDefault="00EF5138" w:rsidP="00321245">
      <w:pPr>
        <w:pStyle w:val="ParrafoORT"/>
      </w:pPr>
    </w:p>
    <w:p w14:paraId="7D8EE407" w14:textId="6DCEE397" w:rsidR="00EF5138" w:rsidRDefault="00EF5138" w:rsidP="00321245">
      <w:pPr>
        <w:pStyle w:val="ParrafoORT"/>
      </w:pPr>
    </w:p>
    <w:p w14:paraId="34FE0C38" w14:textId="11279DA2" w:rsidR="00EF5138" w:rsidRDefault="00EF5138" w:rsidP="00321245">
      <w:pPr>
        <w:pStyle w:val="ParrafoORT"/>
      </w:pPr>
    </w:p>
    <w:p w14:paraId="37D708CC" w14:textId="4F7955BF" w:rsidR="00EF5138" w:rsidRDefault="00EF5138" w:rsidP="00321245">
      <w:pPr>
        <w:pStyle w:val="ParrafoORT"/>
      </w:pPr>
    </w:p>
    <w:p w14:paraId="045BD09E" w14:textId="75C4664D" w:rsidR="00EF5138" w:rsidRDefault="00EF5138" w:rsidP="00321245">
      <w:pPr>
        <w:pStyle w:val="ParrafoORT"/>
      </w:pPr>
    </w:p>
    <w:p w14:paraId="0A9585E5" w14:textId="77777777" w:rsidR="00EF5138" w:rsidRPr="00321245" w:rsidRDefault="00EF5138" w:rsidP="00321245">
      <w:pPr>
        <w:pStyle w:val="ParrafoORT"/>
      </w:pPr>
    </w:p>
    <w:p w14:paraId="1275AC9B" w14:textId="7736A0A7" w:rsidR="003C23B4" w:rsidRDefault="0020539F" w:rsidP="0020539F">
      <w:pPr>
        <w:pStyle w:val="SubNivelORT"/>
        <w:numPr>
          <w:ilvl w:val="1"/>
          <w:numId w:val="34"/>
        </w:numPr>
      </w:pPr>
      <w:bookmarkStart w:id="14" w:name="_Toc71468214"/>
      <w:r>
        <w:lastRenderedPageBreak/>
        <w:t>Objetivos.</w:t>
      </w:r>
      <w:bookmarkEnd w:id="14"/>
    </w:p>
    <w:p w14:paraId="054615D2" w14:textId="7C5781B7" w:rsidR="005340B9" w:rsidRDefault="048591B2" w:rsidP="002C78CE">
      <w:pPr>
        <w:pStyle w:val="SubNivelORT"/>
        <w:numPr>
          <w:ilvl w:val="2"/>
          <w:numId w:val="34"/>
        </w:numPr>
        <w:outlineLvl w:val="2"/>
      </w:pPr>
      <w:bookmarkStart w:id="15" w:name="_Toc71468215"/>
      <w:r>
        <w:t>Objetivos generales</w:t>
      </w:r>
      <w:bookmarkEnd w:id="15"/>
    </w:p>
    <w:p w14:paraId="702E6B3A" w14:textId="18A5D984" w:rsidR="005340B9" w:rsidRDefault="048591B2" w:rsidP="005340B9">
      <w:pPr>
        <w:pStyle w:val="ParrafoORT"/>
      </w:pPr>
      <w:r>
        <w:t xml:space="preserve">Objetivo: Lograr </w:t>
      </w:r>
      <w:r w:rsidR="002C78CE">
        <w:t>una óptima experiencia de usuario en cuanto a disponibilidad y aceptación.</w:t>
      </w:r>
    </w:p>
    <w:p w14:paraId="4E602879" w14:textId="3630D059" w:rsidR="005340B9" w:rsidRDefault="048591B2" w:rsidP="005340B9">
      <w:pPr>
        <w:pStyle w:val="ParrafoORT"/>
      </w:pPr>
      <w:r>
        <w:t xml:space="preserve">Criterio de medición: </w:t>
      </w:r>
      <w:r w:rsidR="002C78CE">
        <w:t>Seguimiento del feedback del cliente para lograr la aprobación de la experiencia que se quiere lograr.</w:t>
      </w:r>
    </w:p>
    <w:p w14:paraId="621597A3" w14:textId="77777777" w:rsidR="005340B9" w:rsidRDefault="005340B9" w:rsidP="005340B9">
      <w:pPr>
        <w:pStyle w:val="ParrafoORT"/>
      </w:pPr>
    </w:p>
    <w:p w14:paraId="717E0AFB" w14:textId="4FB3F27B" w:rsidR="005340B9" w:rsidRDefault="048591B2" w:rsidP="005340B9">
      <w:pPr>
        <w:pStyle w:val="ParrafoORT"/>
      </w:pPr>
      <w:r>
        <w:t>Objetivo: Lograr un diseño usable, flexible .</w:t>
      </w:r>
    </w:p>
    <w:p w14:paraId="06531DFC" w14:textId="71C458C1" w:rsidR="005340B9" w:rsidRDefault="048591B2" w:rsidP="005340B9">
      <w:pPr>
        <w:pStyle w:val="ParrafoORT"/>
      </w:pPr>
      <w:r>
        <w:t>Criterio de medición: Adoptar técnicas y metodologías de diseño</w:t>
      </w:r>
      <w:r w:rsidR="002C78CE">
        <w:t xml:space="preserve"> que permitan la facilidad de uso.</w:t>
      </w:r>
    </w:p>
    <w:p w14:paraId="5E43B9E4" w14:textId="2C192F24" w:rsidR="005340B9" w:rsidRDefault="005340B9" w:rsidP="5490A843">
      <w:pPr>
        <w:pStyle w:val="SubNivelORT"/>
        <w:numPr>
          <w:ilvl w:val="0"/>
          <w:numId w:val="0"/>
        </w:numPr>
      </w:pPr>
    </w:p>
    <w:p w14:paraId="1153D29C" w14:textId="10C11DB4" w:rsidR="005340B9" w:rsidRDefault="1CCE36FB" w:rsidP="002C78CE">
      <w:pPr>
        <w:pStyle w:val="SubNivelORT"/>
        <w:numPr>
          <w:ilvl w:val="2"/>
          <w:numId w:val="34"/>
        </w:numPr>
        <w:outlineLvl w:val="2"/>
      </w:pPr>
      <w:bookmarkStart w:id="16" w:name="_Toc71468216"/>
      <w:r>
        <w:t>Objetivos de capacitación a</w:t>
      </w:r>
      <w:r w:rsidR="137688DB">
        <w:t xml:space="preserve">l </w:t>
      </w:r>
      <w:r>
        <w:t>cliente</w:t>
      </w:r>
      <w:bookmarkEnd w:id="16"/>
    </w:p>
    <w:p w14:paraId="37552ABA" w14:textId="6C24041D" w:rsidR="005340B9" w:rsidRDefault="1CCE36FB" w:rsidP="005340B9">
      <w:pPr>
        <w:pStyle w:val="ParrafoORT"/>
      </w:pPr>
      <w:r>
        <w:t>Objetivo: Lograr que la curva de capacitación para el uso de la plataforma sea lo más suave posible.</w:t>
      </w:r>
    </w:p>
    <w:p w14:paraId="4C0587CC" w14:textId="7CD2D40F" w:rsidR="005340B9" w:rsidRDefault="1CCE36FB" w:rsidP="005340B9">
      <w:pPr>
        <w:pStyle w:val="ParrafoORT"/>
      </w:pPr>
      <w:r>
        <w:t xml:space="preserve">Criterio de medición: Lograr en un tiempo relativamente corto (1 a 2 semanas) un uso autónomo del sistema por los entes competentes. </w:t>
      </w:r>
    </w:p>
    <w:p w14:paraId="4B1C1FF6" w14:textId="1D3EB543" w:rsidR="005340B9" w:rsidRDefault="005340B9" w:rsidP="5490A843">
      <w:pPr>
        <w:pStyle w:val="ParrafoORT"/>
        <w:rPr>
          <w:szCs w:val="24"/>
        </w:rPr>
      </w:pPr>
    </w:p>
    <w:p w14:paraId="357FB437" w14:textId="3EBB407F" w:rsidR="005340B9" w:rsidRDefault="1CCE36FB" w:rsidP="002C78CE">
      <w:pPr>
        <w:pStyle w:val="SubNivelORT"/>
        <w:numPr>
          <w:ilvl w:val="2"/>
          <w:numId w:val="34"/>
        </w:numPr>
        <w:outlineLvl w:val="2"/>
      </w:pPr>
      <w:bookmarkStart w:id="17" w:name="_Toc71468217"/>
      <w:r>
        <w:t xml:space="preserve">Objetivos de capacitación </w:t>
      </w:r>
      <w:r w:rsidR="1C9354DC">
        <w:t>del desarrollador</w:t>
      </w:r>
      <w:bookmarkEnd w:id="17"/>
    </w:p>
    <w:p w14:paraId="49EEC6A4" w14:textId="0BC9168D" w:rsidR="005340B9" w:rsidRDefault="005340B9" w:rsidP="005340B9">
      <w:pPr>
        <w:pStyle w:val="ParrafoORT"/>
      </w:pPr>
      <w:r>
        <w:t>Objetivo: Capacitar en el menor tiempo posible en el uso de las herramientas de programación elegidas.</w:t>
      </w:r>
    </w:p>
    <w:p w14:paraId="13267995" w14:textId="253E67A7" w:rsidR="005340B9" w:rsidRDefault="005340B9" w:rsidP="005340B9">
      <w:pPr>
        <w:pStyle w:val="ParrafoORT"/>
      </w:pPr>
      <w:r>
        <w:t xml:space="preserve">Criterio de medición: Lograr exitosamente el deploy en </w:t>
      </w:r>
      <w:r w:rsidR="1E884DD7">
        <w:t xml:space="preserve">un host con servicios de terceros </w:t>
      </w:r>
      <w:r>
        <w:t>con la interacción con la base de datos</w:t>
      </w:r>
      <w:r w:rsidR="3001DD2D">
        <w:t xml:space="preserve"> de dicho host</w:t>
      </w:r>
      <w:r>
        <w:t>.</w:t>
      </w:r>
    </w:p>
    <w:p w14:paraId="661B33C1" w14:textId="3C9D54E5" w:rsidR="00EF5138" w:rsidRDefault="00EF5138" w:rsidP="005340B9">
      <w:pPr>
        <w:pStyle w:val="ParrafoORT"/>
      </w:pPr>
    </w:p>
    <w:p w14:paraId="7ACEB09A" w14:textId="6659F4DC" w:rsidR="00EF5138" w:rsidRDefault="00EF5138" w:rsidP="005340B9">
      <w:pPr>
        <w:pStyle w:val="ParrafoORT"/>
      </w:pPr>
    </w:p>
    <w:p w14:paraId="241391F0" w14:textId="1DD25AE3" w:rsidR="00EF5138" w:rsidRDefault="00EF5138" w:rsidP="005340B9">
      <w:pPr>
        <w:pStyle w:val="ParrafoORT"/>
      </w:pPr>
    </w:p>
    <w:p w14:paraId="29F580DF" w14:textId="77777777" w:rsidR="00EF5138" w:rsidRDefault="00EF5138" w:rsidP="005340B9">
      <w:pPr>
        <w:pStyle w:val="ParrafoORT"/>
      </w:pPr>
    </w:p>
    <w:p w14:paraId="32271074" w14:textId="183EF2F4" w:rsidR="00C35D26" w:rsidRPr="00BE42A4" w:rsidRDefault="00BE42A4" w:rsidP="00BE42A4">
      <w:pPr>
        <w:pStyle w:val="SubNivelORT"/>
        <w:numPr>
          <w:ilvl w:val="1"/>
          <w:numId w:val="34"/>
        </w:numPr>
      </w:pPr>
      <w:r>
        <w:lastRenderedPageBreak/>
        <w:t xml:space="preserve"> </w:t>
      </w:r>
      <w:bookmarkStart w:id="18" w:name="_Toc71468218"/>
      <w:r w:rsidR="00140D46">
        <w:t>Actores involucrados.</w:t>
      </w:r>
      <w:bookmarkEnd w:id="18"/>
    </w:p>
    <w:p w14:paraId="5CF43971" w14:textId="77777777" w:rsidR="00D95BFA" w:rsidRDefault="00D95BFA" w:rsidP="00D95BFA">
      <w:pPr>
        <w:pStyle w:val="ParrafoORT"/>
      </w:pPr>
      <w:r>
        <w:t>Resultante del proceso de relevamiento y del análisis de necesidades se obtienen los siguientes actores:</w:t>
      </w:r>
    </w:p>
    <w:p w14:paraId="204C8F47" w14:textId="77777777" w:rsidR="00D95BFA" w:rsidRDefault="00D95BFA" w:rsidP="00D95BFA">
      <w:pPr>
        <w:pStyle w:val="ParrafoORT"/>
      </w:pPr>
      <w:r>
        <w:t>Directorio:  conformado por tres socios, son los clientes para quien se desarrolla el sistema. Son los sponsors del proyecto</w:t>
      </w:r>
    </w:p>
    <w:p w14:paraId="3421477F" w14:textId="13EECCC3" w:rsidR="00D95BFA" w:rsidRDefault="00D95BFA" w:rsidP="00D95BFA">
      <w:pPr>
        <w:pStyle w:val="ParrafoORT"/>
      </w:pPr>
      <w:r>
        <w:t xml:space="preserve">Subjefe de operativa: Es el responsable de la confección del escalafón diario de planificación de horarios en cada servicio. </w:t>
      </w:r>
      <w:r w:rsidR="6C58250D">
        <w:t>Además</w:t>
      </w:r>
      <w:r>
        <w:t xml:space="preserve"> de coordinar que se cubra servicios cuando un funcionario toma licencia, es certificado </w:t>
      </w:r>
      <w:r w:rsidR="1D63D7C4">
        <w:t>médico</w:t>
      </w:r>
      <w:r>
        <w:t>, es baja por egreso, entre otros. Responde directamente al jefe de operativa y subordina a supervisores y asistentes de mesa operativa.</w:t>
      </w:r>
    </w:p>
    <w:p w14:paraId="7BC0AF85" w14:textId="77777777" w:rsidR="00D95BFA" w:rsidRDefault="00D95BFA" w:rsidP="00D95BFA">
      <w:pPr>
        <w:pStyle w:val="ParrafoORT"/>
      </w:pPr>
      <w:r>
        <w:t>Asistentes de operativa: Responden a los subjefes operativos y realizan las llamadas correspondientes a la toma de puesto y validan que un funcionario este en su turno.</w:t>
      </w:r>
    </w:p>
    <w:p w14:paraId="55B0FF72" w14:textId="10E79BB0" w:rsidR="00D95BFA" w:rsidRDefault="00D95BFA" w:rsidP="00DB4167">
      <w:pPr>
        <w:pStyle w:val="ParrafoORT"/>
      </w:pPr>
      <w:r>
        <w:t xml:space="preserve">Supervisores: Responden al subjefe operativo. Son los encargados de recorrer los servicios asignados y controlar que las ordenes impartidas por jefes y subjefes operativos sean cumplidas. </w:t>
      </w:r>
    </w:p>
    <w:p w14:paraId="02449362" w14:textId="342B6B98" w:rsidR="00D95BFA" w:rsidRPr="00D95BFA" w:rsidRDefault="00D95BFA" w:rsidP="00D95BFA">
      <w:pPr>
        <w:pStyle w:val="ParrafoORT"/>
      </w:pPr>
      <w:r>
        <w:t xml:space="preserve">Responsable de RRHH: </w:t>
      </w:r>
      <w:r w:rsidR="00DB4167">
        <w:t xml:space="preserve">Alta de funcionarios, </w:t>
      </w:r>
      <w:r>
        <w:t>responsable del control de horas</w:t>
      </w:r>
      <w:r w:rsidR="00DB4167">
        <w:t xml:space="preserve"> </w:t>
      </w:r>
      <w:r>
        <w:t>y realizar liquidación referidos a sueldos de funcionarios. Responde al coordinador general.</w:t>
      </w:r>
    </w:p>
    <w:p w14:paraId="2C9974A3" w14:textId="6FEB644E" w:rsidR="198BA97B" w:rsidRDefault="198BA97B" w:rsidP="03A4E6C3">
      <w:pPr>
        <w:pStyle w:val="ParrafoORT"/>
        <w:rPr>
          <w:szCs w:val="24"/>
        </w:rPr>
      </w:pPr>
      <w:r w:rsidRPr="03A4E6C3">
        <w:rPr>
          <w:szCs w:val="24"/>
        </w:rPr>
        <w:t>Responsable del área de finanzas: Realiza la facturación mensual y el control de horas. Responde al coordinador general.</w:t>
      </w:r>
    </w:p>
    <w:p w14:paraId="1BD6B759" w14:textId="460894AB" w:rsidR="00D95BFA" w:rsidRPr="00D95BFA" w:rsidRDefault="00D95BFA" w:rsidP="00D95BFA">
      <w:pPr>
        <w:pStyle w:val="ParrafoORT"/>
      </w:pPr>
      <w:r>
        <w:t xml:space="preserve">Coordinador general: es el responsable que todas las áreas trabajen coordinados, tiene conocimiento amplio del funcionamiento de la empresa. </w:t>
      </w:r>
      <w:r w:rsidR="45BAA075">
        <w:t xml:space="preserve">Encargado de la facturación entre otras tareas. </w:t>
      </w:r>
      <w:r>
        <w:t>Responde directamente al directorio.</w:t>
      </w:r>
    </w:p>
    <w:p w14:paraId="17449346" w14:textId="77777777" w:rsidR="00D95BFA" w:rsidRPr="00D95BFA" w:rsidRDefault="00D95BFA" w:rsidP="00D95BFA">
      <w:pPr>
        <w:pStyle w:val="ParrafoORT"/>
      </w:pPr>
      <w:r>
        <w:t>Guardias de seguridad: son los funcionarios que se encuentran cubriendo todos los puestos de cada servicio que la empresa ofrece. Responden a los supervisores según el sector.</w:t>
      </w:r>
    </w:p>
    <w:p w14:paraId="69F01109" w14:textId="05D1E281" w:rsidR="03A4E6C3" w:rsidRDefault="03A4E6C3" w:rsidP="03A4E6C3">
      <w:pPr>
        <w:pStyle w:val="ParrafoORT"/>
        <w:rPr>
          <w:szCs w:val="24"/>
        </w:rPr>
      </w:pPr>
    </w:p>
    <w:p w14:paraId="18577A46" w14:textId="4A5DACA6" w:rsidR="00C35D26" w:rsidRDefault="00C35D26" w:rsidP="00C35D26">
      <w:pPr>
        <w:spacing w:line="240" w:lineRule="auto"/>
      </w:pPr>
    </w:p>
    <w:p w14:paraId="06B53AA5" w14:textId="7197735A" w:rsidR="00EF5138" w:rsidRDefault="00EF5138" w:rsidP="00C35D26">
      <w:pPr>
        <w:spacing w:line="240" w:lineRule="auto"/>
      </w:pPr>
    </w:p>
    <w:p w14:paraId="5A31325D" w14:textId="2C65FE91" w:rsidR="00EF5138" w:rsidRDefault="00EF5138" w:rsidP="00C35D26">
      <w:pPr>
        <w:spacing w:line="240" w:lineRule="auto"/>
      </w:pPr>
    </w:p>
    <w:p w14:paraId="5FE3BFEA" w14:textId="77777777" w:rsidR="00EF5138" w:rsidRDefault="00EF5138" w:rsidP="00C35D26">
      <w:pPr>
        <w:spacing w:line="240" w:lineRule="auto"/>
      </w:pPr>
    </w:p>
    <w:p w14:paraId="7877495B" w14:textId="0242E9EE" w:rsidR="00C35D26" w:rsidRPr="009F5F09" w:rsidRDefault="6F014A81" w:rsidP="009F5F09">
      <w:pPr>
        <w:pStyle w:val="SubNivelORT"/>
        <w:numPr>
          <w:ilvl w:val="1"/>
          <w:numId w:val="34"/>
        </w:numPr>
      </w:pPr>
      <w:r w:rsidRPr="5490A843">
        <w:rPr>
          <w:rStyle w:val="SubNivelORTCar"/>
          <w:b/>
          <w:bCs/>
        </w:rPr>
        <w:lastRenderedPageBreak/>
        <w:t xml:space="preserve"> </w:t>
      </w:r>
      <w:bookmarkStart w:id="19" w:name="_Toc71468219"/>
      <w:r w:rsidR="009F5F09" w:rsidRPr="5490A843">
        <w:rPr>
          <w:rStyle w:val="SubNivelORTCar"/>
          <w:b/>
          <w:bCs/>
        </w:rPr>
        <w:t>Lista de Requisitos (pila de producto).</w:t>
      </w:r>
      <w:bookmarkEnd w:id="19"/>
    </w:p>
    <w:p w14:paraId="78709EC2" w14:textId="519B1367" w:rsidR="4BDC60A4" w:rsidRDefault="3D49E406" w:rsidP="002C78CE">
      <w:pPr>
        <w:pStyle w:val="SubNivelORT"/>
        <w:numPr>
          <w:ilvl w:val="2"/>
          <w:numId w:val="34"/>
        </w:numPr>
        <w:outlineLvl w:val="2"/>
        <w:rPr>
          <w:rStyle w:val="SubNivelORTCar"/>
          <w:b/>
          <w:bCs/>
        </w:rPr>
      </w:pPr>
      <w:bookmarkStart w:id="20" w:name="_Toc71468220"/>
      <w:r w:rsidRPr="18FB2435">
        <w:rPr>
          <w:rStyle w:val="SubNivelORTCar"/>
          <w:b/>
          <w:bCs/>
        </w:rPr>
        <w:t>Parámetros de relevancia de priorización</w:t>
      </w:r>
      <w:bookmarkEnd w:id="20"/>
    </w:p>
    <w:p w14:paraId="7A7DE8E7" w14:textId="1C27D25E" w:rsidR="16CA407C" w:rsidRDefault="16CA407C" w:rsidP="7ECF07B8">
      <w:pPr>
        <w:pStyle w:val="ParrafoORT"/>
        <w:rPr>
          <w:szCs w:val="24"/>
        </w:rPr>
      </w:pPr>
      <w:r>
        <w:t>Con el fin de evaluar la prioridad de cada requerimiento funcional se u</w:t>
      </w:r>
      <w:r w:rsidR="3AA3FC88">
        <w:t>tilizan las siguientes métricas.</w:t>
      </w:r>
    </w:p>
    <w:p w14:paraId="36F9737E" w14:textId="5F29D54E" w:rsidR="3AA3FC88" w:rsidRDefault="48309675" w:rsidP="7ECF07B8">
      <w:pPr>
        <w:pStyle w:val="ParrafoORT"/>
        <w:numPr>
          <w:ilvl w:val="0"/>
          <w:numId w:val="20"/>
        </w:numPr>
        <w:rPr>
          <w:rFonts w:eastAsia="Times New Roman"/>
          <w:szCs w:val="24"/>
        </w:rPr>
      </w:pPr>
      <w:r w:rsidRPr="3A422F18">
        <w:rPr>
          <w:szCs w:val="24"/>
        </w:rPr>
        <w:t>Alta:</w:t>
      </w:r>
      <w:r w:rsidR="3AA3FC88" w:rsidRPr="3A422F18">
        <w:rPr>
          <w:szCs w:val="24"/>
        </w:rPr>
        <w:t xml:space="preserve"> el requerimiento es estrictamente necesario para cumplir con las </w:t>
      </w:r>
      <w:r w:rsidR="737F8C1C" w:rsidRPr="3A422F18">
        <w:rPr>
          <w:szCs w:val="24"/>
        </w:rPr>
        <w:t>expectativas</w:t>
      </w:r>
      <w:r w:rsidR="3AA3FC88" w:rsidRPr="3A422F18">
        <w:rPr>
          <w:szCs w:val="24"/>
        </w:rPr>
        <w:t xml:space="preserve"> de funcionalidad del cliente</w:t>
      </w:r>
    </w:p>
    <w:p w14:paraId="18638A35" w14:textId="7E0569B5" w:rsidR="3AA3FC88" w:rsidRDefault="3AA3FC88" w:rsidP="7ECF07B8">
      <w:pPr>
        <w:pStyle w:val="ParrafoORT"/>
        <w:numPr>
          <w:ilvl w:val="0"/>
          <w:numId w:val="20"/>
        </w:numPr>
        <w:rPr>
          <w:rFonts w:eastAsia="Times New Roman"/>
          <w:szCs w:val="24"/>
        </w:rPr>
      </w:pPr>
      <w:r w:rsidRPr="18FB2435">
        <w:rPr>
          <w:szCs w:val="24"/>
        </w:rPr>
        <w:t xml:space="preserve">Medio: en </w:t>
      </w:r>
      <w:r w:rsidR="19D2DF3D" w:rsidRPr="18FB2435">
        <w:rPr>
          <w:szCs w:val="24"/>
        </w:rPr>
        <w:t>caso de</w:t>
      </w:r>
      <w:r w:rsidRPr="18FB2435">
        <w:rPr>
          <w:szCs w:val="24"/>
        </w:rPr>
        <w:t xml:space="preserve"> contingencias se pueden negociar la exclusión d</w:t>
      </w:r>
      <w:r w:rsidR="47DFF1FA" w:rsidRPr="18FB2435">
        <w:rPr>
          <w:szCs w:val="24"/>
        </w:rPr>
        <w:t>el requerimiento del proyecto.</w:t>
      </w:r>
    </w:p>
    <w:p w14:paraId="09FF176E" w14:textId="1A9CD08E" w:rsidR="47DFF1FA" w:rsidRPr="00F543A0" w:rsidRDefault="47DFF1FA" w:rsidP="5490A843">
      <w:pPr>
        <w:pStyle w:val="ParrafoORT"/>
        <w:numPr>
          <w:ilvl w:val="0"/>
          <w:numId w:val="20"/>
        </w:numPr>
        <w:rPr>
          <w:rFonts w:eastAsia="Times New Roman"/>
          <w:szCs w:val="24"/>
        </w:rPr>
      </w:pPr>
      <w:r w:rsidRPr="5109B25A">
        <w:rPr>
          <w:szCs w:val="24"/>
        </w:rPr>
        <w:t xml:space="preserve">Baja: el requerimiento se puede excluir del proyecto </w:t>
      </w:r>
    </w:p>
    <w:p w14:paraId="449FA84B" w14:textId="593AD622" w:rsidR="7B68C5B0" w:rsidRDefault="7B68C5B0" w:rsidP="002C78CE">
      <w:pPr>
        <w:pStyle w:val="SubNivelORT"/>
        <w:numPr>
          <w:ilvl w:val="2"/>
          <w:numId w:val="34"/>
        </w:numPr>
        <w:outlineLvl w:val="2"/>
      </w:pPr>
      <w:bookmarkStart w:id="21" w:name="_Toc71468221"/>
      <w:r>
        <w:t>Roles.</w:t>
      </w:r>
      <w:bookmarkEnd w:id="21"/>
    </w:p>
    <w:p w14:paraId="6CA907B2" w14:textId="63EC402A" w:rsidR="201F9658" w:rsidRDefault="201F9658" w:rsidP="0C452087">
      <w:pPr>
        <w:pStyle w:val="ParrafoORT"/>
        <w:rPr>
          <w:szCs w:val="24"/>
        </w:rPr>
      </w:pPr>
      <w:r w:rsidRPr="0C452087">
        <w:rPr>
          <w:szCs w:val="24"/>
        </w:rPr>
        <w:t xml:space="preserve">El tipo de usuario “Administrador” hace referencia al coordinador general, se utiliza para </w:t>
      </w:r>
      <w:r w:rsidR="144673C9" w:rsidRPr="0C452087">
        <w:rPr>
          <w:szCs w:val="24"/>
        </w:rPr>
        <w:t xml:space="preserve">denominar que tiene todos los privilegios sobre </w:t>
      </w:r>
      <w:r w:rsidR="3E715CC1" w:rsidRPr="0C452087">
        <w:rPr>
          <w:szCs w:val="24"/>
        </w:rPr>
        <w:t>todo el sistema.</w:t>
      </w:r>
    </w:p>
    <w:p w14:paraId="1C91ADCA" w14:textId="2BFF2B66" w:rsidR="63282C68" w:rsidRDefault="63282C68" w:rsidP="0C452087">
      <w:pPr>
        <w:pStyle w:val="ParrafoORT"/>
        <w:rPr>
          <w:szCs w:val="24"/>
        </w:rPr>
      </w:pPr>
      <w:r w:rsidRPr="0C452087">
        <w:rPr>
          <w:szCs w:val="24"/>
        </w:rPr>
        <w:t>Para sintetizar al tipo de usuario “Todos”, se enumeran los usuarios que componen la etiqueta mencionada:</w:t>
      </w:r>
    </w:p>
    <w:p w14:paraId="2BB30042" w14:textId="394215B7" w:rsidR="63282C68" w:rsidRDefault="63282C68" w:rsidP="0C452087">
      <w:pPr>
        <w:pStyle w:val="ParrafoORT"/>
        <w:numPr>
          <w:ilvl w:val="0"/>
          <w:numId w:val="18"/>
        </w:numPr>
        <w:rPr>
          <w:rFonts w:eastAsia="Times New Roman"/>
          <w:szCs w:val="24"/>
        </w:rPr>
      </w:pPr>
      <w:r w:rsidRPr="0C452087">
        <w:rPr>
          <w:szCs w:val="24"/>
        </w:rPr>
        <w:t>Jefe de RR.HH</w:t>
      </w:r>
    </w:p>
    <w:p w14:paraId="534A80B9" w14:textId="4E89A9B0" w:rsidR="63282C68" w:rsidRDefault="63282C68" w:rsidP="0C452087">
      <w:pPr>
        <w:pStyle w:val="ParrafoORT"/>
        <w:numPr>
          <w:ilvl w:val="0"/>
          <w:numId w:val="18"/>
        </w:numPr>
        <w:rPr>
          <w:rFonts w:eastAsia="Times New Roman"/>
          <w:szCs w:val="24"/>
        </w:rPr>
      </w:pPr>
      <w:r w:rsidRPr="0C452087">
        <w:rPr>
          <w:szCs w:val="24"/>
        </w:rPr>
        <w:t>Administrador</w:t>
      </w:r>
    </w:p>
    <w:p w14:paraId="4B997A70" w14:textId="0270576F" w:rsidR="63282C68" w:rsidRDefault="63282C68" w:rsidP="0C452087">
      <w:pPr>
        <w:pStyle w:val="ParrafoORT"/>
        <w:numPr>
          <w:ilvl w:val="0"/>
          <w:numId w:val="18"/>
        </w:numPr>
        <w:rPr>
          <w:rFonts w:eastAsia="Times New Roman"/>
          <w:szCs w:val="24"/>
        </w:rPr>
      </w:pPr>
      <w:r w:rsidRPr="0C452087">
        <w:rPr>
          <w:szCs w:val="24"/>
        </w:rPr>
        <w:t>Subjefe de operativa</w:t>
      </w:r>
    </w:p>
    <w:p w14:paraId="1B6E2BE1" w14:textId="314C40A0" w:rsidR="63282C68" w:rsidRDefault="63282C68" w:rsidP="0C452087">
      <w:pPr>
        <w:pStyle w:val="ParrafoORT"/>
        <w:numPr>
          <w:ilvl w:val="0"/>
          <w:numId w:val="18"/>
        </w:numPr>
        <w:rPr>
          <w:rFonts w:eastAsia="Times New Roman"/>
          <w:szCs w:val="24"/>
        </w:rPr>
      </w:pPr>
      <w:r w:rsidRPr="03A4E6C3">
        <w:rPr>
          <w:szCs w:val="24"/>
        </w:rPr>
        <w:t>Asistente de operativa</w:t>
      </w:r>
    </w:p>
    <w:p w14:paraId="1D5A0650" w14:textId="52F98BE6" w:rsidR="456876BE" w:rsidRDefault="456876BE" w:rsidP="03A4E6C3">
      <w:pPr>
        <w:pStyle w:val="ParrafoORT"/>
        <w:numPr>
          <w:ilvl w:val="0"/>
          <w:numId w:val="18"/>
        </w:numPr>
        <w:rPr>
          <w:szCs w:val="24"/>
        </w:rPr>
      </w:pPr>
      <w:r w:rsidRPr="03A4E6C3">
        <w:rPr>
          <w:szCs w:val="24"/>
        </w:rPr>
        <w:t>Finanzas</w:t>
      </w:r>
    </w:p>
    <w:p w14:paraId="7BE95872" w14:textId="3F465989" w:rsidR="0C452087" w:rsidRDefault="0C452087" w:rsidP="0C452087">
      <w:pPr>
        <w:pStyle w:val="ParrafoORT"/>
        <w:rPr>
          <w:szCs w:val="24"/>
        </w:rPr>
      </w:pPr>
    </w:p>
    <w:p w14:paraId="08E5BB55" w14:textId="70506832" w:rsidR="00EF5138" w:rsidRDefault="00EF5138" w:rsidP="0C452087">
      <w:pPr>
        <w:pStyle w:val="ParrafoORT"/>
        <w:rPr>
          <w:szCs w:val="24"/>
        </w:rPr>
      </w:pPr>
    </w:p>
    <w:p w14:paraId="57BA2878" w14:textId="1BAF696D" w:rsidR="00EF5138" w:rsidRDefault="00EF5138" w:rsidP="0C452087">
      <w:pPr>
        <w:pStyle w:val="ParrafoORT"/>
        <w:rPr>
          <w:szCs w:val="24"/>
        </w:rPr>
      </w:pPr>
    </w:p>
    <w:p w14:paraId="336C284E" w14:textId="57530A88" w:rsidR="00EF5138" w:rsidRDefault="00EF5138" w:rsidP="0C452087">
      <w:pPr>
        <w:pStyle w:val="ParrafoORT"/>
        <w:rPr>
          <w:szCs w:val="24"/>
        </w:rPr>
      </w:pPr>
    </w:p>
    <w:p w14:paraId="27C7E736" w14:textId="3AFDDA5C" w:rsidR="00EF5138" w:rsidRDefault="00EF5138" w:rsidP="0C452087">
      <w:pPr>
        <w:pStyle w:val="ParrafoORT"/>
        <w:rPr>
          <w:szCs w:val="24"/>
        </w:rPr>
      </w:pPr>
    </w:p>
    <w:p w14:paraId="37AEC9CC" w14:textId="77777777" w:rsidR="00EF5138" w:rsidRDefault="00EF5138" w:rsidP="0C452087">
      <w:pPr>
        <w:pStyle w:val="ParrafoORT"/>
        <w:rPr>
          <w:szCs w:val="24"/>
        </w:rPr>
      </w:pPr>
    </w:p>
    <w:p w14:paraId="7ADFC7A8" w14:textId="73095E1D" w:rsidR="1A9F17A5" w:rsidRDefault="1A9F17A5" w:rsidP="002C78CE">
      <w:pPr>
        <w:pStyle w:val="TituloORT"/>
        <w:numPr>
          <w:ilvl w:val="2"/>
          <w:numId w:val="34"/>
        </w:numPr>
        <w:outlineLvl w:val="2"/>
        <w:rPr>
          <w:szCs w:val="32"/>
        </w:rPr>
      </w:pPr>
      <w:bookmarkStart w:id="22" w:name="_Toc71468222"/>
      <w:r>
        <w:lastRenderedPageBreak/>
        <w:t>Requerimientos funcionales.</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748E97C6" w14:textId="77777777" w:rsidTr="0036695A">
        <w:tc>
          <w:tcPr>
            <w:tcW w:w="2055" w:type="dxa"/>
            <w:shd w:val="clear" w:color="auto" w:fill="auto"/>
          </w:tcPr>
          <w:p w14:paraId="29EE78BB" w14:textId="09EDAFF6" w:rsidR="18FB2435" w:rsidRPr="0036695A" w:rsidRDefault="18FB2435" w:rsidP="00321245">
            <w:pPr>
              <w:pStyle w:val="ParrafoORT"/>
              <w:rPr>
                <w:szCs w:val="24"/>
              </w:rPr>
            </w:pPr>
            <w:r>
              <w:t>ID</w:t>
            </w:r>
          </w:p>
        </w:tc>
        <w:tc>
          <w:tcPr>
            <w:tcW w:w="6435" w:type="dxa"/>
            <w:shd w:val="clear" w:color="auto" w:fill="auto"/>
          </w:tcPr>
          <w:p w14:paraId="5CEC1402" w14:textId="68B04CB3" w:rsidR="18FB2435" w:rsidRPr="0036695A" w:rsidRDefault="18FB2435" w:rsidP="00321245">
            <w:pPr>
              <w:pStyle w:val="ParrafoORT"/>
              <w:rPr>
                <w:szCs w:val="24"/>
              </w:rPr>
            </w:pPr>
            <w:r>
              <w:t>RF01</w:t>
            </w:r>
          </w:p>
        </w:tc>
      </w:tr>
      <w:tr w:rsidR="00321245" w14:paraId="75282CA3" w14:textId="77777777" w:rsidTr="0036695A">
        <w:tc>
          <w:tcPr>
            <w:tcW w:w="2055" w:type="dxa"/>
            <w:shd w:val="clear" w:color="auto" w:fill="auto"/>
          </w:tcPr>
          <w:p w14:paraId="1CE9CAF2" w14:textId="4F490FEC" w:rsidR="18FB2435" w:rsidRPr="0036695A" w:rsidRDefault="18FB2435" w:rsidP="18FB2435">
            <w:pPr>
              <w:pStyle w:val="ParrafoORT"/>
              <w:rPr>
                <w:szCs w:val="24"/>
              </w:rPr>
            </w:pPr>
            <w:r>
              <w:t>Usuario</w:t>
            </w:r>
          </w:p>
        </w:tc>
        <w:tc>
          <w:tcPr>
            <w:tcW w:w="6435" w:type="dxa"/>
            <w:shd w:val="clear" w:color="auto" w:fill="auto"/>
          </w:tcPr>
          <w:p w14:paraId="2AA07FCC" w14:textId="74A16660" w:rsidR="66E48975" w:rsidRDefault="66E48975" w:rsidP="18FB2435">
            <w:pPr>
              <w:pStyle w:val="ParrafoORT"/>
            </w:pPr>
            <w:r>
              <w:t>Administrador</w:t>
            </w:r>
          </w:p>
        </w:tc>
      </w:tr>
      <w:tr w:rsidR="00321245" w14:paraId="701AC704" w14:textId="77777777" w:rsidTr="0036695A">
        <w:tc>
          <w:tcPr>
            <w:tcW w:w="2055" w:type="dxa"/>
            <w:shd w:val="clear" w:color="auto" w:fill="auto"/>
          </w:tcPr>
          <w:p w14:paraId="5B1FD8E8" w14:textId="465DCF92" w:rsidR="18FB2435" w:rsidRPr="0036695A" w:rsidRDefault="18FB2435" w:rsidP="00321245">
            <w:pPr>
              <w:pStyle w:val="ParrafoORT"/>
              <w:outlineLvl w:val="2"/>
              <w:rPr>
                <w:szCs w:val="24"/>
              </w:rPr>
            </w:pPr>
            <w:bookmarkStart w:id="23" w:name="_Toc71468223"/>
            <w:r>
              <w:t>Título</w:t>
            </w:r>
            <w:bookmarkEnd w:id="23"/>
          </w:p>
        </w:tc>
        <w:tc>
          <w:tcPr>
            <w:tcW w:w="6435" w:type="dxa"/>
            <w:shd w:val="clear" w:color="auto" w:fill="auto"/>
          </w:tcPr>
          <w:p w14:paraId="061E2A02" w14:textId="27F99DCD" w:rsidR="3F55047F" w:rsidRDefault="3F55047F" w:rsidP="00321245">
            <w:pPr>
              <w:pStyle w:val="ParrafoORT"/>
              <w:outlineLvl w:val="2"/>
            </w:pPr>
            <w:bookmarkStart w:id="24" w:name="_Toc71468224"/>
            <w:r>
              <w:t>Registro de usuario del sistema</w:t>
            </w:r>
            <w:bookmarkEnd w:id="24"/>
          </w:p>
        </w:tc>
      </w:tr>
      <w:tr w:rsidR="00321245" w14:paraId="105A508A" w14:textId="77777777" w:rsidTr="0036695A">
        <w:tc>
          <w:tcPr>
            <w:tcW w:w="2055" w:type="dxa"/>
            <w:shd w:val="clear" w:color="auto" w:fill="auto"/>
          </w:tcPr>
          <w:p w14:paraId="21D1004A" w14:textId="777286FF" w:rsidR="18FB2435" w:rsidRPr="0036695A" w:rsidRDefault="18FB2435" w:rsidP="18FB2435">
            <w:pPr>
              <w:pStyle w:val="ParrafoORT"/>
              <w:rPr>
                <w:szCs w:val="24"/>
              </w:rPr>
            </w:pPr>
            <w:r>
              <w:t>Descripción</w:t>
            </w:r>
          </w:p>
        </w:tc>
        <w:tc>
          <w:tcPr>
            <w:tcW w:w="6435" w:type="dxa"/>
            <w:shd w:val="clear" w:color="auto" w:fill="auto"/>
          </w:tcPr>
          <w:p w14:paraId="6A4703B5" w14:textId="6907E655" w:rsidR="18FB2435" w:rsidRDefault="18FB2435" w:rsidP="18FB2435">
            <w:pPr>
              <w:pStyle w:val="ParrafoORT"/>
            </w:pPr>
            <w:r>
              <w:t xml:space="preserve">El sistema debe permitir </w:t>
            </w:r>
            <w:r w:rsidR="22E17224">
              <w:t xml:space="preserve">el ingreso un </w:t>
            </w:r>
            <w:r w:rsidR="0799473B">
              <w:t xml:space="preserve">nuevo </w:t>
            </w:r>
            <w:r w:rsidR="22E17224">
              <w:t>usuario según un rol especificado por el administrador.</w:t>
            </w:r>
          </w:p>
        </w:tc>
      </w:tr>
      <w:tr w:rsidR="00321245" w14:paraId="31080FF6" w14:textId="77777777" w:rsidTr="0036695A">
        <w:tc>
          <w:tcPr>
            <w:tcW w:w="2055" w:type="dxa"/>
            <w:shd w:val="clear" w:color="auto" w:fill="auto"/>
          </w:tcPr>
          <w:p w14:paraId="37967BAF" w14:textId="7A677FBC" w:rsidR="22E17224" w:rsidRPr="0036695A" w:rsidRDefault="22E17224" w:rsidP="18FB2435">
            <w:pPr>
              <w:pStyle w:val="ParrafoORT"/>
              <w:rPr>
                <w:szCs w:val="24"/>
              </w:rPr>
            </w:pPr>
            <w:r w:rsidRPr="0036695A">
              <w:rPr>
                <w:szCs w:val="24"/>
              </w:rPr>
              <w:t>Validación y reglas de negocio</w:t>
            </w:r>
          </w:p>
        </w:tc>
        <w:tc>
          <w:tcPr>
            <w:tcW w:w="6435" w:type="dxa"/>
            <w:shd w:val="clear" w:color="auto" w:fill="auto"/>
          </w:tcPr>
          <w:p w14:paraId="2A35C8DD" w14:textId="778D5A8D" w:rsidR="6EF7FE88" w:rsidRPr="0036695A" w:rsidRDefault="6EF7FE88" w:rsidP="18FB2435">
            <w:pPr>
              <w:pStyle w:val="ParrafoORT"/>
              <w:rPr>
                <w:szCs w:val="24"/>
              </w:rPr>
            </w:pPr>
            <w:r w:rsidRPr="0036695A">
              <w:rPr>
                <w:szCs w:val="24"/>
              </w:rPr>
              <w:t>Se requiere:</w:t>
            </w:r>
          </w:p>
          <w:p w14:paraId="6B02F177" w14:textId="25AFC403" w:rsidR="6EF7FE88" w:rsidRPr="0036695A" w:rsidRDefault="6EF7FE88" w:rsidP="18FB2435">
            <w:pPr>
              <w:pStyle w:val="ParrafoORT"/>
              <w:rPr>
                <w:szCs w:val="24"/>
              </w:rPr>
            </w:pPr>
            <w:r w:rsidRPr="50F857A5">
              <w:rPr>
                <w:rStyle w:val="EnfasisORTChar"/>
              </w:rPr>
              <w:t xml:space="preserve">Nombre de usuario: </w:t>
            </w:r>
            <w:r w:rsidR="14583AE9" w:rsidRPr="0036695A">
              <w:rPr>
                <w:szCs w:val="24"/>
              </w:rPr>
              <w:t xml:space="preserve">mínimo 5 caracteres y </w:t>
            </w:r>
            <w:r w:rsidRPr="0036695A">
              <w:rPr>
                <w:szCs w:val="24"/>
              </w:rPr>
              <w:t xml:space="preserve">no </w:t>
            </w:r>
            <w:r w:rsidR="033E58B6" w:rsidRPr="0036695A">
              <w:rPr>
                <w:szCs w:val="24"/>
              </w:rPr>
              <w:t>más</w:t>
            </w:r>
            <w:r w:rsidRPr="0036695A">
              <w:rPr>
                <w:szCs w:val="24"/>
              </w:rPr>
              <w:t xml:space="preserve"> de 20 caracteres con formato alfabético.</w:t>
            </w:r>
          </w:p>
          <w:p w14:paraId="0904A342" w14:textId="56827C24" w:rsidR="6EF7FE88" w:rsidRPr="0036695A" w:rsidRDefault="405ED7CE" w:rsidP="18FB2435">
            <w:pPr>
              <w:pStyle w:val="ParrafoORT"/>
              <w:rPr>
                <w:szCs w:val="24"/>
              </w:rPr>
            </w:pPr>
            <w:r w:rsidRPr="5490A843">
              <w:rPr>
                <w:rStyle w:val="EnfasisORTChar"/>
              </w:rPr>
              <w:t>Contraseña</w:t>
            </w:r>
            <w:r w:rsidR="281DA3EC" w:rsidRPr="5490A843">
              <w:rPr>
                <w:rStyle w:val="EnfasisORTChar"/>
              </w:rPr>
              <w:t xml:space="preserve">: </w:t>
            </w:r>
            <w:r w:rsidR="281DA3EC" w:rsidRPr="0036695A">
              <w:rPr>
                <w:szCs w:val="24"/>
              </w:rPr>
              <w:t>el sistema genera un</w:t>
            </w:r>
            <w:r w:rsidR="60B18B9E" w:rsidRPr="0036695A">
              <w:rPr>
                <w:szCs w:val="24"/>
              </w:rPr>
              <w:t xml:space="preserve">a contraseña </w:t>
            </w:r>
            <w:r w:rsidR="281DA3EC" w:rsidRPr="0036695A">
              <w:rPr>
                <w:szCs w:val="24"/>
              </w:rPr>
              <w:t xml:space="preserve">de </w:t>
            </w:r>
            <w:r w:rsidR="55AD7962" w:rsidRPr="0036695A">
              <w:rPr>
                <w:szCs w:val="24"/>
              </w:rPr>
              <w:t>5</w:t>
            </w:r>
            <w:r w:rsidR="281DA3EC" w:rsidRPr="0036695A">
              <w:rPr>
                <w:szCs w:val="24"/>
              </w:rPr>
              <w:t xml:space="preserve"> caracteres con el siguiente formato “Wdddd” (W</w:t>
            </w:r>
            <w:r w:rsidR="3D0EFFD9" w:rsidRPr="0036695A">
              <w:rPr>
                <w:szCs w:val="24"/>
              </w:rPr>
              <w:t xml:space="preserve">: letra, d: digito numérico), </w:t>
            </w:r>
            <w:r w:rsidR="6A2E42BA" w:rsidRPr="0036695A">
              <w:rPr>
                <w:szCs w:val="24"/>
              </w:rPr>
              <w:t>la contraseña inicial</w:t>
            </w:r>
            <w:r w:rsidR="322E2BF5" w:rsidRPr="0036695A">
              <w:rPr>
                <w:szCs w:val="24"/>
              </w:rPr>
              <w:t xml:space="preserve"> se envía por mail.</w:t>
            </w:r>
          </w:p>
          <w:p w14:paraId="6A98F89D" w14:textId="1841297D" w:rsidR="783D5B09" w:rsidRPr="0036695A" w:rsidRDefault="783D5B09" w:rsidP="18FB2435">
            <w:pPr>
              <w:pStyle w:val="ParrafoORT"/>
              <w:rPr>
                <w:szCs w:val="24"/>
              </w:rPr>
            </w:pPr>
            <w:r w:rsidRPr="50F857A5">
              <w:rPr>
                <w:rStyle w:val="EnfasisORTChar"/>
              </w:rPr>
              <w:t xml:space="preserve">Rol: </w:t>
            </w:r>
            <w:r w:rsidRPr="0036695A">
              <w:rPr>
                <w:szCs w:val="24"/>
              </w:rPr>
              <w:t>el usuario tendrá unos de los siguientes roles con sus permisos correspondientes:</w:t>
            </w:r>
          </w:p>
          <w:p w14:paraId="17C80BA4" w14:textId="57CD2DA7" w:rsidR="6DC8493F" w:rsidRPr="0036695A" w:rsidRDefault="2A105781" w:rsidP="18FB2435">
            <w:pPr>
              <w:pStyle w:val="ParrafoORT"/>
              <w:rPr>
                <w:szCs w:val="24"/>
              </w:rPr>
            </w:pPr>
            <w:r w:rsidRPr="0036695A">
              <w:rPr>
                <w:szCs w:val="24"/>
              </w:rPr>
              <w:t xml:space="preserve">El administrador no podrá ver </w:t>
            </w:r>
            <w:r w:rsidR="09B165ED" w:rsidRPr="0036695A">
              <w:rPr>
                <w:szCs w:val="24"/>
              </w:rPr>
              <w:t xml:space="preserve">la contraseña </w:t>
            </w:r>
            <w:r w:rsidRPr="0036695A">
              <w:rPr>
                <w:szCs w:val="24"/>
              </w:rPr>
              <w:t xml:space="preserve">una vez </w:t>
            </w:r>
            <w:r w:rsidR="27621767" w:rsidRPr="0036695A">
              <w:rPr>
                <w:szCs w:val="24"/>
              </w:rPr>
              <w:t>creado,</w:t>
            </w:r>
            <w:r w:rsidRPr="0036695A">
              <w:rPr>
                <w:szCs w:val="24"/>
              </w:rPr>
              <w:t xml:space="preserve"> pero si reiniciar</w:t>
            </w:r>
            <w:r w:rsidR="1F9BFFF9" w:rsidRPr="0036695A">
              <w:rPr>
                <w:szCs w:val="24"/>
              </w:rPr>
              <w:t xml:space="preserve">la </w:t>
            </w:r>
            <w:r w:rsidRPr="0036695A">
              <w:rPr>
                <w:szCs w:val="24"/>
              </w:rPr>
              <w:t>con el mismo valor de default</w:t>
            </w:r>
            <w:r w:rsidR="6BB01A6D" w:rsidRPr="0036695A">
              <w:rPr>
                <w:szCs w:val="24"/>
              </w:rPr>
              <w:t xml:space="preserve"> </w:t>
            </w:r>
            <w:r w:rsidR="33C83AE9" w:rsidRPr="0036695A">
              <w:rPr>
                <w:szCs w:val="24"/>
              </w:rPr>
              <w:t>según RF</w:t>
            </w:r>
            <w:r w:rsidR="6BB01A6D" w:rsidRPr="0036695A">
              <w:rPr>
                <w:szCs w:val="24"/>
              </w:rPr>
              <w:t>02</w:t>
            </w:r>
          </w:p>
          <w:p w14:paraId="4A06FB75" w14:textId="68A4CC4C" w:rsidR="02A2D509" w:rsidRPr="0036695A" w:rsidRDefault="02A2D509" w:rsidP="18FB2435">
            <w:pPr>
              <w:pStyle w:val="ParrafoORT"/>
              <w:rPr>
                <w:szCs w:val="24"/>
              </w:rPr>
            </w:pPr>
            <w:r w:rsidRPr="0036695A">
              <w:rPr>
                <w:szCs w:val="24"/>
              </w:rPr>
              <w:t>Los roles por el momento son:</w:t>
            </w:r>
          </w:p>
          <w:p w14:paraId="44D85AF8" w14:textId="62E340C4" w:rsidR="3134AF3F" w:rsidRPr="0036695A" w:rsidRDefault="3134AF3F" w:rsidP="50F857A5">
            <w:pPr>
              <w:pStyle w:val="ParrafoORT"/>
              <w:rPr>
                <w:szCs w:val="24"/>
              </w:rPr>
            </w:pPr>
            <w:r w:rsidRPr="0036695A">
              <w:rPr>
                <w:szCs w:val="24"/>
              </w:rPr>
              <w:t>ADMINISTRADOR: tiene acceso y control total de todas las funciones y configuraciones del sistema</w:t>
            </w:r>
          </w:p>
          <w:p w14:paraId="62E216D1" w14:textId="7D7B3EF5" w:rsidR="02A2D509" w:rsidRPr="0036695A" w:rsidRDefault="02A2D509" w:rsidP="18FB2435">
            <w:pPr>
              <w:pStyle w:val="ParrafoORT"/>
              <w:rPr>
                <w:szCs w:val="24"/>
              </w:rPr>
            </w:pPr>
            <w:r w:rsidRPr="0036695A">
              <w:rPr>
                <w:szCs w:val="24"/>
              </w:rPr>
              <w:t xml:space="preserve">FINANZAS: tiene acceso a los reportes de horas e historial de cada funcionario. No puede modificar </w:t>
            </w:r>
            <w:r w:rsidR="4C4CC73F" w:rsidRPr="0036695A">
              <w:rPr>
                <w:szCs w:val="24"/>
              </w:rPr>
              <w:t>ningún</w:t>
            </w:r>
            <w:r w:rsidRPr="0036695A">
              <w:rPr>
                <w:szCs w:val="24"/>
              </w:rPr>
              <w:t xml:space="preserve"> </w:t>
            </w:r>
            <w:r w:rsidR="7843A288" w:rsidRPr="0036695A">
              <w:rPr>
                <w:szCs w:val="24"/>
              </w:rPr>
              <w:t>dato,</w:t>
            </w:r>
            <w:r w:rsidRPr="0036695A">
              <w:rPr>
                <w:szCs w:val="24"/>
              </w:rPr>
              <w:t xml:space="preserve"> solo obtenerlo en reportes especificados en RF siguientes.</w:t>
            </w:r>
          </w:p>
          <w:p w14:paraId="138CB0BC" w14:textId="49D00AA9" w:rsidR="02A2D509" w:rsidRPr="0036695A" w:rsidRDefault="55479CB1" w:rsidP="18FB2435">
            <w:pPr>
              <w:pStyle w:val="ParrafoORT"/>
              <w:rPr>
                <w:szCs w:val="24"/>
              </w:rPr>
            </w:pPr>
            <w:r w:rsidRPr="0036695A">
              <w:rPr>
                <w:szCs w:val="24"/>
              </w:rPr>
              <w:t xml:space="preserve">RRHH: tiene acceso al ingreso de funcionarios nuevos al sistema según </w:t>
            </w:r>
            <w:r w:rsidR="10674D86" w:rsidRPr="0036695A">
              <w:rPr>
                <w:szCs w:val="24"/>
              </w:rPr>
              <w:t>RF</w:t>
            </w:r>
            <w:r w:rsidR="345A50AA" w:rsidRPr="0036695A">
              <w:rPr>
                <w:szCs w:val="24"/>
              </w:rPr>
              <w:t>06</w:t>
            </w:r>
            <w:r w:rsidR="10674D86" w:rsidRPr="0036695A">
              <w:rPr>
                <w:szCs w:val="24"/>
              </w:rPr>
              <w:t>,</w:t>
            </w:r>
            <w:r w:rsidRPr="0036695A">
              <w:rPr>
                <w:szCs w:val="24"/>
              </w:rPr>
              <w:t xml:space="preserve"> y </w:t>
            </w:r>
            <w:r w:rsidR="3BC50FA0" w:rsidRPr="0036695A">
              <w:rPr>
                <w:szCs w:val="24"/>
              </w:rPr>
              <w:t>además</w:t>
            </w:r>
            <w:r w:rsidRPr="0036695A">
              <w:rPr>
                <w:szCs w:val="24"/>
              </w:rPr>
              <w:t xml:space="preserve"> puede actua</w:t>
            </w:r>
            <w:r w:rsidR="32432219" w:rsidRPr="0036695A">
              <w:rPr>
                <w:szCs w:val="24"/>
              </w:rPr>
              <w:t>lizar sus datos.</w:t>
            </w:r>
          </w:p>
          <w:p w14:paraId="40269920" w14:textId="4EB4318B" w:rsidR="77D10750" w:rsidRPr="0036695A" w:rsidRDefault="503AFDBD" w:rsidP="18FB2435">
            <w:pPr>
              <w:pStyle w:val="ParrafoORT"/>
              <w:rPr>
                <w:szCs w:val="24"/>
              </w:rPr>
            </w:pPr>
            <w:r w:rsidRPr="0036695A">
              <w:rPr>
                <w:szCs w:val="24"/>
              </w:rPr>
              <w:t>SUBJEFE</w:t>
            </w:r>
            <w:r w:rsidR="18970B39" w:rsidRPr="0036695A">
              <w:rPr>
                <w:szCs w:val="24"/>
              </w:rPr>
              <w:t xml:space="preserve"> </w:t>
            </w:r>
            <w:r w:rsidRPr="0036695A">
              <w:rPr>
                <w:szCs w:val="24"/>
              </w:rPr>
              <w:t xml:space="preserve">OPERATVO: este rol es el único que accede a la planificación del escalafón, puede editar datos relevantes del </w:t>
            </w:r>
            <w:r w:rsidR="244A4AC7" w:rsidRPr="0036695A">
              <w:rPr>
                <w:szCs w:val="24"/>
              </w:rPr>
              <w:t>funcion</w:t>
            </w:r>
            <w:r w:rsidRPr="0036695A">
              <w:rPr>
                <w:szCs w:val="24"/>
              </w:rPr>
              <w:t xml:space="preserve">ario como la dirección y el </w:t>
            </w:r>
            <w:r w:rsidR="5B29670B" w:rsidRPr="0036695A">
              <w:rPr>
                <w:szCs w:val="24"/>
              </w:rPr>
              <w:t>teléfono</w:t>
            </w:r>
            <w:r w:rsidRPr="0036695A">
              <w:rPr>
                <w:szCs w:val="24"/>
              </w:rPr>
              <w:t xml:space="preserve"> de contacto</w:t>
            </w:r>
            <w:r w:rsidR="40E060FE" w:rsidRPr="0036695A">
              <w:rPr>
                <w:szCs w:val="24"/>
              </w:rPr>
              <w:t>.</w:t>
            </w:r>
          </w:p>
          <w:p w14:paraId="6652C139" w14:textId="1A12B6A0" w:rsidR="5D8A104D" w:rsidRPr="0036695A" w:rsidRDefault="40E060FE" w:rsidP="5490A843">
            <w:pPr>
              <w:pStyle w:val="ParrafoORT"/>
              <w:rPr>
                <w:szCs w:val="24"/>
              </w:rPr>
            </w:pPr>
            <w:r w:rsidRPr="0036695A">
              <w:rPr>
                <w:szCs w:val="24"/>
              </w:rPr>
              <w:t>ASISTENTE</w:t>
            </w:r>
            <w:r w:rsidR="7329B4BF" w:rsidRPr="0036695A">
              <w:rPr>
                <w:szCs w:val="24"/>
              </w:rPr>
              <w:t xml:space="preserve"> </w:t>
            </w:r>
            <w:r w:rsidRPr="0036695A">
              <w:rPr>
                <w:szCs w:val="24"/>
              </w:rPr>
              <w:t xml:space="preserve">OPERATIVO: es el rol que accede únicamente a una copia de la planificación </w:t>
            </w:r>
            <w:r w:rsidR="7820456D" w:rsidRPr="0036695A">
              <w:rPr>
                <w:szCs w:val="24"/>
              </w:rPr>
              <w:t xml:space="preserve">la cual será modificada según las eventualidades del </w:t>
            </w:r>
            <w:r w:rsidR="267DBD7C" w:rsidRPr="0036695A">
              <w:rPr>
                <w:szCs w:val="24"/>
              </w:rPr>
              <w:t>día</w:t>
            </w:r>
            <w:r w:rsidR="7820456D" w:rsidRPr="0036695A">
              <w:rPr>
                <w:szCs w:val="24"/>
              </w:rPr>
              <w:t xml:space="preserve"> planificado</w:t>
            </w:r>
            <w:r w:rsidR="2E20F0B3" w:rsidRPr="0036695A">
              <w:rPr>
                <w:szCs w:val="24"/>
              </w:rPr>
              <w:t xml:space="preserve">. Este rol no </w:t>
            </w:r>
            <w:r w:rsidR="6507787E" w:rsidRPr="0036695A">
              <w:rPr>
                <w:szCs w:val="24"/>
              </w:rPr>
              <w:t>podrá</w:t>
            </w:r>
            <w:r w:rsidR="2E20F0B3" w:rsidRPr="0036695A">
              <w:rPr>
                <w:szCs w:val="24"/>
              </w:rPr>
              <w:t xml:space="preserve"> editar datos de </w:t>
            </w:r>
            <w:r w:rsidR="0C08CC3C" w:rsidRPr="0036695A">
              <w:rPr>
                <w:szCs w:val="24"/>
              </w:rPr>
              <w:t>funcionarios,</w:t>
            </w:r>
            <w:r w:rsidR="2E20F0B3" w:rsidRPr="0036695A">
              <w:rPr>
                <w:szCs w:val="24"/>
              </w:rPr>
              <w:t xml:space="preserve"> sino que </w:t>
            </w:r>
            <w:r w:rsidR="2AB5945F" w:rsidRPr="0036695A">
              <w:rPr>
                <w:szCs w:val="24"/>
              </w:rPr>
              <w:t xml:space="preserve">solo </w:t>
            </w:r>
            <w:r w:rsidR="624E3C60" w:rsidRPr="0036695A">
              <w:rPr>
                <w:szCs w:val="24"/>
              </w:rPr>
              <w:t>podr</w:t>
            </w:r>
            <w:r w:rsidR="624E3C60" w:rsidRPr="5490A843">
              <w:rPr>
                <w:rStyle w:val="ParrafoORTCar"/>
              </w:rPr>
              <w:t>á</w:t>
            </w:r>
            <w:r w:rsidR="2AB5945F" w:rsidRPr="5490A843">
              <w:rPr>
                <w:rStyle w:val="ParrafoORTCar"/>
              </w:rPr>
              <w:t xml:space="preserve"> visualizar</w:t>
            </w:r>
            <w:r w:rsidR="2AB5945F" w:rsidRPr="0036695A">
              <w:rPr>
                <w:szCs w:val="24"/>
              </w:rPr>
              <w:t>los.</w:t>
            </w:r>
          </w:p>
          <w:p w14:paraId="2F48CF25" w14:textId="3F4F56BB" w:rsidR="5D8A104D" w:rsidRPr="0036695A" w:rsidRDefault="4D96F2CB" w:rsidP="5490A843">
            <w:pPr>
              <w:pStyle w:val="ParrafoORT"/>
              <w:rPr>
                <w:szCs w:val="24"/>
              </w:rPr>
            </w:pPr>
            <w:r w:rsidRPr="5490A843">
              <w:rPr>
                <w:rStyle w:val="EnfasisORTChar"/>
              </w:rPr>
              <w:t xml:space="preserve">Email: </w:t>
            </w:r>
            <w:r w:rsidRPr="0036695A">
              <w:rPr>
                <w:szCs w:val="24"/>
              </w:rPr>
              <w:t>necesario para el envío de la contraseña inicial y su recuperación.</w:t>
            </w:r>
          </w:p>
          <w:p w14:paraId="14159E1C" w14:textId="5E61A2F0" w:rsidR="5D8A104D" w:rsidRPr="0036695A" w:rsidRDefault="4D96F2CB" w:rsidP="5490A843">
            <w:pPr>
              <w:pStyle w:val="ParrafoORT"/>
              <w:rPr>
                <w:szCs w:val="24"/>
              </w:rPr>
            </w:pPr>
            <w:r w:rsidRPr="5490A843">
              <w:rPr>
                <w:rStyle w:val="EnfasisORTChar"/>
              </w:rPr>
              <w:lastRenderedPageBreak/>
              <w:t xml:space="preserve">Activo: </w:t>
            </w:r>
            <w:r>
              <w:t>true o false. True si está activo para operar en el sistema.</w:t>
            </w:r>
            <w:r w:rsidR="3EF2F737">
              <w:t xml:space="preserve"> Se guarda en true al crear el usuario.</w:t>
            </w:r>
          </w:p>
        </w:tc>
      </w:tr>
      <w:tr w:rsidR="00321245" w14:paraId="42BF122B" w14:textId="77777777" w:rsidTr="0036695A">
        <w:tc>
          <w:tcPr>
            <w:tcW w:w="2055" w:type="dxa"/>
            <w:shd w:val="clear" w:color="auto" w:fill="auto"/>
          </w:tcPr>
          <w:p w14:paraId="1D649878" w14:textId="014F3989" w:rsidR="18FB2435" w:rsidRPr="0036695A" w:rsidRDefault="18FB2435" w:rsidP="18FB2435">
            <w:pPr>
              <w:pStyle w:val="ParrafoORT"/>
              <w:rPr>
                <w:szCs w:val="24"/>
              </w:rPr>
            </w:pPr>
            <w:r>
              <w:lastRenderedPageBreak/>
              <w:t>Prioridad</w:t>
            </w:r>
          </w:p>
        </w:tc>
        <w:tc>
          <w:tcPr>
            <w:tcW w:w="6435" w:type="dxa"/>
            <w:shd w:val="clear" w:color="auto" w:fill="auto"/>
          </w:tcPr>
          <w:p w14:paraId="0BC1BFCE" w14:textId="7BB83642" w:rsidR="18FB2435" w:rsidRDefault="61A53ABF" w:rsidP="07458CB5">
            <w:pPr>
              <w:pStyle w:val="ParrafoORT"/>
            </w:pPr>
            <w:r>
              <w:t>Media</w:t>
            </w:r>
          </w:p>
        </w:tc>
      </w:tr>
    </w:tbl>
    <w:p w14:paraId="37F87D0B" w14:textId="00304416" w:rsidR="18FB2435" w:rsidRDefault="18FB2435" w:rsidP="18FB2435">
      <w:pPr>
        <w:pStyle w:val="TituloORT"/>
        <w:numPr>
          <w:ilvl w:val="0"/>
          <w:numId w:val="0"/>
        </w:numPr>
        <w:rPr>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2E0F66AB" w14:textId="77777777" w:rsidTr="0036695A">
        <w:tc>
          <w:tcPr>
            <w:tcW w:w="2055" w:type="dxa"/>
            <w:shd w:val="clear" w:color="auto" w:fill="auto"/>
          </w:tcPr>
          <w:p w14:paraId="0794882D" w14:textId="09EDAFF6" w:rsidR="18FB2435" w:rsidRPr="0036695A" w:rsidRDefault="18FB2435" w:rsidP="18FB2435">
            <w:pPr>
              <w:pStyle w:val="ParrafoORT"/>
              <w:rPr>
                <w:szCs w:val="24"/>
              </w:rPr>
            </w:pPr>
            <w:r>
              <w:t>ID</w:t>
            </w:r>
          </w:p>
        </w:tc>
        <w:tc>
          <w:tcPr>
            <w:tcW w:w="6435" w:type="dxa"/>
            <w:shd w:val="clear" w:color="auto" w:fill="auto"/>
          </w:tcPr>
          <w:p w14:paraId="32F5DB34" w14:textId="2986A593" w:rsidR="18FB2435" w:rsidRPr="0036695A" w:rsidRDefault="18FB2435" w:rsidP="18FB2435">
            <w:pPr>
              <w:pStyle w:val="ParrafoORT"/>
              <w:rPr>
                <w:szCs w:val="24"/>
              </w:rPr>
            </w:pPr>
            <w:r>
              <w:t>RF0</w:t>
            </w:r>
            <w:r w:rsidR="51AD6960">
              <w:t>2</w:t>
            </w:r>
          </w:p>
        </w:tc>
      </w:tr>
      <w:tr w:rsidR="00321245" w14:paraId="2FE39DA4" w14:textId="77777777" w:rsidTr="0036695A">
        <w:tc>
          <w:tcPr>
            <w:tcW w:w="2055" w:type="dxa"/>
            <w:shd w:val="clear" w:color="auto" w:fill="auto"/>
          </w:tcPr>
          <w:p w14:paraId="3B50EDE3" w14:textId="4F490FEC" w:rsidR="18FB2435" w:rsidRPr="0036695A" w:rsidRDefault="18FB2435" w:rsidP="18FB2435">
            <w:pPr>
              <w:pStyle w:val="ParrafoORT"/>
              <w:rPr>
                <w:szCs w:val="24"/>
              </w:rPr>
            </w:pPr>
            <w:r>
              <w:t>Usuario</w:t>
            </w:r>
          </w:p>
        </w:tc>
        <w:tc>
          <w:tcPr>
            <w:tcW w:w="6435" w:type="dxa"/>
            <w:shd w:val="clear" w:color="auto" w:fill="auto"/>
          </w:tcPr>
          <w:p w14:paraId="41826374" w14:textId="74A16660" w:rsidR="18FB2435" w:rsidRDefault="18FB2435" w:rsidP="18FB2435">
            <w:pPr>
              <w:pStyle w:val="ParrafoORT"/>
            </w:pPr>
            <w:r>
              <w:t>Administrador</w:t>
            </w:r>
          </w:p>
        </w:tc>
      </w:tr>
      <w:tr w:rsidR="00321245" w14:paraId="546EBD2D" w14:textId="77777777" w:rsidTr="0036695A">
        <w:tc>
          <w:tcPr>
            <w:tcW w:w="2055" w:type="dxa"/>
            <w:shd w:val="clear" w:color="auto" w:fill="auto"/>
          </w:tcPr>
          <w:p w14:paraId="21EAF04A" w14:textId="465DCF92" w:rsidR="18FB2435" w:rsidRPr="0036695A" w:rsidRDefault="18FB2435" w:rsidP="00321245">
            <w:pPr>
              <w:pStyle w:val="ParrafoORT"/>
              <w:outlineLvl w:val="2"/>
              <w:rPr>
                <w:szCs w:val="24"/>
              </w:rPr>
            </w:pPr>
            <w:bookmarkStart w:id="25" w:name="_Toc71468225"/>
            <w:r>
              <w:t>Título</w:t>
            </w:r>
            <w:bookmarkEnd w:id="25"/>
          </w:p>
        </w:tc>
        <w:tc>
          <w:tcPr>
            <w:tcW w:w="6435" w:type="dxa"/>
            <w:shd w:val="clear" w:color="auto" w:fill="auto"/>
          </w:tcPr>
          <w:p w14:paraId="77F1A5BE" w14:textId="0E2249A9" w:rsidR="775B0E48" w:rsidRDefault="60EF319F" w:rsidP="00321245">
            <w:pPr>
              <w:pStyle w:val="ParrafoORT"/>
              <w:outlineLvl w:val="2"/>
            </w:pPr>
            <w:bookmarkStart w:id="26" w:name="_Toc71468226"/>
            <w:r>
              <w:t xml:space="preserve">Recuperar </w:t>
            </w:r>
            <w:r w:rsidR="587BCA23">
              <w:t xml:space="preserve">contraseña </w:t>
            </w:r>
            <w:r>
              <w:t>de usuario</w:t>
            </w:r>
            <w:bookmarkEnd w:id="26"/>
          </w:p>
        </w:tc>
      </w:tr>
      <w:tr w:rsidR="00321245" w14:paraId="51594E41" w14:textId="77777777" w:rsidTr="0036695A">
        <w:tc>
          <w:tcPr>
            <w:tcW w:w="2055" w:type="dxa"/>
            <w:shd w:val="clear" w:color="auto" w:fill="auto"/>
          </w:tcPr>
          <w:p w14:paraId="07BFAB9D" w14:textId="777286FF" w:rsidR="18FB2435" w:rsidRPr="0036695A" w:rsidRDefault="18FB2435" w:rsidP="18FB2435">
            <w:pPr>
              <w:pStyle w:val="ParrafoORT"/>
              <w:rPr>
                <w:szCs w:val="24"/>
              </w:rPr>
            </w:pPr>
            <w:r>
              <w:t>Descripción</w:t>
            </w:r>
          </w:p>
        </w:tc>
        <w:tc>
          <w:tcPr>
            <w:tcW w:w="6435" w:type="dxa"/>
            <w:shd w:val="clear" w:color="auto" w:fill="auto"/>
          </w:tcPr>
          <w:p w14:paraId="630023B8" w14:textId="06B1B529" w:rsidR="18FB2435" w:rsidRDefault="18FB2435" w:rsidP="18FB2435">
            <w:pPr>
              <w:pStyle w:val="ParrafoORT"/>
            </w:pPr>
            <w:r>
              <w:t xml:space="preserve">El sistema debe permitir </w:t>
            </w:r>
            <w:r w:rsidR="7AC89A87">
              <w:t xml:space="preserve">la recuperación de </w:t>
            </w:r>
            <w:r>
              <w:t>un usuario</w:t>
            </w:r>
          </w:p>
        </w:tc>
      </w:tr>
      <w:tr w:rsidR="00321245" w14:paraId="098D66AA" w14:textId="77777777" w:rsidTr="0036695A">
        <w:tc>
          <w:tcPr>
            <w:tcW w:w="2055" w:type="dxa"/>
            <w:shd w:val="clear" w:color="auto" w:fill="auto"/>
          </w:tcPr>
          <w:p w14:paraId="124EC6F3" w14:textId="7A677FBC" w:rsidR="18FB2435" w:rsidRPr="0036695A" w:rsidRDefault="18FB2435" w:rsidP="18FB2435">
            <w:pPr>
              <w:pStyle w:val="ParrafoORT"/>
              <w:rPr>
                <w:szCs w:val="24"/>
              </w:rPr>
            </w:pPr>
            <w:r w:rsidRPr="0036695A">
              <w:rPr>
                <w:szCs w:val="24"/>
              </w:rPr>
              <w:t>Validación y reglas de negocio</w:t>
            </w:r>
          </w:p>
        </w:tc>
        <w:tc>
          <w:tcPr>
            <w:tcW w:w="6435" w:type="dxa"/>
            <w:shd w:val="clear" w:color="auto" w:fill="auto"/>
          </w:tcPr>
          <w:p w14:paraId="524DFA2E" w14:textId="778D5A8D" w:rsidR="18FB2435" w:rsidRPr="0036695A" w:rsidRDefault="18FB2435" w:rsidP="18FB2435">
            <w:pPr>
              <w:pStyle w:val="ParrafoORT"/>
              <w:rPr>
                <w:szCs w:val="24"/>
              </w:rPr>
            </w:pPr>
            <w:r w:rsidRPr="0036695A">
              <w:rPr>
                <w:szCs w:val="24"/>
              </w:rPr>
              <w:t>Se requiere:</w:t>
            </w:r>
          </w:p>
          <w:p w14:paraId="46F96ED6" w14:textId="5E0BEBA3" w:rsidR="50B5B327" w:rsidRPr="0036695A" w:rsidRDefault="324FD127" w:rsidP="18FB2435">
            <w:pPr>
              <w:pStyle w:val="ParrafoORT"/>
              <w:rPr>
                <w:szCs w:val="24"/>
              </w:rPr>
            </w:pPr>
            <w:r w:rsidRPr="0036695A">
              <w:rPr>
                <w:szCs w:val="24"/>
              </w:rPr>
              <w:t xml:space="preserve">El usuario que se quiere recuperar </w:t>
            </w:r>
            <w:r w:rsidR="64660C69" w:rsidRPr="0036695A">
              <w:rPr>
                <w:szCs w:val="24"/>
              </w:rPr>
              <w:t>la contraseña</w:t>
            </w:r>
            <w:r w:rsidR="5819D75B">
              <w:t xml:space="preserve"> </w:t>
            </w:r>
            <w:r w:rsidRPr="0036695A">
              <w:rPr>
                <w:szCs w:val="24"/>
              </w:rPr>
              <w:t>debe estar registrado en el sistema</w:t>
            </w:r>
          </w:p>
          <w:p w14:paraId="46325514" w14:textId="275AACE3" w:rsidR="1D77F815" w:rsidRPr="0036695A" w:rsidRDefault="112B4173" w:rsidP="18FB2435">
            <w:pPr>
              <w:pStyle w:val="ParrafoORT"/>
              <w:rPr>
                <w:szCs w:val="24"/>
              </w:rPr>
            </w:pPr>
            <w:r w:rsidRPr="0036695A">
              <w:rPr>
                <w:szCs w:val="24"/>
              </w:rPr>
              <w:t xml:space="preserve">El sistema </w:t>
            </w:r>
            <w:r w:rsidR="53B822E3" w:rsidRPr="0036695A">
              <w:rPr>
                <w:szCs w:val="24"/>
              </w:rPr>
              <w:t>volverá</w:t>
            </w:r>
            <w:r w:rsidR="20F55DB4" w:rsidRPr="0036695A">
              <w:rPr>
                <w:szCs w:val="24"/>
              </w:rPr>
              <w:t xml:space="preserve"> a</w:t>
            </w:r>
            <w:r w:rsidR="0A33019A" w:rsidRPr="0036695A">
              <w:rPr>
                <w:szCs w:val="24"/>
              </w:rPr>
              <w:t xml:space="preserve"> enviar al email registrado una nueva </w:t>
            </w:r>
            <w:r w:rsidR="363E2324" w:rsidRPr="0036695A">
              <w:rPr>
                <w:szCs w:val="24"/>
              </w:rPr>
              <w:t>contraseña según</w:t>
            </w:r>
            <w:r w:rsidR="20F55DB4" w:rsidRPr="0036695A">
              <w:rPr>
                <w:szCs w:val="24"/>
              </w:rPr>
              <w:t xml:space="preserve"> RF01</w:t>
            </w:r>
            <w:r w:rsidR="06E22F5F" w:rsidRPr="0036695A">
              <w:rPr>
                <w:szCs w:val="24"/>
              </w:rPr>
              <w:t>, y una vez el usuario inicia sesión deberá volver a cambiar la contraseña.</w:t>
            </w:r>
          </w:p>
        </w:tc>
      </w:tr>
      <w:tr w:rsidR="00321245" w14:paraId="08AAE604" w14:textId="77777777" w:rsidTr="0036695A">
        <w:tc>
          <w:tcPr>
            <w:tcW w:w="2055" w:type="dxa"/>
            <w:shd w:val="clear" w:color="auto" w:fill="auto"/>
          </w:tcPr>
          <w:p w14:paraId="6608458C" w14:textId="014F3989" w:rsidR="18FB2435" w:rsidRPr="0036695A" w:rsidRDefault="18FB2435" w:rsidP="18FB2435">
            <w:pPr>
              <w:pStyle w:val="ParrafoORT"/>
              <w:rPr>
                <w:szCs w:val="24"/>
              </w:rPr>
            </w:pPr>
            <w:r>
              <w:t>Prioridad</w:t>
            </w:r>
          </w:p>
        </w:tc>
        <w:tc>
          <w:tcPr>
            <w:tcW w:w="6435" w:type="dxa"/>
            <w:shd w:val="clear" w:color="auto" w:fill="auto"/>
          </w:tcPr>
          <w:p w14:paraId="3580362A" w14:textId="0D25D275" w:rsidR="18FB2435" w:rsidRPr="0036695A" w:rsidRDefault="18FB2435" w:rsidP="18FB2435">
            <w:pPr>
              <w:pStyle w:val="ParrafoORT"/>
              <w:rPr>
                <w:szCs w:val="24"/>
              </w:rPr>
            </w:pPr>
            <w:r>
              <w:t>Alta</w:t>
            </w:r>
          </w:p>
        </w:tc>
      </w:tr>
    </w:tbl>
    <w:p w14:paraId="72C2A41F" w14:textId="04AF2800" w:rsidR="18FB2435" w:rsidRDefault="18FB2435" w:rsidP="18FB2435">
      <w:pPr>
        <w:pStyle w:val="TituloORT"/>
        <w:numPr>
          <w:ilvl w:val="0"/>
          <w:numId w:val="0"/>
        </w:numPr>
        <w:rPr>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2C4F20DD" w14:textId="77777777" w:rsidTr="0036695A">
        <w:tc>
          <w:tcPr>
            <w:tcW w:w="2055" w:type="dxa"/>
            <w:shd w:val="clear" w:color="auto" w:fill="auto"/>
          </w:tcPr>
          <w:p w14:paraId="14C6F221" w14:textId="09EDAFF6" w:rsidR="50F857A5" w:rsidRPr="0036695A" w:rsidRDefault="50F857A5" w:rsidP="50F857A5">
            <w:pPr>
              <w:pStyle w:val="ParrafoORT"/>
              <w:rPr>
                <w:szCs w:val="24"/>
              </w:rPr>
            </w:pPr>
            <w:r>
              <w:t>ID</w:t>
            </w:r>
          </w:p>
        </w:tc>
        <w:tc>
          <w:tcPr>
            <w:tcW w:w="6435" w:type="dxa"/>
            <w:shd w:val="clear" w:color="auto" w:fill="auto"/>
          </w:tcPr>
          <w:p w14:paraId="311734FC" w14:textId="0618FF15" w:rsidR="50F857A5" w:rsidRDefault="707DB40B" w:rsidP="50F857A5">
            <w:pPr>
              <w:pStyle w:val="ParrafoORT"/>
            </w:pPr>
            <w:r>
              <w:t>RF0</w:t>
            </w:r>
            <w:r w:rsidR="163B03DB">
              <w:t>3</w:t>
            </w:r>
          </w:p>
        </w:tc>
      </w:tr>
      <w:tr w:rsidR="00321245" w14:paraId="0B60BD14" w14:textId="77777777" w:rsidTr="0036695A">
        <w:tc>
          <w:tcPr>
            <w:tcW w:w="2055" w:type="dxa"/>
            <w:shd w:val="clear" w:color="auto" w:fill="auto"/>
          </w:tcPr>
          <w:p w14:paraId="62802A22" w14:textId="4F490FEC" w:rsidR="50F857A5" w:rsidRPr="0036695A" w:rsidRDefault="50F857A5" w:rsidP="50F857A5">
            <w:pPr>
              <w:pStyle w:val="ParrafoORT"/>
              <w:rPr>
                <w:szCs w:val="24"/>
              </w:rPr>
            </w:pPr>
            <w:r>
              <w:t>Usuario</w:t>
            </w:r>
          </w:p>
        </w:tc>
        <w:tc>
          <w:tcPr>
            <w:tcW w:w="6435" w:type="dxa"/>
            <w:shd w:val="clear" w:color="auto" w:fill="auto"/>
          </w:tcPr>
          <w:p w14:paraId="38AA83D5" w14:textId="74A16660" w:rsidR="50F857A5" w:rsidRDefault="50F857A5" w:rsidP="50F857A5">
            <w:pPr>
              <w:pStyle w:val="ParrafoORT"/>
            </w:pPr>
            <w:r>
              <w:t>Administrador</w:t>
            </w:r>
          </w:p>
        </w:tc>
      </w:tr>
      <w:tr w:rsidR="00321245" w14:paraId="1734EA24" w14:textId="77777777" w:rsidTr="0036695A">
        <w:tc>
          <w:tcPr>
            <w:tcW w:w="2055" w:type="dxa"/>
            <w:shd w:val="clear" w:color="auto" w:fill="auto"/>
          </w:tcPr>
          <w:p w14:paraId="7AA59954" w14:textId="465DCF92" w:rsidR="50F857A5" w:rsidRPr="0036695A" w:rsidRDefault="50F857A5" w:rsidP="00321245">
            <w:pPr>
              <w:pStyle w:val="ParrafoORT"/>
              <w:outlineLvl w:val="2"/>
              <w:rPr>
                <w:szCs w:val="24"/>
              </w:rPr>
            </w:pPr>
            <w:bookmarkStart w:id="27" w:name="_Toc71468227"/>
            <w:r>
              <w:t>Título</w:t>
            </w:r>
            <w:bookmarkEnd w:id="27"/>
          </w:p>
        </w:tc>
        <w:tc>
          <w:tcPr>
            <w:tcW w:w="6435" w:type="dxa"/>
            <w:shd w:val="clear" w:color="auto" w:fill="auto"/>
          </w:tcPr>
          <w:p w14:paraId="2BE2C6CC" w14:textId="3FC50FE6" w:rsidR="149F1AEB" w:rsidRDefault="149F1AEB" w:rsidP="00321245">
            <w:pPr>
              <w:pStyle w:val="ParrafoORT"/>
              <w:outlineLvl w:val="2"/>
            </w:pPr>
            <w:bookmarkStart w:id="28" w:name="_Toc71468228"/>
            <w:r>
              <w:t xml:space="preserve">Baja de </w:t>
            </w:r>
            <w:r w:rsidR="50F857A5">
              <w:t>usuario</w:t>
            </w:r>
            <w:bookmarkEnd w:id="28"/>
          </w:p>
        </w:tc>
      </w:tr>
      <w:tr w:rsidR="00321245" w14:paraId="004EE92E" w14:textId="77777777" w:rsidTr="0036695A">
        <w:tc>
          <w:tcPr>
            <w:tcW w:w="2055" w:type="dxa"/>
            <w:shd w:val="clear" w:color="auto" w:fill="auto"/>
          </w:tcPr>
          <w:p w14:paraId="161C7A2B" w14:textId="777286FF" w:rsidR="50F857A5" w:rsidRPr="0036695A" w:rsidRDefault="50F857A5" w:rsidP="50F857A5">
            <w:pPr>
              <w:pStyle w:val="ParrafoORT"/>
              <w:rPr>
                <w:szCs w:val="24"/>
              </w:rPr>
            </w:pPr>
            <w:r>
              <w:t>Descripción</w:t>
            </w:r>
          </w:p>
        </w:tc>
        <w:tc>
          <w:tcPr>
            <w:tcW w:w="6435" w:type="dxa"/>
            <w:shd w:val="clear" w:color="auto" w:fill="auto"/>
          </w:tcPr>
          <w:p w14:paraId="78A13977" w14:textId="57E84376" w:rsidR="50F857A5" w:rsidRDefault="50F857A5" w:rsidP="50F857A5">
            <w:pPr>
              <w:pStyle w:val="ParrafoORT"/>
            </w:pPr>
            <w:r>
              <w:t xml:space="preserve">El sistema debe permitir la </w:t>
            </w:r>
            <w:r w:rsidR="43817314">
              <w:t>baja de un usuario en el sistema</w:t>
            </w:r>
          </w:p>
        </w:tc>
      </w:tr>
      <w:tr w:rsidR="00321245" w14:paraId="4557A5EF" w14:textId="77777777" w:rsidTr="0036695A">
        <w:tc>
          <w:tcPr>
            <w:tcW w:w="2055" w:type="dxa"/>
            <w:shd w:val="clear" w:color="auto" w:fill="auto"/>
          </w:tcPr>
          <w:p w14:paraId="456F98A9" w14:textId="7A677FBC" w:rsidR="50F857A5" w:rsidRPr="0036695A" w:rsidRDefault="50F857A5" w:rsidP="50F857A5">
            <w:pPr>
              <w:pStyle w:val="ParrafoORT"/>
              <w:rPr>
                <w:szCs w:val="24"/>
              </w:rPr>
            </w:pPr>
            <w:r w:rsidRPr="0036695A">
              <w:rPr>
                <w:szCs w:val="24"/>
              </w:rPr>
              <w:t>Validación y reglas de negocio</w:t>
            </w:r>
          </w:p>
        </w:tc>
        <w:tc>
          <w:tcPr>
            <w:tcW w:w="6435" w:type="dxa"/>
            <w:shd w:val="clear" w:color="auto" w:fill="auto"/>
          </w:tcPr>
          <w:p w14:paraId="53D44E7D" w14:textId="778D5A8D" w:rsidR="50F857A5" w:rsidRPr="0036695A" w:rsidRDefault="50F857A5" w:rsidP="50F857A5">
            <w:pPr>
              <w:pStyle w:val="ParrafoORT"/>
              <w:rPr>
                <w:szCs w:val="24"/>
              </w:rPr>
            </w:pPr>
            <w:r w:rsidRPr="0036695A">
              <w:rPr>
                <w:szCs w:val="24"/>
              </w:rPr>
              <w:t>Se requiere:</w:t>
            </w:r>
          </w:p>
          <w:p w14:paraId="4089F333" w14:textId="25861BBC" w:rsidR="50F857A5" w:rsidRPr="0036695A" w:rsidRDefault="040AD66A" w:rsidP="50F857A5">
            <w:pPr>
              <w:pStyle w:val="ParrafoORT"/>
              <w:rPr>
                <w:szCs w:val="24"/>
              </w:rPr>
            </w:pPr>
            <w:r w:rsidRPr="0036695A">
              <w:rPr>
                <w:szCs w:val="24"/>
              </w:rPr>
              <w:t xml:space="preserve">El usuario que se quiere </w:t>
            </w:r>
            <w:r w:rsidR="2FE24779" w:rsidRPr="0036695A">
              <w:rPr>
                <w:szCs w:val="24"/>
              </w:rPr>
              <w:t>dar de baja</w:t>
            </w:r>
            <w:r w:rsidRPr="0036695A">
              <w:rPr>
                <w:szCs w:val="24"/>
              </w:rPr>
              <w:t xml:space="preserve"> debe estar registrado en el sistem</w:t>
            </w:r>
            <w:r w:rsidR="412FD4E5" w:rsidRPr="0036695A">
              <w:rPr>
                <w:szCs w:val="24"/>
              </w:rPr>
              <w:t>a.</w:t>
            </w:r>
          </w:p>
          <w:p w14:paraId="3F86541D" w14:textId="6D498408" w:rsidR="0604540C" w:rsidRPr="0036695A" w:rsidRDefault="6873A51A" w:rsidP="5490A843">
            <w:pPr>
              <w:pStyle w:val="ParrafoORT"/>
              <w:rPr>
                <w:szCs w:val="24"/>
              </w:rPr>
            </w:pPr>
            <w:r w:rsidRPr="0036695A">
              <w:rPr>
                <w:szCs w:val="24"/>
              </w:rPr>
              <w:t>El sistema cambia el valor de “activo” a false según RF01</w:t>
            </w:r>
          </w:p>
        </w:tc>
      </w:tr>
      <w:tr w:rsidR="00321245" w14:paraId="1FE65E07" w14:textId="77777777" w:rsidTr="0036695A">
        <w:tc>
          <w:tcPr>
            <w:tcW w:w="2055" w:type="dxa"/>
            <w:shd w:val="clear" w:color="auto" w:fill="auto"/>
          </w:tcPr>
          <w:p w14:paraId="010FBEC7" w14:textId="014F3989" w:rsidR="50F857A5" w:rsidRPr="0036695A" w:rsidRDefault="50F857A5" w:rsidP="50F857A5">
            <w:pPr>
              <w:pStyle w:val="ParrafoORT"/>
              <w:rPr>
                <w:szCs w:val="24"/>
              </w:rPr>
            </w:pPr>
            <w:r>
              <w:t>Prioridad</w:t>
            </w:r>
          </w:p>
        </w:tc>
        <w:tc>
          <w:tcPr>
            <w:tcW w:w="6435" w:type="dxa"/>
            <w:shd w:val="clear" w:color="auto" w:fill="auto"/>
          </w:tcPr>
          <w:p w14:paraId="6973C888" w14:textId="0D25D275" w:rsidR="50F857A5" w:rsidRPr="0036695A" w:rsidRDefault="50F857A5" w:rsidP="50F857A5">
            <w:pPr>
              <w:pStyle w:val="ParrafoORT"/>
              <w:rPr>
                <w:szCs w:val="24"/>
              </w:rPr>
            </w:pPr>
            <w:r>
              <w:t>Alta</w:t>
            </w:r>
          </w:p>
        </w:tc>
      </w:tr>
    </w:tbl>
    <w:p w14:paraId="79D15611" w14:textId="2B9FC1AF" w:rsidR="50F857A5" w:rsidRDefault="50F857A5" w:rsidP="50F857A5">
      <w:pPr>
        <w:pStyle w:val="TituloORT"/>
        <w:numPr>
          <w:ilvl w:val="0"/>
          <w:numId w:val="0"/>
        </w:numPr>
        <w:rPr>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055"/>
        <w:gridCol w:w="6435"/>
      </w:tblGrid>
      <w:tr w:rsidR="00321245" w14:paraId="1169A327" w14:textId="77777777" w:rsidTr="0036695A">
        <w:tc>
          <w:tcPr>
            <w:tcW w:w="2055" w:type="dxa"/>
            <w:shd w:val="clear" w:color="auto" w:fill="auto"/>
          </w:tcPr>
          <w:p w14:paraId="5251BD46" w14:textId="0F1DD7BB" w:rsidR="7ECF07B8" w:rsidRPr="0036695A" w:rsidRDefault="7ECF07B8" w:rsidP="7ECF07B8">
            <w:pPr>
              <w:pStyle w:val="ParrafoORT"/>
              <w:rPr>
                <w:szCs w:val="24"/>
              </w:rPr>
            </w:pPr>
            <w:r>
              <w:t xml:space="preserve"> ID</w:t>
            </w:r>
          </w:p>
        </w:tc>
        <w:tc>
          <w:tcPr>
            <w:tcW w:w="6435" w:type="dxa"/>
            <w:shd w:val="clear" w:color="auto" w:fill="auto"/>
          </w:tcPr>
          <w:p w14:paraId="388DD064" w14:textId="60381C85" w:rsidR="7ECF07B8" w:rsidRDefault="220C74CF" w:rsidP="50F857A5">
            <w:pPr>
              <w:pStyle w:val="ParrafoORT"/>
            </w:pPr>
            <w:r>
              <w:t>RF0</w:t>
            </w:r>
            <w:r w:rsidR="4EAF1069">
              <w:t>4</w:t>
            </w:r>
          </w:p>
        </w:tc>
      </w:tr>
      <w:tr w:rsidR="00321245" w14:paraId="5A451B5A" w14:textId="77777777" w:rsidTr="0036695A">
        <w:tc>
          <w:tcPr>
            <w:tcW w:w="2055" w:type="dxa"/>
            <w:shd w:val="clear" w:color="auto" w:fill="auto"/>
          </w:tcPr>
          <w:p w14:paraId="6C8623CD" w14:textId="4F490FEC" w:rsidR="7ECF07B8" w:rsidRPr="0036695A" w:rsidRDefault="7ECF07B8" w:rsidP="7ECF07B8">
            <w:pPr>
              <w:pStyle w:val="ParrafoORT"/>
              <w:rPr>
                <w:szCs w:val="24"/>
              </w:rPr>
            </w:pPr>
            <w:r>
              <w:t>Usuario</w:t>
            </w:r>
          </w:p>
        </w:tc>
        <w:tc>
          <w:tcPr>
            <w:tcW w:w="6435" w:type="dxa"/>
            <w:shd w:val="clear" w:color="auto" w:fill="auto"/>
          </w:tcPr>
          <w:p w14:paraId="51FC1DAC" w14:textId="6FDD35AA" w:rsidR="7ECF07B8" w:rsidRPr="0036695A" w:rsidRDefault="7ECF07B8" w:rsidP="7ECF07B8">
            <w:pPr>
              <w:pStyle w:val="ParrafoORT"/>
              <w:rPr>
                <w:szCs w:val="24"/>
              </w:rPr>
            </w:pPr>
            <w:r>
              <w:t>Todos</w:t>
            </w:r>
          </w:p>
        </w:tc>
      </w:tr>
      <w:tr w:rsidR="00321245" w14:paraId="19D97BBB" w14:textId="77777777" w:rsidTr="0036695A">
        <w:tc>
          <w:tcPr>
            <w:tcW w:w="2055" w:type="dxa"/>
            <w:shd w:val="clear" w:color="auto" w:fill="auto"/>
          </w:tcPr>
          <w:p w14:paraId="7B302F4C" w14:textId="465DCF92" w:rsidR="7ECF07B8" w:rsidRPr="0036695A" w:rsidRDefault="778CBF29" w:rsidP="00321245">
            <w:pPr>
              <w:pStyle w:val="ParrafoORT"/>
              <w:outlineLvl w:val="2"/>
              <w:rPr>
                <w:szCs w:val="24"/>
              </w:rPr>
            </w:pPr>
            <w:bookmarkStart w:id="29" w:name="_Toc71468229"/>
            <w:r>
              <w:t>Título</w:t>
            </w:r>
            <w:bookmarkEnd w:id="29"/>
          </w:p>
        </w:tc>
        <w:tc>
          <w:tcPr>
            <w:tcW w:w="6435" w:type="dxa"/>
            <w:shd w:val="clear" w:color="auto" w:fill="auto"/>
          </w:tcPr>
          <w:p w14:paraId="1078A554" w14:textId="7A0F4D34" w:rsidR="7ECF07B8" w:rsidRPr="0036695A" w:rsidRDefault="7ECF07B8" w:rsidP="00321245">
            <w:pPr>
              <w:pStyle w:val="ParrafoORT"/>
              <w:outlineLvl w:val="2"/>
              <w:rPr>
                <w:szCs w:val="24"/>
              </w:rPr>
            </w:pPr>
            <w:bookmarkStart w:id="30" w:name="_Toc71468230"/>
            <w:r>
              <w:t>Login</w:t>
            </w:r>
            <w:bookmarkEnd w:id="30"/>
          </w:p>
        </w:tc>
      </w:tr>
      <w:tr w:rsidR="00321245" w14:paraId="6F1E89BC" w14:textId="77777777" w:rsidTr="0036695A">
        <w:tc>
          <w:tcPr>
            <w:tcW w:w="2055" w:type="dxa"/>
            <w:shd w:val="clear" w:color="auto" w:fill="auto"/>
          </w:tcPr>
          <w:p w14:paraId="73747B5B" w14:textId="777286FF" w:rsidR="7ECF07B8" w:rsidRPr="0036695A" w:rsidRDefault="7ECF07B8" w:rsidP="7ECF07B8">
            <w:pPr>
              <w:pStyle w:val="ParrafoORT"/>
              <w:rPr>
                <w:szCs w:val="24"/>
              </w:rPr>
            </w:pPr>
            <w:r>
              <w:t>Descripción</w:t>
            </w:r>
          </w:p>
        </w:tc>
        <w:tc>
          <w:tcPr>
            <w:tcW w:w="6435" w:type="dxa"/>
            <w:shd w:val="clear" w:color="auto" w:fill="auto"/>
          </w:tcPr>
          <w:p w14:paraId="667D51DA" w14:textId="6ACB499E" w:rsidR="7ECF07B8" w:rsidRPr="0036695A" w:rsidRDefault="7FB6905E" w:rsidP="7ECF07B8">
            <w:pPr>
              <w:pStyle w:val="ParrafoORT"/>
              <w:rPr>
                <w:szCs w:val="24"/>
              </w:rPr>
            </w:pPr>
            <w:r>
              <w:t xml:space="preserve">El sistema </w:t>
            </w:r>
            <w:r w:rsidR="6B51FD9D">
              <w:t xml:space="preserve">debe permitir </w:t>
            </w:r>
            <w:r>
              <w:t>loguearse según el rol especificado por el administrador.</w:t>
            </w:r>
          </w:p>
        </w:tc>
      </w:tr>
      <w:tr w:rsidR="00321245" w14:paraId="70E1BE84" w14:textId="77777777" w:rsidTr="0036695A">
        <w:tc>
          <w:tcPr>
            <w:tcW w:w="2055" w:type="dxa"/>
            <w:shd w:val="clear" w:color="auto" w:fill="auto"/>
          </w:tcPr>
          <w:p w14:paraId="4E56063F" w14:textId="7A677FBC" w:rsidR="283C59A0" w:rsidRPr="0036695A" w:rsidRDefault="283C59A0" w:rsidP="50F857A5">
            <w:pPr>
              <w:pStyle w:val="ParrafoORT"/>
              <w:rPr>
                <w:szCs w:val="24"/>
              </w:rPr>
            </w:pPr>
            <w:r w:rsidRPr="0036695A">
              <w:rPr>
                <w:szCs w:val="24"/>
              </w:rPr>
              <w:t>Validación y reglas de negocio</w:t>
            </w:r>
          </w:p>
          <w:p w14:paraId="7D941AAA" w14:textId="6B49A40B" w:rsidR="50F857A5" w:rsidRPr="0036695A" w:rsidRDefault="50F857A5" w:rsidP="50F857A5">
            <w:pPr>
              <w:pStyle w:val="ParrafoORT"/>
              <w:rPr>
                <w:szCs w:val="24"/>
              </w:rPr>
            </w:pPr>
          </w:p>
        </w:tc>
        <w:tc>
          <w:tcPr>
            <w:tcW w:w="6435" w:type="dxa"/>
            <w:shd w:val="clear" w:color="auto" w:fill="auto"/>
          </w:tcPr>
          <w:p w14:paraId="75C1A35D" w14:textId="313AE711" w:rsidR="676DAD39" w:rsidRPr="0036695A" w:rsidRDefault="676DAD39" w:rsidP="50F857A5">
            <w:pPr>
              <w:pStyle w:val="ParrafoORT"/>
              <w:rPr>
                <w:szCs w:val="24"/>
              </w:rPr>
            </w:pPr>
            <w:r w:rsidRPr="0036695A">
              <w:rPr>
                <w:szCs w:val="24"/>
              </w:rPr>
              <w:t>Se requiere:</w:t>
            </w:r>
          </w:p>
          <w:p w14:paraId="4FE6F8EC" w14:textId="1DF9C78C" w:rsidR="08B87898" w:rsidRPr="0036695A" w:rsidRDefault="08B87898" w:rsidP="50F857A5">
            <w:pPr>
              <w:pStyle w:val="ParrafoORT"/>
              <w:rPr>
                <w:szCs w:val="24"/>
              </w:rPr>
            </w:pPr>
            <w:r w:rsidRPr="0036695A">
              <w:rPr>
                <w:szCs w:val="24"/>
              </w:rPr>
              <w:t>Estar previamente creado el usuario por el Administrador</w:t>
            </w:r>
          </w:p>
          <w:p w14:paraId="1B918237" w14:textId="3C86B4CE" w:rsidR="676DAD39" w:rsidRPr="0036695A" w:rsidRDefault="676DAD39" w:rsidP="50F857A5">
            <w:pPr>
              <w:pStyle w:val="ParrafoORT"/>
              <w:rPr>
                <w:szCs w:val="24"/>
              </w:rPr>
            </w:pPr>
            <w:r w:rsidRPr="0036695A">
              <w:rPr>
                <w:szCs w:val="24"/>
              </w:rPr>
              <w:t xml:space="preserve">El ingreso de un nombre de usuario y </w:t>
            </w:r>
            <w:r w:rsidR="5EFC5849">
              <w:t xml:space="preserve">contraseña </w:t>
            </w:r>
            <w:r w:rsidRPr="0036695A">
              <w:rPr>
                <w:szCs w:val="24"/>
              </w:rPr>
              <w:t>según RF01</w:t>
            </w:r>
          </w:p>
          <w:p w14:paraId="4DD97E58" w14:textId="2A2A0BAF" w:rsidR="15912F91" w:rsidRPr="0036695A" w:rsidRDefault="15912F91" w:rsidP="50F857A5">
            <w:pPr>
              <w:pStyle w:val="ParrafoORT"/>
              <w:rPr>
                <w:szCs w:val="24"/>
              </w:rPr>
            </w:pPr>
            <w:r w:rsidRPr="0036695A">
              <w:rPr>
                <w:szCs w:val="24"/>
              </w:rPr>
              <w:t>La primera vez que se accede al sistema se deberá cambiar por única vez la misma.</w:t>
            </w:r>
          </w:p>
          <w:p w14:paraId="2F46A292" w14:textId="6E05B3AB" w:rsidR="15912F91" w:rsidRPr="0036695A" w:rsidRDefault="3C3CC19A" w:rsidP="50F857A5">
            <w:pPr>
              <w:pStyle w:val="ParrafoORT"/>
              <w:rPr>
                <w:szCs w:val="24"/>
              </w:rPr>
            </w:pPr>
            <w:r w:rsidRPr="0036695A">
              <w:rPr>
                <w:szCs w:val="24"/>
              </w:rPr>
              <w:t>La contraseña</w:t>
            </w:r>
            <w:r w:rsidR="4D66EC9C" w:rsidRPr="0036695A">
              <w:rPr>
                <w:szCs w:val="24"/>
              </w:rPr>
              <w:t xml:space="preserve"> debe cumplir con el RNF</w:t>
            </w:r>
            <w:r w:rsidR="0D9B324A" w:rsidRPr="0036695A">
              <w:rPr>
                <w:szCs w:val="24"/>
              </w:rPr>
              <w:t>0</w:t>
            </w:r>
            <w:r w:rsidR="46A47B42" w:rsidRPr="0036695A">
              <w:rPr>
                <w:szCs w:val="24"/>
              </w:rPr>
              <w:t>6</w:t>
            </w:r>
            <w:r w:rsidR="0D9B324A" w:rsidRPr="0036695A">
              <w:rPr>
                <w:szCs w:val="24"/>
              </w:rPr>
              <w:t>.</w:t>
            </w:r>
          </w:p>
          <w:p w14:paraId="7901D7F3" w14:textId="4CB7070C" w:rsidR="15912F91" w:rsidRPr="0036695A" w:rsidRDefault="15912F91" w:rsidP="50F857A5">
            <w:pPr>
              <w:pStyle w:val="ParrafoORT"/>
              <w:rPr>
                <w:szCs w:val="24"/>
              </w:rPr>
            </w:pPr>
            <w:r w:rsidRPr="0036695A">
              <w:rPr>
                <w:szCs w:val="24"/>
              </w:rPr>
              <w:t>La correcta autentificación dará ingreso a las funcionalidades del sistema según el rol especificado por el administrador al momento de su registro. Dicho rol debe estar sujeto a los procesos de trabajo que tiene asignado el usuario.</w:t>
            </w:r>
          </w:p>
        </w:tc>
      </w:tr>
      <w:tr w:rsidR="00321245" w14:paraId="498EE1E9" w14:textId="77777777" w:rsidTr="0036695A">
        <w:tc>
          <w:tcPr>
            <w:tcW w:w="2055" w:type="dxa"/>
            <w:shd w:val="clear" w:color="auto" w:fill="auto"/>
          </w:tcPr>
          <w:p w14:paraId="59899FA5" w14:textId="014F3989" w:rsidR="7ECF07B8" w:rsidRPr="0036695A" w:rsidRDefault="7ECF07B8" w:rsidP="7ECF07B8">
            <w:pPr>
              <w:pStyle w:val="ParrafoORT"/>
              <w:rPr>
                <w:szCs w:val="24"/>
              </w:rPr>
            </w:pPr>
            <w:r>
              <w:t>Prioridad</w:t>
            </w:r>
          </w:p>
        </w:tc>
        <w:tc>
          <w:tcPr>
            <w:tcW w:w="6435" w:type="dxa"/>
            <w:shd w:val="clear" w:color="auto" w:fill="auto"/>
          </w:tcPr>
          <w:p w14:paraId="07C63804" w14:textId="0D25D275" w:rsidR="7ECF07B8" w:rsidRPr="0036695A" w:rsidRDefault="7ECF07B8" w:rsidP="7ECF07B8">
            <w:pPr>
              <w:pStyle w:val="ParrafoORT"/>
              <w:rPr>
                <w:szCs w:val="24"/>
              </w:rPr>
            </w:pPr>
            <w:r>
              <w:t>Alta</w:t>
            </w:r>
          </w:p>
        </w:tc>
      </w:tr>
    </w:tbl>
    <w:p w14:paraId="6B247B31" w14:textId="057A30AE" w:rsidR="7ECF07B8" w:rsidRDefault="7ECF07B8" w:rsidP="50F857A5">
      <w:pPr>
        <w:pStyle w:val="SubNivelORT"/>
        <w:numPr>
          <w:ilvl w:val="0"/>
          <w:numId w:val="0"/>
        </w:numPr>
        <w:ind w:left="35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2C78BC3D" w14:textId="77777777" w:rsidTr="0036695A">
        <w:tc>
          <w:tcPr>
            <w:tcW w:w="2055" w:type="dxa"/>
            <w:shd w:val="clear" w:color="auto" w:fill="auto"/>
          </w:tcPr>
          <w:p w14:paraId="6DE32B34" w14:textId="53B7A3D3" w:rsidR="50F857A5" w:rsidRPr="0036695A" w:rsidRDefault="50F857A5" w:rsidP="50F857A5">
            <w:pPr>
              <w:pStyle w:val="ParrafoORT"/>
              <w:rPr>
                <w:szCs w:val="24"/>
              </w:rPr>
            </w:pPr>
            <w:r>
              <w:t>ID</w:t>
            </w:r>
          </w:p>
        </w:tc>
        <w:tc>
          <w:tcPr>
            <w:tcW w:w="6435" w:type="dxa"/>
            <w:shd w:val="clear" w:color="auto" w:fill="auto"/>
          </w:tcPr>
          <w:p w14:paraId="3E033B27" w14:textId="47FAD273" w:rsidR="50F857A5" w:rsidRDefault="50F857A5" w:rsidP="50F857A5">
            <w:pPr>
              <w:pStyle w:val="ParrafoORT"/>
            </w:pPr>
            <w:r>
              <w:t>RF0</w:t>
            </w:r>
            <w:r w:rsidR="786E4634">
              <w:t>5</w:t>
            </w:r>
          </w:p>
        </w:tc>
      </w:tr>
      <w:tr w:rsidR="00321245" w14:paraId="4700EAC3" w14:textId="77777777" w:rsidTr="0036695A">
        <w:tc>
          <w:tcPr>
            <w:tcW w:w="2055" w:type="dxa"/>
            <w:shd w:val="clear" w:color="auto" w:fill="auto"/>
          </w:tcPr>
          <w:p w14:paraId="46E3CC23" w14:textId="4F490FEC" w:rsidR="50F857A5" w:rsidRPr="0036695A" w:rsidRDefault="50F857A5" w:rsidP="50F857A5">
            <w:pPr>
              <w:pStyle w:val="ParrafoORT"/>
              <w:rPr>
                <w:szCs w:val="24"/>
              </w:rPr>
            </w:pPr>
            <w:r>
              <w:t>Usuario</w:t>
            </w:r>
          </w:p>
        </w:tc>
        <w:tc>
          <w:tcPr>
            <w:tcW w:w="6435" w:type="dxa"/>
            <w:shd w:val="clear" w:color="auto" w:fill="auto"/>
          </w:tcPr>
          <w:p w14:paraId="44D3F4A1" w14:textId="76905286" w:rsidR="50F857A5" w:rsidRDefault="50F857A5" w:rsidP="50F857A5">
            <w:pPr>
              <w:pStyle w:val="ParrafoORT"/>
            </w:pPr>
            <w:r>
              <w:t>Jefe de RR.HH. Administrador</w:t>
            </w:r>
          </w:p>
        </w:tc>
      </w:tr>
      <w:tr w:rsidR="00321245" w14:paraId="47BB5D02" w14:textId="77777777" w:rsidTr="0036695A">
        <w:tc>
          <w:tcPr>
            <w:tcW w:w="2055" w:type="dxa"/>
            <w:shd w:val="clear" w:color="auto" w:fill="auto"/>
          </w:tcPr>
          <w:p w14:paraId="04A61267" w14:textId="272541F2" w:rsidR="50F857A5" w:rsidRPr="0036695A" w:rsidRDefault="50F857A5" w:rsidP="00321245">
            <w:pPr>
              <w:pStyle w:val="ParrafoORT"/>
              <w:outlineLvl w:val="2"/>
              <w:rPr>
                <w:szCs w:val="24"/>
              </w:rPr>
            </w:pPr>
            <w:bookmarkStart w:id="31" w:name="_Toc71468231"/>
            <w:r>
              <w:t>Título</w:t>
            </w:r>
            <w:bookmarkEnd w:id="31"/>
          </w:p>
        </w:tc>
        <w:tc>
          <w:tcPr>
            <w:tcW w:w="6435" w:type="dxa"/>
            <w:shd w:val="clear" w:color="auto" w:fill="auto"/>
          </w:tcPr>
          <w:p w14:paraId="7DD15D53" w14:textId="06360CE0" w:rsidR="50F857A5" w:rsidRPr="0036695A" w:rsidRDefault="50F857A5" w:rsidP="00321245">
            <w:pPr>
              <w:pStyle w:val="ParrafoORT"/>
              <w:outlineLvl w:val="2"/>
              <w:rPr>
                <w:szCs w:val="24"/>
              </w:rPr>
            </w:pPr>
            <w:bookmarkStart w:id="32" w:name="_Toc71468232"/>
            <w:r>
              <w:t xml:space="preserve">Registro de </w:t>
            </w:r>
            <w:r w:rsidR="4FEE3BEB">
              <w:t>mesa operativa</w:t>
            </w:r>
            <w:bookmarkEnd w:id="32"/>
          </w:p>
        </w:tc>
      </w:tr>
      <w:tr w:rsidR="00321245" w14:paraId="70B92A00" w14:textId="77777777" w:rsidTr="0036695A">
        <w:tc>
          <w:tcPr>
            <w:tcW w:w="2055" w:type="dxa"/>
            <w:shd w:val="clear" w:color="auto" w:fill="auto"/>
          </w:tcPr>
          <w:p w14:paraId="63B32C4D" w14:textId="777286FF" w:rsidR="50F857A5" w:rsidRPr="0036695A" w:rsidRDefault="50F857A5" w:rsidP="50F857A5">
            <w:pPr>
              <w:pStyle w:val="ParrafoORT"/>
              <w:rPr>
                <w:szCs w:val="24"/>
              </w:rPr>
            </w:pPr>
            <w:r>
              <w:t>Descripción</w:t>
            </w:r>
          </w:p>
        </w:tc>
        <w:tc>
          <w:tcPr>
            <w:tcW w:w="6435" w:type="dxa"/>
            <w:shd w:val="clear" w:color="auto" w:fill="auto"/>
          </w:tcPr>
          <w:p w14:paraId="7EF2649F" w14:textId="598995D0" w:rsidR="50F857A5" w:rsidRDefault="50F857A5" w:rsidP="50F857A5">
            <w:pPr>
              <w:pStyle w:val="ParrafoORT"/>
            </w:pPr>
            <w:r>
              <w:t>El sistema debe permitir el registro de un</w:t>
            </w:r>
            <w:r w:rsidR="1B4FD6E2">
              <w:t>a nueva mesa operativa.</w:t>
            </w:r>
          </w:p>
        </w:tc>
      </w:tr>
      <w:tr w:rsidR="00321245" w14:paraId="63D1153C" w14:textId="77777777" w:rsidTr="0036695A">
        <w:tc>
          <w:tcPr>
            <w:tcW w:w="2055" w:type="dxa"/>
            <w:shd w:val="clear" w:color="auto" w:fill="auto"/>
          </w:tcPr>
          <w:p w14:paraId="760C6CF9" w14:textId="7A677FBC" w:rsidR="50F857A5" w:rsidRPr="0036695A" w:rsidRDefault="50F857A5" w:rsidP="50F857A5">
            <w:pPr>
              <w:pStyle w:val="ParrafoORT"/>
              <w:rPr>
                <w:szCs w:val="24"/>
              </w:rPr>
            </w:pPr>
            <w:r w:rsidRPr="0036695A">
              <w:rPr>
                <w:szCs w:val="24"/>
              </w:rPr>
              <w:t>Validación y reglas de negocio</w:t>
            </w:r>
          </w:p>
          <w:p w14:paraId="74B4C7CF" w14:textId="3A5ED035" w:rsidR="50F857A5" w:rsidRPr="0036695A" w:rsidRDefault="50F857A5" w:rsidP="50F857A5">
            <w:pPr>
              <w:pStyle w:val="ParrafoORT"/>
              <w:rPr>
                <w:szCs w:val="24"/>
              </w:rPr>
            </w:pPr>
          </w:p>
        </w:tc>
        <w:tc>
          <w:tcPr>
            <w:tcW w:w="6435" w:type="dxa"/>
            <w:shd w:val="clear" w:color="auto" w:fill="auto"/>
          </w:tcPr>
          <w:p w14:paraId="1736B333" w14:textId="7B78D417" w:rsidR="50F857A5" w:rsidRPr="0036695A" w:rsidRDefault="50F857A5" w:rsidP="50F857A5">
            <w:pPr>
              <w:pStyle w:val="ParrafoORT"/>
              <w:rPr>
                <w:szCs w:val="24"/>
              </w:rPr>
            </w:pPr>
            <w:r w:rsidRPr="0036695A">
              <w:rPr>
                <w:szCs w:val="24"/>
              </w:rPr>
              <w:t>Se requiere:</w:t>
            </w:r>
          </w:p>
          <w:p w14:paraId="10715907" w14:textId="7055F4E1" w:rsidR="50F857A5" w:rsidRPr="0036695A" w:rsidRDefault="50F857A5" w:rsidP="50F857A5">
            <w:pPr>
              <w:pStyle w:val="ParrafoORT"/>
              <w:rPr>
                <w:szCs w:val="24"/>
              </w:rPr>
            </w:pPr>
            <w:r w:rsidRPr="0036695A">
              <w:rPr>
                <w:szCs w:val="24"/>
              </w:rPr>
              <w:t>Id: el ingreso es auto numerado</w:t>
            </w:r>
          </w:p>
          <w:p w14:paraId="025F8BF1" w14:textId="1C3084D2" w:rsidR="082C8AB9" w:rsidRDefault="082C8AB9" w:rsidP="50F857A5">
            <w:pPr>
              <w:pStyle w:val="ParrafoORT"/>
              <w:rPr>
                <w:rStyle w:val="EnfasisORTChar"/>
              </w:rPr>
            </w:pPr>
            <w:r w:rsidRPr="267E3235">
              <w:rPr>
                <w:rStyle w:val="EnfasisORTChar"/>
              </w:rPr>
              <w:t>Nombre</w:t>
            </w:r>
            <w:r w:rsidR="50F857A5" w:rsidRPr="267E3235">
              <w:rPr>
                <w:rStyle w:val="EnfasisORTChar"/>
              </w:rPr>
              <w:t xml:space="preserve">: </w:t>
            </w:r>
            <w:r w:rsidR="493E8A4E" w:rsidRPr="267E3235">
              <w:rPr>
                <w:rStyle w:val="ParrafoORTCar"/>
              </w:rPr>
              <w:t>mínimo</w:t>
            </w:r>
            <w:r w:rsidR="4BF4BFEB" w:rsidRPr="267E3235">
              <w:rPr>
                <w:rStyle w:val="ParrafoORTCar"/>
              </w:rPr>
              <w:t xml:space="preserve"> 5 </w:t>
            </w:r>
            <w:r w:rsidR="32400641" w:rsidRPr="267E3235">
              <w:rPr>
                <w:rStyle w:val="ParrafoORTCar"/>
              </w:rPr>
              <w:t>caracteres,</w:t>
            </w:r>
            <w:r w:rsidR="4BF4BFEB" w:rsidRPr="267E3235">
              <w:rPr>
                <w:rStyle w:val="ParrafoORTCar"/>
              </w:rPr>
              <w:t xml:space="preserve"> </w:t>
            </w:r>
            <w:r w:rsidR="69804F50" w:rsidRPr="267E3235">
              <w:rPr>
                <w:rStyle w:val="ParrafoORTCar"/>
              </w:rPr>
              <w:t>máximo</w:t>
            </w:r>
            <w:r w:rsidR="4BF4BFEB" w:rsidRPr="267E3235">
              <w:rPr>
                <w:rStyle w:val="ParrafoORTCar"/>
              </w:rPr>
              <w:t xml:space="preserve"> 50 caracteres</w:t>
            </w:r>
          </w:p>
          <w:p w14:paraId="78F1D7AA" w14:textId="0BE82E2F" w:rsidR="267F7108" w:rsidRPr="0036695A" w:rsidRDefault="267F7108" w:rsidP="267E3235">
            <w:pPr>
              <w:pStyle w:val="ParrafoORT"/>
              <w:rPr>
                <w:szCs w:val="24"/>
              </w:rPr>
            </w:pPr>
            <w:r w:rsidRPr="267E3235">
              <w:rPr>
                <w:rStyle w:val="EnfasisORTChar"/>
              </w:rPr>
              <w:t>Descripción</w:t>
            </w:r>
            <w:r w:rsidR="50F857A5" w:rsidRPr="267E3235">
              <w:rPr>
                <w:rStyle w:val="EnfasisORTChar"/>
              </w:rPr>
              <w:t>:</w:t>
            </w:r>
            <w:r w:rsidR="50F857A5" w:rsidRPr="0036695A">
              <w:rPr>
                <w:szCs w:val="24"/>
              </w:rPr>
              <w:t xml:space="preserve"> </w:t>
            </w:r>
            <w:r w:rsidR="0A70A875" w:rsidRPr="0036695A">
              <w:rPr>
                <w:szCs w:val="24"/>
              </w:rPr>
              <w:t xml:space="preserve">contiene </w:t>
            </w:r>
            <w:r w:rsidR="08B140AB" w:rsidRPr="0036695A">
              <w:rPr>
                <w:szCs w:val="24"/>
              </w:rPr>
              <w:t>información</w:t>
            </w:r>
            <w:r w:rsidR="0A70A875" w:rsidRPr="0036695A">
              <w:rPr>
                <w:szCs w:val="24"/>
              </w:rPr>
              <w:t xml:space="preserve"> referente a quien es el </w:t>
            </w:r>
            <w:r w:rsidR="5E9C6755" w:rsidRPr="0036695A">
              <w:rPr>
                <w:szCs w:val="24"/>
              </w:rPr>
              <w:t>jefe</w:t>
            </w:r>
            <w:r w:rsidR="0A70A875" w:rsidRPr="0036695A">
              <w:rPr>
                <w:szCs w:val="24"/>
              </w:rPr>
              <w:t xml:space="preserve"> operativo</w:t>
            </w:r>
          </w:p>
          <w:p w14:paraId="14EA4652" w14:textId="3D7B8FA0" w:rsidR="267F7108" w:rsidRPr="0036695A" w:rsidRDefault="202D4C7B" w:rsidP="50F857A5">
            <w:pPr>
              <w:pStyle w:val="ParrafoORT"/>
              <w:rPr>
                <w:szCs w:val="24"/>
              </w:rPr>
            </w:pPr>
            <w:r w:rsidRPr="0036695A">
              <w:rPr>
                <w:szCs w:val="24"/>
              </w:rPr>
              <w:lastRenderedPageBreak/>
              <w:t>Cada mesa operativa planifica un conjunto de servicios.</w:t>
            </w:r>
          </w:p>
        </w:tc>
      </w:tr>
      <w:tr w:rsidR="00321245" w14:paraId="16C8C721" w14:textId="77777777" w:rsidTr="0036695A">
        <w:tc>
          <w:tcPr>
            <w:tcW w:w="2055" w:type="dxa"/>
            <w:shd w:val="clear" w:color="auto" w:fill="auto"/>
          </w:tcPr>
          <w:p w14:paraId="02BD831A" w14:textId="014F3989" w:rsidR="50F857A5" w:rsidRPr="0036695A" w:rsidRDefault="50F857A5" w:rsidP="50F857A5">
            <w:pPr>
              <w:pStyle w:val="ParrafoORT"/>
              <w:rPr>
                <w:szCs w:val="24"/>
              </w:rPr>
            </w:pPr>
            <w:r>
              <w:lastRenderedPageBreak/>
              <w:t>Prioridad</w:t>
            </w:r>
          </w:p>
        </w:tc>
        <w:tc>
          <w:tcPr>
            <w:tcW w:w="6435" w:type="dxa"/>
            <w:shd w:val="clear" w:color="auto" w:fill="auto"/>
          </w:tcPr>
          <w:p w14:paraId="4BEB908E" w14:textId="0D25D275" w:rsidR="50F857A5" w:rsidRPr="0036695A" w:rsidRDefault="50F857A5" w:rsidP="50F857A5">
            <w:pPr>
              <w:pStyle w:val="ParrafoORT"/>
              <w:rPr>
                <w:szCs w:val="24"/>
              </w:rPr>
            </w:pPr>
            <w:r>
              <w:t>Alta</w:t>
            </w:r>
          </w:p>
        </w:tc>
      </w:tr>
    </w:tbl>
    <w:p w14:paraId="07AF5D7A" w14:textId="5A0743AC" w:rsidR="50F857A5" w:rsidRDefault="50F857A5" w:rsidP="50F857A5">
      <w:pPr>
        <w:pStyle w:val="SubNivelORT"/>
        <w:numPr>
          <w:ilvl w:val="0"/>
          <w:numId w:val="0"/>
        </w:numPr>
        <w:ind w:left="35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055"/>
        <w:gridCol w:w="6435"/>
      </w:tblGrid>
      <w:tr w:rsidR="00321245" w14:paraId="0EEF0401" w14:textId="77777777" w:rsidTr="0036695A">
        <w:tc>
          <w:tcPr>
            <w:tcW w:w="2055" w:type="dxa"/>
            <w:shd w:val="clear" w:color="auto" w:fill="auto"/>
          </w:tcPr>
          <w:p w14:paraId="4DCC6F87" w14:textId="53B7A3D3" w:rsidR="7ECF07B8" w:rsidRPr="0036695A" w:rsidRDefault="7ECF07B8" w:rsidP="7ECF07B8">
            <w:pPr>
              <w:pStyle w:val="ParrafoORT"/>
              <w:rPr>
                <w:szCs w:val="24"/>
              </w:rPr>
            </w:pPr>
            <w:r>
              <w:t>ID</w:t>
            </w:r>
          </w:p>
        </w:tc>
        <w:tc>
          <w:tcPr>
            <w:tcW w:w="6435" w:type="dxa"/>
            <w:shd w:val="clear" w:color="auto" w:fill="auto"/>
          </w:tcPr>
          <w:p w14:paraId="1A28FE37" w14:textId="6521936B" w:rsidR="7ECF07B8" w:rsidRDefault="220C74CF" w:rsidP="50F857A5">
            <w:pPr>
              <w:pStyle w:val="ParrafoORT"/>
            </w:pPr>
            <w:r>
              <w:t>RF0</w:t>
            </w:r>
            <w:r w:rsidR="644B3AF0">
              <w:t>6</w:t>
            </w:r>
          </w:p>
        </w:tc>
      </w:tr>
      <w:tr w:rsidR="00321245" w14:paraId="6F367907" w14:textId="77777777" w:rsidTr="0036695A">
        <w:tc>
          <w:tcPr>
            <w:tcW w:w="2055" w:type="dxa"/>
            <w:shd w:val="clear" w:color="auto" w:fill="auto"/>
          </w:tcPr>
          <w:p w14:paraId="66F2816D" w14:textId="4F490FEC" w:rsidR="7ECF07B8" w:rsidRPr="0036695A" w:rsidRDefault="7ECF07B8" w:rsidP="7ECF07B8">
            <w:pPr>
              <w:pStyle w:val="ParrafoORT"/>
              <w:rPr>
                <w:szCs w:val="24"/>
              </w:rPr>
            </w:pPr>
            <w:r>
              <w:t>Usuario</w:t>
            </w:r>
          </w:p>
        </w:tc>
        <w:tc>
          <w:tcPr>
            <w:tcW w:w="6435" w:type="dxa"/>
            <w:shd w:val="clear" w:color="auto" w:fill="auto"/>
          </w:tcPr>
          <w:p w14:paraId="2EF065CA" w14:textId="76905286" w:rsidR="7EBBEAFA" w:rsidRDefault="3813DB3E" w:rsidP="7ECF07B8">
            <w:pPr>
              <w:pStyle w:val="ParrafoORT"/>
            </w:pPr>
            <w:r>
              <w:t>Jefe de RR.HH</w:t>
            </w:r>
            <w:r w:rsidR="7E4E8D12">
              <w:t>. Administrador</w:t>
            </w:r>
          </w:p>
        </w:tc>
      </w:tr>
      <w:tr w:rsidR="00321245" w14:paraId="739EFFF7" w14:textId="77777777" w:rsidTr="0036695A">
        <w:tc>
          <w:tcPr>
            <w:tcW w:w="2055" w:type="dxa"/>
            <w:shd w:val="clear" w:color="auto" w:fill="auto"/>
          </w:tcPr>
          <w:p w14:paraId="1E633622" w14:textId="272541F2" w:rsidR="7ECF07B8" w:rsidRPr="0036695A" w:rsidRDefault="155D6553" w:rsidP="00321245">
            <w:pPr>
              <w:pStyle w:val="ParrafoORT"/>
              <w:outlineLvl w:val="2"/>
              <w:rPr>
                <w:szCs w:val="24"/>
              </w:rPr>
            </w:pPr>
            <w:bookmarkStart w:id="33" w:name="_Toc71468233"/>
            <w:r>
              <w:t>Título</w:t>
            </w:r>
            <w:bookmarkEnd w:id="33"/>
          </w:p>
        </w:tc>
        <w:tc>
          <w:tcPr>
            <w:tcW w:w="6435" w:type="dxa"/>
            <w:shd w:val="clear" w:color="auto" w:fill="auto"/>
          </w:tcPr>
          <w:p w14:paraId="18B84151" w14:textId="161EF0CE" w:rsidR="031A62D9" w:rsidRPr="0036695A" w:rsidRDefault="031A62D9" w:rsidP="00321245">
            <w:pPr>
              <w:pStyle w:val="ParrafoORT"/>
              <w:outlineLvl w:val="2"/>
              <w:rPr>
                <w:szCs w:val="24"/>
              </w:rPr>
            </w:pPr>
            <w:bookmarkStart w:id="34" w:name="_Toc71468234"/>
            <w:r>
              <w:t>Registro de funcionario</w:t>
            </w:r>
            <w:bookmarkEnd w:id="34"/>
          </w:p>
        </w:tc>
      </w:tr>
      <w:tr w:rsidR="00321245" w14:paraId="2663A94A" w14:textId="77777777" w:rsidTr="0036695A">
        <w:tc>
          <w:tcPr>
            <w:tcW w:w="2055" w:type="dxa"/>
            <w:shd w:val="clear" w:color="auto" w:fill="auto"/>
          </w:tcPr>
          <w:p w14:paraId="32780CD6" w14:textId="777286FF" w:rsidR="7ECF07B8" w:rsidRPr="0036695A" w:rsidRDefault="7ECF07B8" w:rsidP="7ECF07B8">
            <w:pPr>
              <w:pStyle w:val="ParrafoORT"/>
              <w:rPr>
                <w:szCs w:val="24"/>
              </w:rPr>
            </w:pPr>
            <w:r>
              <w:t>Descripción</w:t>
            </w:r>
          </w:p>
        </w:tc>
        <w:tc>
          <w:tcPr>
            <w:tcW w:w="6435" w:type="dxa"/>
            <w:shd w:val="clear" w:color="auto" w:fill="auto"/>
          </w:tcPr>
          <w:p w14:paraId="6E09D23A" w14:textId="738B6106" w:rsidR="7ECF07B8" w:rsidRDefault="7FB6905E" w:rsidP="7ECF07B8">
            <w:pPr>
              <w:pStyle w:val="ParrafoORT"/>
            </w:pPr>
            <w:r>
              <w:t xml:space="preserve">El sistema </w:t>
            </w:r>
            <w:r w:rsidR="248E4FDB">
              <w:t xml:space="preserve">debe permitir </w:t>
            </w:r>
            <w:r w:rsidR="37F4A81F">
              <w:t>el registro de un nuevo ingreso de funcionario a la empresa</w:t>
            </w:r>
          </w:p>
        </w:tc>
      </w:tr>
      <w:tr w:rsidR="00321245" w14:paraId="1E97D551" w14:textId="77777777" w:rsidTr="0036695A">
        <w:tc>
          <w:tcPr>
            <w:tcW w:w="2055" w:type="dxa"/>
            <w:shd w:val="clear" w:color="auto" w:fill="auto"/>
          </w:tcPr>
          <w:p w14:paraId="1E88FCE4" w14:textId="7A677FBC" w:rsidR="17664DD7" w:rsidRPr="0036695A" w:rsidRDefault="17664DD7" w:rsidP="50F857A5">
            <w:pPr>
              <w:pStyle w:val="ParrafoORT"/>
              <w:rPr>
                <w:szCs w:val="24"/>
              </w:rPr>
            </w:pPr>
            <w:r w:rsidRPr="0036695A">
              <w:rPr>
                <w:szCs w:val="24"/>
              </w:rPr>
              <w:t>Validación y reglas de negocio</w:t>
            </w:r>
          </w:p>
          <w:p w14:paraId="556AA0C0" w14:textId="3A5ED035" w:rsidR="50F857A5" w:rsidRPr="0036695A" w:rsidRDefault="50F857A5" w:rsidP="50F857A5">
            <w:pPr>
              <w:pStyle w:val="ParrafoORT"/>
              <w:rPr>
                <w:szCs w:val="24"/>
              </w:rPr>
            </w:pPr>
          </w:p>
        </w:tc>
        <w:tc>
          <w:tcPr>
            <w:tcW w:w="6435" w:type="dxa"/>
            <w:shd w:val="clear" w:color="auto" w:fill="auto"/>
          </w:tcPr>
          <w:p w14:paraId="2A99D051" w14:textId="7B78D417" w:rsidR="17664DD7" w:rsidRPr="0036695A" w:rsidRDefault="17664DD7" w:rsidP="50F857A5">
            <w:pPr>
              <w:pStyle w:val="ParrafoORT"/>
              <w:rPr>
                <w:szCs w:val="24"/>
              </w:rPr>
            </w:pPr>
            <w:r w:rsidRPr="0036695A">
              <w:rPr>
                <w:szCs w:val="24"/>
              </w:rPr>
              <w:t>Se requiere:</w:t>
            </w:r>
          </w:p>
          <w:p w14:paraId="28C19A75" w14:textId="7055F4E1" w:rsidR="17664DD7" w:rsidRPr="0036695A" w:rsidRDefault="17664DD7" w:rsidP="50F857A5">
            <w:pPr>
              <w:pStyle w:val="ParrafoORT"/>
              <w:rPr>
                <w:szCs w:val="24"/>
              </w:rPr>
            </w:pPr>
            <w:r w:rsidRPr="0036695A">
              <w:rPr>
                <w:szCs w:val="24"/>
              </w:rPr>
              <w:t xml:space="preserve">Id: el ingreso es </w:t>
            </w:r>
            <w:r w:rsidR="6D9BF46E" w:rsidRPr="0036695A">
              <w:rPr>
                <w:szCs w:val="24"/>
              </w:rPr>
              <w:t>auto numerado</w:t>
            </w:r>
          </w:p>
          <w:p w14:paraId="0D3136A3" w14:textId="01878621" w:rsidR="17664DD7" w:rsidRPr="0036695A" w:rsidRDefault="286189CD" w:rsidP="50F857A5">
            <w:pPr>
              <w:pStyle w:val="ParrafoORT"/>
              <w:rPr>
                <w:szCs w:val="24"/>
              </w:rPr>
            </w:pPr>
            <w:r w:rsidRPr="2D1453AB">
              <w:rPr>
                <w:rStyle w:val="EnfasisORTChar"/>
              </w:rPr>
              <w:t xml:space="preserve">Numero de funcionario: </w:t>
            </w:r>
            <w:r w:rsidRPr="0036695A">
              <w:rPr>
                <w:szCs w:val="24"/>
              </w:rPr>
              <w:t xml:space="preserve">el ingreso es auto numerado contando uno en uno desde el </w:t>
            </w:r>
            <w:r w:rsidR="000ABFB4" w:rsidRPr="0036695A">
              <w:rPr>
                <w:szCs w:val="24"/>
              </w:rPr>
              <w:t>último</w:t>
            </w:r>
            <w:r w:rsidRPr="0036695A">
              <w:rPr>
                <w:szCs w:val="24"/>
              </w:rPr>
              <w:t xml:space="preserve"> </w:t>
            </w:r>
            <w:r w:rsidR="352DB719" w:rsidRPr="0036695A">
              <w:rPr>
                <w:szCs w:val="24"/>
              </w:rPr>
              <w:t>número</w:t>
            </w:r>
            <w:r w:rsidRPr="0036695A">
              <w:rPr>
                <w:szCs w:val="24"/>
              </w:rPr>
              <w:t xml:space="preserve"> de funcionario ingresado, Tarea que hace el sistema.</w:t>
            </w:r>
            <w:r w:rsidR="3B116553" w:rsidRPr="0036695A">
              <w:rPr>
                <w:szCs w:val="24"/>
              </w:rPr>
              <w:t xml:space="preserve"> Es un numero entero único</w:t>
            </w:r>
          </w:p>
          <w:p w14:paraId="47DFD88F" w14:textId="7D459559" w:rsidR="17664DD7" w:rsidRPr="0036695A" w:rsidRDefault="286189CD" w:rsidP="50F857A5">
            <w:pPr>
              <w:pStyle w:val="ParrafoORT"/>
              <w:rPr>
                <w:szCs w:val="24"/>
              </w:rPr>
            </w:pPr>
            <w:r w:rsidRPr="0036695A">
              <w:rPr>
                <w:szCs w:val="24"/>
              </w:rPr>
              <w:t xml:space="preserve">Debe soportar la carga de los funcionarios ya registrados </w:t>
            </w:r>
            <w:r w:rsidR="0FDAF3EA" w:rsidRPr="0036695A">
              <w:rPr>
                <w:szCs w:val="24"/>
              </w:rPr>
              <w:t>d</w:t>
            </w:r>
            <w:r w:rsidRPr="0036695A">
              <w:rPr>
                <w:szCs w:val="24"/>
              </w:rPr>
              <w:t>el sistema actual, es decir su importación.</w:t>
            </w:r>
          </w:p>
          <w:p w14:paraId="7A6DE40E" w14:textId="1493BD50" w:rsidR="44D2CEEC" w:rsidRPr="0036695A" w:rsidRDefault="23469B47" w:rsidP="50F857A5">
            <w:pPr>
              <w:pStyle w:val="ParrafoORT"/>
              <w:rPr>
                <w:szCs w:val="24"/>
              </w:rPr>
            </w:pPr>
            <w:r w:rsidRPr="2D1453AB">
              <w:rPr>
                <w:rStyle w:val="EnfasisORTChar"/>
              </w:rPr>
              <w:t xml:space="preserve">Cedula: </w:t>
            </w:r>
            <w:r w:rsidR="5456DDF4" w:rsidRPr="0036695A">
              <w:rPr>
                <w:szCs w:val="24"/>
              </w:rPr>
              <w:t>Texto de h</w:t>
            </w:r>
            <w:r w:rsidRPr="0036695A">
              <w:rPr>
                <w:szCs w:val="24"/>
              </w:rPr>
              <w:t xml:space="preserve">asta 8 </w:t>
            </w:r>
            <w:r w:rsidR="6A153E49" w:rsidRPr="0036695A">
              <w:rPr>
                <w:szCs w:val="24"/>
              </w:rPr>
              <w:t>dígitos</w:t>
            </w:r>
            <w:r w:rsidRPr="0036695A">
              <w:rPr>
                <w:szCs w:val="24"/>
              </w:rPr>
              <w:t xml:space="preserve"> numéricos sin puntos ni guiones. Debe tener una validaci</w:t>
            </w:r>
            <w:r w:rsidR="1926142F" w:rsidRPr="0036695A">
              <w:rPr>
                <w:szCs w:val="24"/>
              </w:rPr>
              <w:t>ón de ultimo digito verificador</w:t>
            </w:r>
            <w:r w:rsidR="31B37194" w:rsidRPr="0036695A">
              <w:rPr>
                <w:szCs w:val="24"/>
              </w:rPr>
              <w:t>.</w:t>
            </w:r>
          </w:p>
          <w:p w14:paraId="3FBA74C8" w14:textId="7A3B2842" w:rsidR="1E42DD43" w:rsidRPr="0036695A" w:rsidRDefault="1E42DD43" w:rsidP="50F857A5">
            <w:pPr>
              <w:pStyle w:val="ParrafoORT"/>
              <w:rPr>
                <w:szCs w:val="24"/>
              </w:rPr>
            </w:pPr>
            <w:r w:rsidRPr="50F857A5">
              <w:rPr>
                <w:rStyle w:val="EnfasisORTChar"/>
              </w:rPr>
              <w:t xml:space="preserve">Nombres: </w:t>
            </w:r>
            <w:r w:rsidRPr="0036695A">
              <w:rPr>
                <w:szCs w:val="24"/>
              </w:rPr>
              <w:t>primer nombre obligatorio y segundo nombre</w:t>
            </w:r>
            <w:r w:rsidR="421C994F" w:rsidRPr="0036695A">
              <w:rPr>
                <w:szCs w:val="24"/>
              </w:rPr>
              <w:t xml:space="preserve"> no requerido por si no tiene segundo nombre</w:t>
            </w:r>
            <w:r w:rsidRPr="0036695A">
              <w:rPr>
                <w:szCs w:val="24"/>
              </w:rPr>
              <w:t xml:space="preserve">. </w:t>
            </w:r>
            <w:r w:rsidR="07DC66C4" w:rsidRPr="0036695A">
              <w:rPr>
                <w:szCs w:val="24"/>
              </w:rPr>
              <w:t>Mínimo</w:t>
            </w:r>
            <w:r w:rsidRPr="0036695A">
              <w:rPr>
                <w:szCs w:val="24"/>
              </w:rPr>
              <w:t xml:space="preserve"> Caracteres 3 , </w:t>
            </w:r>
            <w:r w:rsidR="2890FCE7" w:rsidRPr="0036695A">
              <w:rPr>
                <w:szCs w:val="24"/>
              </w:rPr>
              <w:t>máximo</w:t>
            </w:r>
            <w:r w:rsidRPr="0036695A">
              <w:rPr>
                <w:szCs w:val="24"/>
              </w:rPr>
              <w:t xml:space="preserve"> 50 caracteres.</w:t>
            </w:r>
          </w:p>
          <w:p w14:paraId="39ED937A" w14:textId="47768CE5" w:rsidR="1E42DD43" w:rsidRPr="0036695A" w:rsidRDefault="1E42DD43" w:rsidP="50F857A5">
            <w:pPr>
              <w:pStyle w:val="ParrafoORT"/>
              <w:rPr>
                <w:szCs w:val="24"/>
              </w:rPr>
            </w:pPr>
            <w:r w:rsidRPr="50F857A5">
              <w:rPr>
                <w:rStyle w:val="EnfasisORTChar"/>
              </w:rPr>
              <w:t xml:space="preserve">Apellidos: </w:t>
            </w:r>
            <w:r w:rsidRPr="0036695A">
              <w:rPr>
                <w:szCs w:val="24"/>
              </w:rPr>
              <w:t xml:space="preserve">primer apellido </w:t>
            </w:r>
            <w:r w:rsidR="1CA06B24" w:rsidRPr="0036695A">
              <w:rPr>
                <w:szCs w:val="24"/>
              </w:rPr>
              <w:t xml:space="preserve">obligatorio </w:t>
            </w:r>
            <w:r w:rsidRPr="0036695A">
              <w:rPr>
                <w:szCs w:val="24"/>
              </w:rPr>
              <w:t>y segundo nombre</w:t>
            </w:r>
            <w:r w:rsidR="216F0BE8" w:rsidRPr="0036695A">
              <w:rPr>
                <w:szCs w:val="24"/>
              </w:rPr>
              <w:t xml:space="preserve"> no requerido por </w:t>
            </w:r>
            <w:r w:rsidR="2C033048" w:rsidRPr="0036695A">
              <w:rPr>
                <w:szCs w:val="24"/>
              </w:rPr>
              <w:t>si no</w:t>
            </w:r>
            <w:r w:rsidR="216F0BE8" w:rsidRPr="0036695A">
              <w:rPr>
                <w:szCs w:val="24"/>
              </w:rPr>
              <w:t xml:space="preserve"> tiene segundo apellido</w:t>
            </w:r>
            <w:r w:rsidRPr="0036695A">
              <w:rPr>
                <w:szCs w:val="24"/>
              </w:rPr>
              <w:t xml:space="preserve">. </w:t>
            </w:r>
            <w:r w:rsidR="024D6B22" w:rsidRPr="0036695A">
              <w:rPr>
                <w:szCs w:val="24"/>
              </w:rPr>
              <w:t>Mínimo</w:t>
            </w:r>
            <w:r w:rsidRPr="0036695A">
              <w:rPr>
                <w:szCs w:val="24"/>
              </w:rPr>
              <w:t xml:space="preserve"> Caracteres 3 , </w:t>
            </w:r>
            <w:r w:rsidR="3FAE13F6" w:rsidRPr="0036695A">
              <w:rPr>
                <w:szCs w:val="24"/>
              </w:rPr>
              <w:t>máximo</w:t>
            </w:r>
            <w:r w:rsidRPr="0036695A">
              <w:rPr>
                <w:szCs w:val="24"/>
              </w:rPr>
              <w:t xml:space="preserve"> 50 caracteres.</w:t>
            </w:r>
          </w:p>
          <w:p w14:paraId="764917D6" w14:textId="26071A72" w:rsidR="6F517A33" w:rsidRPr="0036695A" w:rsidRDefault="6F517A33" w:rsidP="50F857A5">
            <w:pPr>
              <w:pStyle w:val="ParrafoORT"/>
              <w:rPr>
                <w:szCs w:val="24"/>
              </w:rPr>
            </w:pPr>
            <w:r w:rsidRPr="50F857A5">
              <w:rPr>
                <w:rStyle w:val="EnfasisORTChar"/>
              </w:rPr>
              <w:t xml:space="preserve">Teléfono: </w:t>
            </w:r>
            <w:r w:rsidRPr="0036695A">
              <w:rPr>
                <w:szCs w:val="24"/>
              </w:rPr>
              <w:t xml:space="preserve">solo dígitos numéricos. Dato obligatorio </w:t>
            </w:r>
            <w:r w:rsidR="1EFA8C7B" w:rsidRPr="0036695A">
              <w:rPr>
                <w:szCs w:val="24"/>
              </w:rPr>
              <w:t>máximo 10 dígitos.</w:t>
            </w:r>
          </w:p>
          <w:p w14:paraId="30E0B822" w14:textId="51293DED" w:rsidR="1EFA8C7B" w:rsidRPr="0036695A" w:rsidRDefault="1EFA8C7B" w:rsidP="50F857A5">
            <w:pPr>
              <w:pStyle w:val="ParrafoORT"/>
              <w:rPr>
                <w:szCs w:val="24"/>
              </w:rPr>
            </w:pPr>
            <w:r w:rsidRPr="50F857A5">
              <w:rPr>
                <w:rStyle w:val="EnfasisORTChar"/>
              </w:rPr>
              <w:t xml:space="preserve">Celular: </w:t>
            </w:r>
            <w:r w:rsidRPr="0036695A">
              <w:rPr>
                <w:szCs w:val="24"/>
              </w:rPr>
              <w:t>solo dígitos numéricos. Dato obligatorio de 9 caracteres numéricos.</w:t>
            </w:r>
          </w:p>
          <w:p w14:paraId="680203E8" w14:textId="595EF31A" w:rsidR="6F517A33" w:rsidRPr="0036695A" w:rsidRDefault="6F517A33" w:rsidP="50F857A5">
            <w:pPr>
              <w:pStyle w:val="ParrafoORT"/>
              <w:rPr>
                <w:szCs w:val="24"/>
              </w:rPr>
            </w:pPr>
            <w:r w:rsidRPr="50F857A5">
              <w:rPr>
                <w:rStyle w:val="EnfasisORTChar"/>
              </w:rPr>
              <w:t xml:space="preserve">Email: </w:t>
            </w:r>
            <w:r w:rsidRPr="0036695A">
              <w:rPr>
                <w:szCs w:val="24"/>
              </w:rPr>
              <w:t xml:space="preserve">debe validar formato de email </w:t>
            </w:r>
            <w:r w:rsidR="14A2632E" w:rsidRPr="0036695A">
              <w:rPr>
                <w:szCs w:val="24"/>
              </w:rPr>
              <w:t>básico, tres</w:t>
            </w:r>
            <w:r w:rsidR="5836B1D5" w:rsidRPr="0036695A">
              <w:rPr>
                <w:szCs w:val="24"/>
              </w:rPr>
              <w:t xml:space="preserve"> </w:t>
            </w:r>
            <w:r w:rsidR="02CC6B73" w:rsidRPr="0036695A">
              <w:rPr>
                <w:szCs w:val="24"/>
              </w:rPr>
              <w:t>caracteres mínimos</w:t>
            </w:r>
            <w:r w:rsidR="5836B1D5" w:rsidRPr="0036695A">
              <w:rPr>
                <w:szCs w:val="24"/>
              </w:rPr>
              <w:t xml:space="preserve"> al comienzo y antes de </w:t>
            </w:r>
            <w:r w:rsidR="33C0DFCA" w:rsidRPr="0036695A">
              <w:rPr>
                <w:szCs w:val="24"/>
              </w:rPr>
              <w:t>un “</w:t>
            </w:r>
            <w:r w:rsidR="5836B1D5" w:rsidRPr="0036695A">
              <w:rPr>
                <w:szCs w:val="24"/>
              </w:rPr>
              <w:t>@” y luego el nombre de domini</w:t>
            </w:r>
            <w:r w:rsidR="5E9D4839" w:rsidRPr="0036695A">
              <w:rPr>
                <w:szCs w:val="24"/>
              </w:rPr>
              <w:t>o.</w:t>
            </w:r>
          </w:p>
          <w:p w14:paraId="7C9EBEFA" w14:textId="63A70215" w:rsidR="65F6555B" w:rsidRPr="0036695A" w:rsidRDefault="65F6555B" w:rsidP="50F857A5">
            <w:pPr>
              <w:pStyle w:val="ParrafoORT"/>
              <w:rPr>
                <w:szCs w:val="24"/>
              </w:rPr>
            </w:pPr>
            <w:r w:rsidRPr="50F857A5">
              <w:rPr>
                <w:rStyle w:val="EnfasisORTChar"/>
              </w:rPr>
              <w:t xml:space="preserve">Fecha de ingreso: </w:t>
            </w:r>
            <w:r w:rsidR="6013F119" w:rsidRPr="0036695A">
              <w:rPr>
                <w:szCs w:val="24"/>
              </w:rPr>
              <w:t>formato “dd/MM/aaaa”. No puede ser posterior a la fecha de ingreso al sistema.</w:t>
            </w:r>
            <w:r w:rsidR="1D422D6B" w:rsidRPr="0036695A">
              <w:rPr>
                <w:szCs w:val="24"/>
              </w:rPr>
              <w:t xml:space="preserve"> Representa la fecha en </w:t>
            </w:r>
            <w:r w:rsidR="1D422D6B" w:rsidRPr="0036695A">
              <w:rPr>
                <w:szCs w:val="24"/>
              </w:rPr>
              <w:lastRenderedPageBreak/>
              <w:t>que el funcionario es dado de alta en la nómina de la empresa.</w:t>
            </w:r>
          </w:p>
          <w:p w14:paraId="77639B4B" w14:textId="1885E1B0" w:rsidR="6013F119" w:rsidRPr="0036695A" w:rsidRDefault="35520E21" w:rsidP="50F857A5">
            <w:pPr>
              <w:pStyle w:val="ParrafoORT"/>
              <w:rPr>
                <w:szCs w:val="24"/>
              </w:rPr>
            </w:pPr>
            <w:r w:rsidRPr="07458CB5">
              <w:rPr>
                <w:rStyle w:val="EnfasisORTChar"/>
              </w:rPr>
              <w:t xml:space="preserve">Tipo de contrato: </w:t>
            </w:r>
            <w:r w:rsidR="4357A293" w:rsidRPr="0036695A">
              <w:rPr>
                <w:szCs w:val="24"/>
              </w:rPr>
              <w:t>según RF4</w:t>
            </w:r>
            <w:r w:rsidR="003FEDF9" w:rsidRPr="0036695A">
              <w:rPr>
                <w:szCs w:val="24"/>
              </w:rPr>
              <w:t>2</w:t>
            </w:r>
          </w:p>
          <w:p w14:paraId="70A4D972" w14:textId="4248B2B2" w:rsidR="17CE91D3" w:rsidRPr="0036695A" w:rsidRDefault="17CE91D3" w:rsidP="50F857A5">
            <w:pPr>
              <w:pStyle w:val="ParrafoORT"/>
              <w:rPr>
                <w:szCs w:val="24"/>
              </w:rPr>
            </w:pPr>
            <w:r w:rsidRPr="0036695A">
              <w:rPr>
                <w:szCs w:val="24"/>
              </w:rPr>
              <w:t xml:space="preserve">Un nuevo </w:t>
            </w:r>
            <w:r w:rsidR="329661D7" w:rsidRPr="0036695A">
              <w:rPr>
                <w:szCs w:val="24"/>
              </w:rPr>
              <w:t>funcionario</w:t>
            </w:r>
            <w:r w:rsidRPr="0036695A">
              <w:rPr>
                <w:szCs w:val="24"/>
              </w:rPr>
              <w:t xml:space="preserve"> solo puede tener un solo tipo de contrato</w:t>
            </w:r>
          </w:p>
          <w:p w14:paraId="342DA0E5" w14:textId="30031480" w:rsidR="0F38C9CF" w:rsidRPr="0036695A" w:rsidRDefault="0F38C9CF" w:rsidP="50F857A5">
            <w:pPr>
              <w:pStyle w:val="ParrafoORT"/>
              <w:rPr>
                <w:szCs w:val="24"/>
              </w:rPr>
            </w:pPr>
            <w:r w:rsidRPr="50F857A5">
              <w:rPr>
                <w:rStyle w:val="EnfasisORTChar"/>
              </w:rPr>
              <w:t>Fecha de vencimiento de carné de salud:</w:t>
            </w:r>
            <w:r w:rsidRPr="0036695A">
              <w:rPr>
                <w:szCs w:val="24"/>
              </w:rPr>
              <w:t xml:space="preserve"> </w:t>
            </w:r>
            <w:r w:rsidR="3103E955" w:rsidRPr="0036695A">
              <w:rPr>
                <w:szCs w:val="24"/>
              </w:rPr>
              <w:t>debe ser posterior a la fecha de ingreso. Un funcionario no puede ingresar sin el carné de salud vigente.</w:t>
            </w:r>
          </w:p>
          <w:p w14:paraId="6FFF7D12" w14:textId="59FD741E" w:rsidR="3103E955" w:rsidRPr="0036695A" w:rsidRDefault="3103E955" w:rsidP="50F857A5">
            <w:pPr>
              <w:pStyle w:val="ParrafoORT"/>
              <w:rPr>
                <w:szCs w:val="24"/>
              </w:rPr>
            </w:pPr>
            <w:r w:rsidRPr="50F857A5">
              <w:rPr>
                <w:rStyle w:val="EnfasisORTChar"/>
              </w:rPr>
              <w:t xml:space="preserve">Fecha emisión ACJ: </w:t>
            </w:r>
            <w:r w:rsidRPr="0036695A">
              <w:rPr>
                <w:szCs w:val="24"/>
              </w:rPr>
              <w:t>formato “dd/MM/aaaa”. Debe ser anterior a la fecha de ingreso.</w:t>
            </w:r>
            <w:r w:rsidR="70179730" w:rsidRPr="0036695A">
              <w:rPr>
                <w:szCs w:val="24"/>
              </w:rPr>
              <w:t xml:space="preserve"> No es obligatorio al momento de ingreso</w:t>
            </w:r>
          </w:p>
          <w:p w14:paraId="5C4CDA3E" w14:textId="4EFC8778" w:rsidR="70179730" w:rsidRPr="0036695A" w:rsidRDefault="70179730" w:rsidP="50F857A5">
            <w:pPr>
              <w:pStyle w:val="ParrafoORT"/>
              <w:rPr>
                <w:szCs w:val="24"/>
              </w:rPr>
            </w:pPr>
            <w:r w:rsidRPr="50F857A5">
              <w:rPr>
                <w:rStyle w:val="EnfasisORTChar"/>
              </w:rPr>
              <w:t>Sueldo nominal:</w:t>
            </w:r>
            <w:r w:rsidRPr="0036695A">
              <w:rPr>
                <w:szCs w:val="24"/>
              </w:rPr>
              <w:t xml:space="preserve"> numérico con dos decimales. Es obligatorio</w:t>
            </w:r>
          </w:p>
          <w:p w14:paraId="2E6C0661" w14:textId="1DC2AFF7" w:rsidR="70179730" w:rsidRPr="0036695A" w:rsidRDefault="70179730" w:rsidP="50F857A5">
            <w:pPr>
              <w:pStyle w:val="ParrafoORT"/>
              <w:rPr>
                <w:szCs w:val="24"/>
              </w:rPr>
            </w:pPr>
            <w:r w:rsidRPr="50F857A5">
              <w:rPr>
                <w:rStyle w:val="EnfasisORTChar"/>
              </w:rPr>
              <w:t xml:space="preserve">Responde a: </w:t>
            </w:r>
            <w:r w:rsidRPr="0036695A">
              <w:rPr>
                <w:szCs w:val="24"/>
              </w:rPr>
              <w:t xml:space="preserve">dato obligatorio que indica a que </w:t>
            </w:r>
            <w:r w:rsidR="5B2AD210" w:rsidRPr="0036695A">
              <w:rPr>
                <w:szCs w:val="24"/>
              </w:rPr>
              <w:t>mesa operativa responde según RF05</w:t>
            </w:r>
          </w:p>
          <w:p w14:paraId="04EE6A96" w14:textId="78796096" w:rsidR="2205DE43" w:rsidRPr="0036695A" w:rsidRDefault="2205DE43" w:rsidP="50F857A5">
            <w:pPr>
              <w:pStyle w:val="ParrafoORT"/>
              <w:rPr>
                <w:szCs w:val="24"/>
              </w:rPr>
            </w:pPr>
            <w:r w:rsidRPr="382AFC59">
              <w:rPr>
                <w:rStyle w:val="EnfasisORTChar"/>
              </w:rPr>
              <w:t xml:space="preserve">Observaciones generales: </w:t>
            </w:r>
            <w:r w:rsidRPr="0036695A">
              <w:rPr>
                <w:szCs w:val="24"/>
              </w:rPr>
              <w:t>máximo 300 caracteres. No es un dato obligatorio.</w:t>
            </w:r>
          </w:p>
          <w:p w14:paraId="7B2FA226" w14:textId="2E077921" w:rsidR="50F857A5" w:rsidRDefault="6164A662" w:rsidP="382AFC59">
            <w:pPr>
              <w:pStyle w:val="ParrafoORT"/>
            </w:pPr>
            <w:r w:rsidRPr="091DF241">
              <w:rPr>
                <w:rStyle w:val="EnfasisORTChar"/>
              </w:rPr>
              <w:t>Estado:</w:t>
            </w:r>
            <w:r>
              <w:t xml:space="preserve"> el estado es predefinido como “ACTIVO”. </w:t>
            </w:r>
            <w:r w:rsidR="40A8DFE1">
              <w:t>Cuando el funcionario se da de baja por egreso se computa como “</w:t>
            </w:r>
            <w:r w:rsidR="6704280C">
              <w:t>BAJA</w:t>
            </w:r>
            <w:r w:rsidR="27FA1F80">
              <w:t>_PARA_LIQUIDACION</w:t>
            </w:r>
            <w:r w:rsidR="40A8DFE1">
              <w:t>”.</w:t>
            </w:r>
          </w:p>
          <w:p w14:paraId="6908BAC3" w14:textId="6DBE9B53" w:rsidR="50F857A5" w:rsidRPr="0036695A" w:rsidRDefault="4C8311DD" w:rsidP="382AFC59">
            <w:pPr>
              <w:pStyle w:val="ParrafoORT"/>
              <w:rPr>
                <w:szCs w:val="24"/>
              </w:rPr>
            </w:pPr>
            <w:r w:rsidRPr="0036695A">
              <w:rPr>
                <w:szCs w:val="24"/>
              </w:rPr>
              <w:t>C</w:t>
            </w:r>
            <w:r w:rsidR="7F4694B4" w:rsidRPr="0036695A">
              <w:rPr>
                <w:szCs w:val="24"/>
              </w:rPr>
              <w:t xml:space="preserve">uando un funcionario es dado de baja y posterior </w:t>
            </w:r>
            <w:r w:rsidR="379A4CFA" w:rsidRPr="0036695A">
              <w:rPr>
                <w:szCs w:val="24"/>
              </w:rPr>
              <w:t xml:space="preserve">a su liquidación final </w:t>
            </w:r>
            <w:r w:rsidR="0CA14900" w:rsidRPr="0036695A">
              <w:rPr>
                <w:szCs w:val="24"/>
              </w:rPr>
              <w:t xml:space="preserve">por egreso, se </w:t>
            </w:r>
            <w:r w:rsidR="76F01727" w:rsidRPr="0036695A">
              <w:rPr>
                <w:szCs w:val="24"/>
              </w:rPr>
              <w:t xml:space="preserve">cierra definitivo su implicancia con la empresa se </w:t>
            </w:r>
            <w:r w:rsidR="0CA14900" w:rsidRPr="0036695A">
              <w:rPr>
                <w:szCs w:val="24"/>
              </w:rPr>
              <w:t>definirá como “</w:t>
            </w:r>
            <w:r w:rsidR="63C1E194" w:rsidRPr="0036695A">
              <w:rPr>
                <w:szCs w:val="24"/>
              </w:rPr>
              <w:t>BAJA_DEFINITIVA</w:t>
            </w:r>
            <w:r w:rsidR="0CA14900" w:rsidRPr="0036695A">
              <w:rPr>
                <w:szCs w:val="24"/>
              </w:rPr>
              <w:t xml:space="preserve">” </w:t>
            </w:r>
            <w:r w:rsidR="70AF6A5E" w:rsidRPr="0036695A">
              <w:rPr>
                <w:szCs w:val="24"/>
              </w:rPr>
              <w:t xml:space="preserve">y </w:t>
            </w:r>
            <w:r w:rsidR="0CA14900" w:rsidRPr="0036695A">
              <w:rPr>
                <w:szCs w:val="24"/>
              </w:rPr>
              <w:t>ya no contabiliza</w:t>
            </w:r>
            <w:r w:rsidR="67E9BF77" w:rsidRPr="0036695A">
              <w:rPr>
                <w:szCs w:val="24"/>
              </w:rPr>
              <w:t>rá</w:t>
            </w:r>
            <w:r w:rsidR="0CA14900" w:rsidRPr="0036695A">
              <w:rPr>
                <w:szCs w:val="24"/>
              </w:rPr>
              <w:t xml:space="preserve"> para futuros pagos de sueldos y haberes.</w:t>
            </w:r>
          </w:p>
          <w:p w14:paraId="76292850" w14:textId="597E2958" w:rsidR="2D009859" w:rsidRPr="0036695A" w:rsidRDefault="2472C289" w:rsidP="2D009859">
            <w:pPr>
              <w:pStyle w:val="ParrafoORT"/>
              <w:rPr>
                <w:szCs w:val="24"/>
              </w:rPr>
            </w:pPr>
            <w:r w:rsidRPr="2D1453AB">
              <w:rPr>
                <w:rStyle w:val="EnfasisORTChar"/>
              </w:rPr>
              <w:t>Habilitado para porte de armas:</w:t>
            </w:r>
            <w:r w:rsidRPr="0036695A">
              <w:rPr>
                <w:szCs w:val="24"/>
              </w:rPr>
              <w:t xml:space="preserve"> true o false. True define que esta habilitado para el porte de armas.</w:t>
            </w:r>
          </w:p>
          <w:p w14:paraId="539C1669" w14:textId="63DC02ED" w:rsidR="50F857A5" w:rsidRPr="0036695A" w:rsidRDefault="454C3B74" w:rsidP="382AFC59">
            <w:pPr>
              <w:pStyle w:val="ParrafoORT"/>
              <w:rPr>
                <w:szCs w:val="24"/>
              </w:rPr>
            </w:pPr>
            <w:r w:rsidRPr="0036695A">
              <w:rPr>
                <w:szCs w:val="24"/>
              </w:rPr>
              <w:t>Una vez el funcionario es registrado. Queda disponible para la planificación operativa.</w:t>
            </w:r>
          </w:p>
        </w:tc>
      </w:tr>
      <w:tr w:rsidR="00321245" w14:paraId="399E2825" w14:textId="77777777" w:rsidTr="0036695A">
        <w:tc>
          <w:tcPr>
            <w:tcW w:w="2055" w:type="dxa"/>
            <w:shd w:val="clear" w:color="auto" w:fill="auto"/>
          </w:tcPr>
          <w:p w14:paraId="5AE9813C" w14:textId="014F3989" w:rsidR="7ECF07B8" w:rsidRPr="0036695A" w:rsidRDefault="7ECF07B8" w:rsidP="7ECF07B8">
            <w:pPr>
              <w:pStyle w:val="ParrafoORT"/>
              <w:rPr>
                <w:szCs w:val="24"/>
              </w:rPr>
            </w:pPr>
            <w:r>
              <w:lastRenderedPageBreak/>
              <w:t>Prioridad</w:t>
            </w:r>
          </w:p>
        </w:tc>
        <w:tc>
          <w:tcPr>
            <w:tcW w:w="6435" w:type="dxa"/>
            <w:shd w:val="clear" w:color="auto" w:fill="auto"/>
          </w:tcPr>
          <w:p w14:paraId="18FF8939" w14:textId="0D25D275" w:rsidR="7ECF07B8" w:rsidRPr="0036695A" w:rsidRDefault="7ECF07B8" w:rsidP="7ECF07B8">
            <w:pPr>
              <w:pStyle w:val="ParrafoORT"/>
              <w:rPr>
                <w:szCs w:val="24"/>
              </w:rPr>
            </w:pPr>
            <w:r>
              <w:t>Alta</w:t>
            </w:r>
          </w:p>
        </w:tc>
      </w:tr>
    </w:tbl>
    <w:p w14:paraId="42E6BB23" w14:textId="77777777" w:rsidR="00F77169" w:rsidRDefault="00F77169" w:rsidP="7ECF07B8">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055"/>
        <w:gridCol w:w="6435"/>
      </w:tblGrid>
      <w:tr w:rsidR="00321245" w14:paraId="214DF483" w14:textId="77777777" w:rsidTr="0036695A">
        <w:tc>
          <w:tcPr>
            <w:tcW w:w="2055" w:type="dxa"/>
            <w:shd w:val="clear" w:color="auto" w:fill="auto"/>
          </w:tcPr>
          <w:p w14:paraId="35D87863" w14:textId="53B7A3D3" w:rsidR="7ECF07B8" w:rsidRPr="0036695A" w:rsidRDefault="7ECF07B8" w:rsidP="7ECF07B8">
            <w:pPr>
              <w:pStyle w:val="ParrafoORT"/>
              <w:rPr>
                <w:szCs w:val="24"/>
              </w:rPr>
            </w:pPr>
            <w:r>
              <w:t>ID</w:t>
            </w:r>
          </w:p>
        </w:tc>
        <w:tc>
          <w:tcPr>
            <w:tcW w:w="6435" w:type="dxa"/>
            <w:shd w:val="clear" w:color="auto" w:fill="auto"/>
          </w:tcPr>
          <w:p w14:paraId="54EA425F" w14:textId="56BF4C91" w:rsidR="7ECF07B8" w:rsidRDefault="220C74CF" w:rsidP="50F857A5">
            <w:pPr>
              <w:pStyle w:val="ParrafoORT"/>
            </w:pPr>
            <w:r>
              <w:t>RF0</w:t>
            </w:r>
            <w:r w:rsidR="67534FBE">
              <w:t>7</w:t>
            </w:r>
          </w:p>
        </w:tc>
      </w:tr>
      <w:tr w:rsidR="00321245" w14:paraId="09D3419D" w14:textId="77777777" w:rsidTr="0036695A">
        <w:tc>
          <w:tcPr>
            <w:tcW w:w="2055" w:type="dxa"/>
            <w:shd w:val="clear" w:color="auto" w:fill="auto"/>
          </w:tcPr>
          <w:p w14:paraId="3E66F2E0" w14:textId="4F490FEC" w:rsidR="7ECF07B8" w:rsidRPr="0036695A" w:rsidRDefault="7ECF07B8" w:rsidP="7ECF07B8">
            <w:pPr>
              <w:pStyle w:val="ParrafoORT"/>
              <w:rPr>
                <w:szCs w:val="24"/>
              </w:rPr>
            </w:pPr>
            <w:r>
              <w:t>Usuario</w:t>
            </w:r>
          </w:p>
        </w:tc>
        <w:tc>
          <w:tcPr>
            <w:tcW w:w="6435" w:type="dxa"/>
            <w:shd w:val="clear" w:color="auto" w:fill="auto"/>
          </w:tcPr>
          <w:p w14:paraId="7D174138" w14:textId="259CE827" w:rsidR="32CFB4E0" w:rsidRDefault="4BFA527D" w:rsidP="7ECF07B8">
            <w:pPr>
              <w:pStyle w:val="ParrafoORT"/>
            </w:pPr>
            <w:r>
              <w:t>Jefe de RR.HH</w:t>
            </w:r>
            <w:r w:rsidR="7074CCE4">
              <w:t>. A</w:t>
            </w:r>
            <w:r w:rsidR="1294E740">
              <w:t>d</w:t>
            </w:r>
            <w:r w:rsidR="7074CCE4">
              <w:t>ministrador</w:t>
            </w:r>
          </w:p>
        </w:tc>
      </w:tr>
      <w:tr w:rsidR="00321245" w14:paraId="5FE63483" w14:textId="77777777" w:rsidTr="0036695A">
        <w:tc>
          <w:tcPr>
            <w:tcW w:w="2055" w:type="dxa"/>
            <w:shd w:val="clear" w:color="auto" w:fill="auto"/>
          </w:tcPr>
          <w:p w14:paraId="1161D257" w14:textId="1450EBFD" w:rsidR="7ECF07B8" w:rsidRPr="0036695A" w:rsidRDefault="0BE8959B" w:rsidP="00321245">
            <w:pPr>
              <w:pStyle w:val="ParrafoORT"/>
              <w:outlineLvl w:val="2"/>
              <w:rPr>
                <w:szCs w:val="24"/>
              </w:rPr>
            </w:pPr>
            <w:bookmarkStart w:id="35" w:name="_Toc71468235"/>
            <w:r>
              <w:t>Título</w:t>
            </w:r>
            <w:bookmarkEnd w:id="35"/>
          </w:p>
        </w:tc>
        <w:tc>
          <w:tcPr>
            <w:tcW w:w="6435" w:type="dxa"/>
            <w:shd w:val="clear" w:color="auto" w:fill="auto"/>
          </w:tcPr>
          <w:p w14:paraId="350CCA96" w14:textId="28252FEC" w:rsidR="0E622999" w:rsidRDefault="0E622999" w:rsidP="00321245">
            <w:pPr>
              <w:pStyle w:val="ParrafoORT"/>
              <w:outlineLvl w:val="2"/>
            </w:pPr>
            <w:bookmarkStart w:id="36" w:name="_Toc71468236"/>
            <w:r>
              <w:t>Modificación datos funcionario</w:t>
            </w:r>
            <w:bookmarkEnd w:id="36"/>
          </w:p>
        </w:tc>
      </w:tr>
      <w:tr w:rsidR="00321245" w14:paraId="1BBC61B0" w14:textId="77777777" w:rsidTr="0036695A">
        <w:tc>
          <w:tcPr>
            <w:tcW w:w="2055" w:type="dxa"/>
            <w:shd w:val="clear" w:color="auto" w:fill="auto"/>
          </w:tcPr>
          <w:p w14:paraId="780809B0" w14:textId="777286FF" w:rsidR="7ECF07B8" w:rsidRPr="0036695A" w:rsidRDefault="7ECF07B8" w:rsidP="7ECF07B8">
            <w:pPr>
              <w:pStyle w:val="ParrafoORT"/>
              <w:rPr>
                <w:szCs w:val="24"/>
              </w:rPr>
            </w:pPr>
            <w:r>
              <w:t>Descripción</w:t>
            </w:r>
          </w:p>
        </w:tc>
        <w:tc>
          <w:tcPr>
            <w:tcW w:w="6435" w:type="dxa"/>
            <w:shd w:val="clear" w:color="auto" w:fill="auto"/>
          </w:tcPr>
          <w:p w14:paraId="6DB5A12F" w14:textId="65AF6C55" w:rsidR="7ECF07B8" w:rsidRDefault="7FB6905E" w:rsidP="7ECF07B8">
            <w:pPr>
              <w:pStyle w:val="ParrafoORT"/>
            </w:pPr>
            <w:r>
              <w:t xml:space="preserve">El sistema </w:t>
            </w:r>
            <w:r w:rsidR="6FD98090">
              <w:t xml:space="preserve">debe permitir </w:t>
            </w:r>
            <w:r w:rsidR="043150B7">
              <w:t xml:space="preserve">la </w:t>
            </w:r>
            <w:r w:rsidR="409A163D">
              <w:t>actualización</w:t>
            </w:r>
            <w:r w:rsidR="043150B7">
              <w:t xml:space="preserve"> de datos de funcionarios</w:t>
            </w:r>
          </w:p>
        </w:tc>
      </w:tr>
      <w:tr w:rsidR="00321245" w14:paraId="22ED7B46" w14:textId="77777777" w:rsidTr="0036695A">
        <w:tc>
          <w:tcPr>
            <w:tcW w:w="2055" w:type="dxa"/>
            <w:shd w:val="clear" w:color="auto" w:fill="auto"/>
          </w:tcPr>
          <w:p w14:paraId="5AC28B2F" w14:textId="1CEF69B2" w:rsidR="50F857A5" w:rsidRPr="0036695A" w:rsidRDefault="3771AA0B" w:rsidP="50F857A5">
            <w:pPr>
              <w:pStyle w:val="ParrafoORT"/>
              <w:rPr>
                <w:szCs w:val="24"/>
              </w:rPr>
            </w:pPr>
            <w:r w:rsidRPr="0036695A">
              <w:rPr>
                <w:szCs w:val="24"/>
              </w:rPr>
              <w:lastRenderedPageBreak/>
              <w:t>Validación y reglas de negocio</w:t>
            </w:r>
          </w:p>
        </w:tc>
        <w:tc>
          <w:tcPr>
            <w:tcW w:w="6435" w:type="dxa"/>
            <w:shd w:val="clear" w:color="auto" w:fill="auto"/>
          </w:tcPr>
          <w:p w14:paraId="5F0F3DC5" w14:textId="6D971012" w:rsidR="50F857A5" w:rsidRPr="0036695A" w:rsidRDefault="1789AD2A" w:rsidP="50F857A5">
            <w:pPr>
              <w:pStyle w:val="ParrafoORT"/>
              <w:rPr>
                <w:szCs w:val="24"/>
              </w:rPr>
            </w:pPr>
            <w:r w:rsidRPr="0036695A">
              <w:rPr>
                <w:szCs w:val="24"/>
              </w:rPr>
              <w:t>Todos los datos del funcionario menos el número de funcionario son actualizables.</w:t>
            </w:r>
          </w:p>
        </w:tc>
      </w:tr>
      <w:tr w:rsidR="00321245" w14:paraId="0CAB5025" w14:textId="77777777" w:rsidTr="0036695A">
        <w:tc>
          <w:tcPr>
            <w:tcW w:w="2055" w:type="dxa"/>
            <w:shd w:val="clear" w:color="auto" w:fill="auto"/>
          </w:tcPr>
          <w:p w14:paraId="72B2F460" w14:textId="014F3989" w:rsidR="7ECF07B8" w:rsidRPr="0036695A" w:rsidRDefault="7ECF07B8" w:rsidP="7ECF07B8">
            <w:pPr>
              <w:pStyle w:val="ParrafoORT"/>
              <w:rPr>
                <w:szCs w:val="24"/>
              </w:rPr>
            </w:pPr>
            <w:r>
              <w:t>Prioridad</w:t>
            </w:r>
          </w:p>
        </w:tc>
        <w:tc>
          <w:tcPr>
            <w:tcW w:w="6435" w:type="dxa"/>
            <w:shd w:val="clear" w:color="auto" w:fill="auto"/>
          </w:tcPr>
          <w:p w14:paraId="4D41A99C" w14:textId="0D25D275" w:rsidR="7ECF07B8" w:rsidRPr="0036695A" w:rsidRDefault="7ECF07B8" w:rsidP="7ECF07B8">
            <w:pPr>
              <w:pStyle w:val="ParrafoORT"/>
              <w:rPr>
                <w:szCs w:val="24"/>
              </w:rPr>
            </w:pPr>
            <w:r>
              <w:t>Alta</w:t>
            </w:r>
          </w:p>
        </w:tc>
      </w:tr>
    </w:tbl>
    <w:p w14:paraId="6F36BA4B" w14:textId="1D1B0A66" w:rsidR="7ECF07B8" w:rsidRDefault="7ECF07B8" w:rsidP="7ECF07B8">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6984C30E" w14:textId="77777777" w:rsidTr="0036695A">
        <w:tc>
          <w:tcPr>
            <w:tcW w:w="2055" w:type="dxa"/>
            <w:shd w:val="clear" w:color="auto" w:fill="auto"/>
          </w:tcPr>
          <w:p w14:paraId="33DACA4B" w14:textId="53B7A3D3" w:rsidR="69B82E14" w:rsidRPr="0036695A" w:rsidRDefault="69B82E14" w:rsidP="69B82E14">
            <w:pPr>
              <w:pStyle w:val="ParrafoORT"/>
              <w:rPr>
                <w:szCs w:val="24"/>
              </w:rPr>
            </w:pPr>
            <w:r>
              <w:t>ID</w:t>
            </w:r>
          </w:p>
        </w:tc>
        <w:tc>
          <w:tcPr>
            <w:tcW w:w="6435" w:type="dxa"/>
            <w:shd w:val="clear" w:color="auto" w:fill="auto"/>
          </w:tcPr>
          <w:p w14:paraId="285F5429" w14:textId="0A12DCF7" w:rsidR="69B82E14" w:rsidRDefault="69B82E14" w:rsidP="69B82E14">
            <w:pPr>
              <w:pStyle w:val="ParrafoORT"/>
            </w:pPr>
            <w:r>
              <w:t>RF08</w:t>
            </w:r>
          </w:p>
        </w:tc>
      </w:tr>
      <w:tr w:rsidR="00321245" w14:paraId="1E0604B8" w14:textId="77777777" w:rsidTr="0036695A">
        <w:tc>
          <w:tcPr>
            <w:tcW w:w="2055" w:type="dxa"/>
            <w:shd w:val="clear" w:color="auto" w:fill="auto"/>
          </w:tcPr>
          <w:p w14:paraId="41A8296C" w14:textId="4F490FEC" w:rsidR="69B82E14" w:rsidRPr="0036695A" w:rsidRDefault="69B82E14" w:rsidP="69B82E14">
            <w:pPr>
              <w:pStyle w:val="ParrafoORT"/>
              <w:rPr>
                <w:szCs w:val="24"/>
              </w:rPr>
            </w:pPr>
            <w:r>
              <w:t>Usuario</w:t>
            </w:r>
          </w:p>
        </w:tc>
        <w:tc>
          <w:tcPr>
            <w:tcW w:w="6435" w:type="dxa"/>
            <w:shd w:val="clear" w:color="auto" w:fill="auto"/>
          </w:tcPr>
          <w:p w14:paraId="0B0983A4" w14:textId="10730126" w:rsidR="69B82E14" w:rsidRDefault="69B82E14" w:rsidP="69B82E14">
            <w:pPr>
              <w:pStyle w:val="ParrafoORT"/>
            </w:pPr>
            <w:r>
              <w:t>Todos</w:t>
            </w:r>
          </w:p>
        </w:tc>
      </w:tr>
      <w:tr w:rsidR="00321245" w14:paraId="3CEDB45A" w14:textId="77777777" w:rsidTr="0036695A">
        <w:tc>
          <w:tcPr>
            <w:tcW w:w="2055" w:type="dxa"/>
            <w:shd w:val="clear" w:color="auto" w:fill="auto"/>
          </w:tcPr>
          <w:p w14:paraId="4AD1CCA1" w14:textId="1BD68853" w:rsidR="69B82E14" w:rsidRPr="0036695A" w:rsidRDefault="69B82E14" w:rsidP="00321245">
            <w:pPr>
              <w:pStyle w:val="ParrafoORT"/>
              <w:outlineLvl w:val="2"/>
              <w:rPr>
                <w:szCs w:val="24"/>
              </w:rPr>
            </w:pPr>
            <w:bookmarkStart w:id="37" w:name="_Toc71468237"/>
            <w:r>
              <w:t>Título</w:t>
            </w:r>
            <w:bookmarkEnd w:id="37"/>
          </w:p>
        </w:tc>
        <w:tc>
          <w:tcPr>
            <w:tcW w:w="6435" w:type="dxa"/>
            <w:shd w:val="clear" w:color="auto" w:fill="auto"/>
          </w:tcPr>
          <w:p w14:paraId="2AA39C31" w14:textId="3E941DAA" w:rsidR="69B82E14" w:rsidRDefault="69B82E14" w:rsidP="00321245">
            <w:pPr>
              <w:pStyle w:val="ParrafoORT"/>
              <w:outlineLvl w:val="2"/>
            </w:pPr>
            <w:bookmarkStart w:id="38" w:name="_Toc71468238"/>
            <w:r>
              <w:t>Búsqueda de funcionarios</w:t>
            </w:r>
            <w:bookmarkEnd w:id="38"/>
          </w:p>
        </w:tc>
      </w:tr>
      <w:tr w:rsidR="00321245" w14:paraId="49F7E65D" w14:textId="77777777" w:rsidTr="0036695A">
        <w:tc>
          <w:tcPr>
            <w:tcW w:w="2055" w:type="dxa"/>
            <w:shd w:val="clear" w:color="auto" w:fill="auto"/>
          </w:tcPr>
          <w:p w14:paraId="03BADEC1" w14:textId="777286FF" w:rsidR="69B82E14" w:rsidRPr="0036695A" w:rsidRDefault="69B82E14" w:rsidP="69B82E14">
            <w:pPr>
              <w:pStyle w:val="ParrafoORT"/>
              <w:rPr>
                <w:szCs w:val="24"/>
              </w:rPr>
            </w:pPr>
            <w:r>
              <w:t>Descripción</w:t>
            </w:r>
          </w:p>
        </w:tc>
        <w:tc>
          <w:tcPr>
            <w:tcW w:w="6435" w:type="dxa"/>
            <w:shd w:val="clear" w:color="auto" w:fill="auto"/>
          </w:tcPr>
          <w:p w14:paraId="05155B34" w14:textId="219564C0" w:rsidR="69B82E14" w:rsidRPr="0036695A" w:rsidRDefault="69B82E14" w:rsidP="69B82E14">
            <w:pPr>
              <w:pStyle w:val="ParrafoORT"/>
              <w:rPr>
                <w:szCs w:val="24"/>
              </w:rPr>
            </w:pPr>
            <w:r>
              <w:t>El sistema debe permitir la búsqueda de los datos de un funcionario</w:t>
            </w:r>
          </w:p>
        </w:tc>
      </w:tr>
      <w:tr w:rsidR="00321245" w14:paraId="2878F9CB" w14:textId="77777777" w:rsidTr="0036695A">
        <w:tc>
          <w:tcPr>
            <w:tcW w:w="2055" w:type="dxa"/>
            <w:shd w:val="clear" w:color="auto" w:fill="auto"/>
          </w:tcPr>
          <w:p w14:paraId="2E0C207C" w14:textId="6A08778E" w:rsidR="69B82E14" w:rsidRPr="0036695A" w:rsidRDefault="69B82E14" w:rsidP="69B82E14">
            <w:pPr>
              <w:pStyle w:val="ParrafoORT"/>
              <w:rPr>
                <w:szCs w:val="24"/>
              </w:rPr>
            </w:pPr>
            <w:r w:rsidRPr="0036695A">
              <w:rPr>
                <w:szCs w:val="24"/>
              </w:rPr>
              <w:t>Validación y reglas de negocio</w:t>
            </w:r>
          </w:p>
        </w:tc>
        <w:tc>
          <w:tcPr>
            <w:tcW w:w="6435" w:type="dxa"/>
            <w:shd w:val="clear" w:color="auto" w:fill="auto"/>
          </w:tcPr>
          <w:p w14:paraId="30791CE1" w14:textId="1D746CF9" w:rsidR="69B82E14" w:rsidRPr="0036695A" w:rsidRDefault="69B82E14" w:rsidP="69B82E14">
            <w:pPr>
              <w:pStyle w:val="ParrafoORT"/>
              <w:rPr>
                <w:szCs w:val="24"/>
              </w:rPr>
            </w:pPr>
            <w:r w:rsidRPr="0036695A">
              <w:rPr>
                <w:szCs w:val="24"/>
              </w:rPr>
              <w:t>Se considerará los siguientes filtros:</w:t>
            </w:r>
          </w:p>
          <w:p w14:paraId="5DB6DDE1" w14:textId="03B96CE6" w:rsidR="69B82E14" w:rsidRPr="0036695A" w:rsidRDefault="69B82E14" w:rsidP="69B82E14">
            <w:pPr>
              <w:pStyle w:val="ParrafoORT"/>
              <w:rPr>
                <w:szCs w:val="24"/>
              </w:rPr>
            </w:pPr>
            <w:r w:rsidRPr="0036695A">
              <w:rPr>
                <w:szCs w:val="24"/>
              </w:rPr>
              <w:t>El sistema debe ser capaz de detectar que, si el usuario ingresa solamente un dato numérico, se filtra como primera coincidencia el número de funcionario. Si no hay coincidencias, se filtra por número de cedula. Si en ambos casos no hay coincidencia notificar que no puedo ser encontrado.</w:t>
            </w:r>
          </w:p>
          <w:p w14:paraId="35C4AC04" w14:textId="0D208AB5" w:rsidR="69B82E14" w:rsidRPr="0036695A" w:rsidRDefault="69B82E14" w:rsidP="69B82E14">
            <w:pPr>
              <w:pStyle w:val="ParrafoORT"/>
              <w:rPr>
                <w:szCs w:val="24"/>
              </w:rPr>
            </w:pPr>
            <w:r w:rsidRPr="0036695A">
              <w:rPr>
                <w:szCs w:val="24"/>
              </w:rPr>
              <w:t>El sistema debe ser capaz de detectar que, si el usuario ingresa un dato alfanumérico debe filtrar coincidencias tanto en el nombre de un funcionario como el apellido.</w:t>
            </w:r>
          </w:p>
          <w:p w14:paraId="2105E472" w14:textId="47E7EE3E" w:rsidR="69B82E14" w:rsidRPr="0036695A" w:rsidRDefault="69B82E14" w:rsidP="69B82E14">
            <w:pPr>
              <w:pStyle w:val="ParrafoORT"/>
              <w:rPr>
                <w:szCs w:val="24"/>
              </w:rPr>
            </w:pPr>
            <w:r w:rsidRPr="0036695A">
              <w:rPr>
                <w:szCs w:val="24"/>
              </w:rPr>
              <w:t>También se puede aplicar añadiendo a lo anterior, un filtro para la búsqueda de funcionarios “activos” y “no activos” en la empresa. Por defecto se filtra por funcionarios “activos”.</w:t>
            </w:r>
          </w:p>
          <w:p w14:paraId="027A1D7C" w14:textId="53BC6840" w:rsidR="69B82E14" w:rsidRPr="0036695A" w:rsidRDefault="69B82E14" w:rsidP="69B82E14">
            <w:pPr>
              <w:pStyle w:val="ParrafoORT"/>
              <w:rPr>
                <w:szCs w:val="24"/>
              </w:rPr>
            </w:pPr>
            <w:r w:rsidRPr="0036695A">
              <w:rPr>
                <w:szCs w:val="24"/>
              </w:rPr>
              <w:t>El filtro es una lista de funcionarios con los siguientes datos:</w:t>
            </w:r>
          </w:p>
          <w:p w14:paraId="4713F7E7" w14:textId="1C368302" w:rsidR="69B82E14" w:rsidRPr="0036695A" w:rsidRDefault="5A341964" w:rsidP="0036695A">
            <w:pPr>
              <w:pStyle w:val="ParrafoORT"/>
              <w:numPr>
                <w:ilvl w:val="0"/>
                <w:numId w:val="15"/>
              </w:numPr>
              <w:rPr>
                <w:rFonts w:eastAsia="Times New Roman"/>
                <w:szCs w:val="24"/>
              </w:rPr>
            </w:pPr>
            <w:r w:rsidRPr="0036695A">
              <w:rPr>
                <w:szCs w:val="24"/>
              </w:rPr>
              <w:t>Nro</w:t>
            </w:r>
            <w:r w:rsidR="6392EC42" w:rsidRPr="0036695A">
              <w:rPr>
                <w:szCs w:val="24"/>
              </w:rPr>
              <w:t>.</w:t>
            </w:r>
            <w:r w:rsidRPr="0036695A">
              <w:rPr>
                <w:szCs w:val="24"/>
              </w:rPr>
              <w:t xml:space="preserve"> de funcionario</w:t>
            </w:r>
          </w:p>
          <w:p w14:paraId="6A3439BA" w14:textId="1F53B7D0" w:rsidR="69B82E14" w:rsidRPr="0036695A" w:rsidRDefault="69B82E14" w:rsidP="0036695A">
            <w:pPr>
              <w:pStyle w:val="ParrafoORT"/>
              <w:numPr>
                <w:ilvl w:val="0"/>
                <w:numId w:val="15"/>
              </w:numPr>
              <w:rPr>
                <w:rFonts w:eastAsia="Times New Roman"/>
                <w:szCs w:val="24"/>
              </w:rPr>
            </w:pPr>
            <w:r w:rsidRPr="0036695A">
              <w:rPr>
                <w:szCs w:val="24"/>
              </w:rPr>
              <w:t>Cedula</w:t>
            </w:r>
          </w:p>
          <w:p w14:paraId="18B1DF52" w14:textId="7FE9E612" w:rsidR="69B82E14" w:rsidRPr="0036695A" w:rsidRDefault="69B82E14" w:rsidP="0036695A">
            <w:pPr>
              <w:pStyle w:val="ParrafoORT"/>
              <w:numPr>
                <w:ilvl w:val="0"/>
                <w:numId w:val="15"/>
              </w:numPr>
              <w:rPr>
                <w:rFonts w:eastAsia="Times New Roman"/>
                <w:szCs w:val="24"/>
              </w:rPr>
            </w:pPr>
            <w:r w:rsidRPr="0036695A">
              <w:rPr>
                <w:szCs w:val="24"/>
              </w:rPr>
              <w:t>Apellido y Nombre, separados por coma</w:t>
            </w:r>
          </w:p>
          <w:p w14:paraId="24B4DF76" w14:textId="5E02F65A" w:rsidR="69B82E14" w:rsidRPr="0036695A" w:rsidRDefault="69B82E14" w:rsidP="69B82E14">
            <w:pPr>
              <w:pStyle w:val="ParrafoORT"/>
              <w:rPr>
                <w:szCs w:val="24"/>
              </w:rPr>
            </w:pPr>
          </w:p>
        </w:tc>
      </w:tr>
      <w:tr w:rsidR="00321245" w14:paraId="29D6ACFD" w14:textId="77777777" w:rsidTr="0036695A">
        <w:tc>
          <w:tcPr>
            <w:tcW w:w="2055" w:type="dxa"/>
            <w:shd w:val="clear" w:color="auto" w:fill="auto"/>
          </w:tcPr>
          <w:p w14:paraId="24187CB5" w14:textId="014F3989" w:rsidR="69B82E14" w:rsidRPr="0036695A" w:rsidRDefault="69B82E14" w:rsidP="69B82E14">
            <w:pPr>
              <w:pStyle w:val="ParrafoORT"/>
              <w:rPr>
                <w:szCs w:val="24"/>
              </w:rPr>
            </w:pPr>
            <w:r>
              <w:t>Prioridad</w:t>
            </w:r>
          </w:p>
        </w:tc>
        <w:tc>
          <w:tcPr>
            <w:tcW w:w="6435" w:type="dxa"/>
            <w:shd w:val="clear" w:color="auto" w:fill="auto"/>
          </w:tcPr>
          <w:p w14:paraId="7138E679" w14:textId="0D25D275" w:rsidR="69B82E14" w:rsidRPr="0036695A" w:rsidRDefault="69B82E14" w:rsidP="69B82E14">
            <w:pPr>
              <w:pStyle w:val="ParrafoORT"/>
              <w:rPr>
                <w:szCs w:val="24"/>
              </w:rPr>
            </w:pPr>
            <w:r>
              <w:t>Alta</w:t>
            </w:r>
          </w:p>
        </w:tc>
      </w:tr>
    </w:tbl>
    <w:p w14:paraId="52C9F4F0" w14:textId="1234D023" w:rsidR="69B82E14" w:rsidRDefault="69B82E14" w:rsidP="69B82E14">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3017CC33" w14:textId="77777777" w:rsidTr="0036695A">
        <w:tc>
          <w:tcPr>
            <w:tcW w:w="2055" w:type="dxa"/>
            <w:shd w:val="clear" w:color="auto" w:fill="auto"/>
          </w:tcPr>
          <w:p w14:paraId="45DEF08E" w14:textId="53B7A3D3" w:rsidR="69B82E14" w:rsidRPr="0036695A" w:rsidRDefault="69B82E14" w:rsidP="61B939F5">
            <w:pPr>
              <w:pStyle w:val="ParrafoORT"/>
              <w:rPr>
                <w:szCs w:val="24"/>
              </w:rPr>
            </w:pPr>
            <w:r>
              <w:t>ID</w:t>
            </w:r>
          </w:p>
        </w:tc>
        <w:tc>
          <w:tcPr>
            <w:tcW w:w="6435" w:type="dxa"/>
            <w:shd w:val="clear" w:color="auto" w:fill="auto"/>
          </w:tcPr>
          <w:p w14:paraId="488DB1A2" w14:textId="47E37E9C" w:rsidR="69B82E14" w:rsidRDefault="69B82E14" w:rsidP="61B939F5">
            <w:pPr>
              <w:pStyle w:val="ParrafoORT"/>
            </w:pPr>
            <w:r>
              <w:t>RF09</w:t>
            </w:r>
          </w:p>
        </w:tc>
      </w:tr>
      <w:tr w:rsidR="00321245" w14:paraId="457E4420" w14:textId="77777777" w:rsidTr="0036695A">
        <w:tc>
          <w:tcPr>
            <w:tcW w:w="2055" w:type="dxa"/>
            <w:shd w:val="clear" w:color="auto" w:fill="auto"/>
          </w:tcPr>
          <w:p w14:paraId="114CC971" w14:textId="4F490FEC" w:rsidR="69B82E14" w:rsidRPr="0036695A" w:rsidRDefault="69B82E14" w:rsidP="69B82E14">
            <w:pPr>
              <w:pStyle w:val="ParrafoORT"/>
              <w:rPr>
                <w:szCs w:val="24"/>
              </w:rPr>
            </w:pPr>
            <w:r>
              <w:t>Usuario</w:t>
            </w:r>
          </w:p>
        </w:tc>
        <w:tc>
          <w:tcPr>
            <w:tcW w:w="6435" w:type="dxa"/>
            <w:shd w:val="clear" w:color="auto" w:fill="auto"/>
          </w:tcPr>
          <w:p w14:paraId="2DA659FA" w14:textId="3007398D" w:rsidR="064EE1C4" w:rsidRDefault="064EE1C4" w:rsidP="69B82E14">
            <w:pPr>
              <w:pStyle w:val="ParrafoORT"/>
            </w:pPr>
            <w:r>
              <w:t>Administrador. Jefe RR.HH</w:t>
            </w:r>
          </w:p>
        </w:tc>
      </w:tr>
      <w:tr w:rsidR="00321245" w14:paraId="193D82E4" w14:textId="77777777" w:rsidTr="0036695A">
        <w:tc>
          <w:tcPr>
            <w:tcW w:w="2055" w:type="dxa"/>
            <w:shd w:val="clear" w:color="auto" w:fill="auto"/>
          </w:tcPr>
          <w:p w14:paraId="0B652527" w14:textId="1BD68853" w:rsidR="69B82E14" w:rsidRPr="0036695A" w:rsidRDefault="69B82E14" w:rsidP="00321245">
            <w:pPr>
              <w:pStyle w:val="ParrafoORT"/>
              <w:outlineLvl w:val="2"/>
              <w:rPr>
                <w:szCs w:val="24"/>
              </w:rPr>
            </w:pPr>
            <w:bookmarkStart w:id="39" w:name="_Toc71468239"/>
            <w:r>
              <w:t>Título</w:t>
            </w:r>
            <w:bookmarkEnd w:id="39"/>
          </w:p>
        </w:tc>
        <w:tc>
          <w:tcPr>
            <w:tcW w:w="6435" w:type="dxa"/>
            <w:shd w:val="clear" w:color="auto" w:fill="auto"/>
          </w:tcPr>
          <w:p w14:paraId="479BB59C" w14:textId="59802953" w:rsidR="69B82E14" w:rsidRDefault="69B82E14" w:rsidP="00321245">
            <w:pPr>
              <w:pStyle w:val="ParrafoORT"/>
              <w:outlineLvl w:val="2"/>
            </w:pPr>
            <w:bookmarkStart w:id="40" w:name="_Toc71468240"/>
            <w:r>
              <w:t xml:space="preserve">Registro </w:t>
            </w:r>
            <w:r w:rsidR="14B783E5">
              <w:t>de cómputo para la jornada laboral o faltas</w:t>
            </w:r>
            <w:bookmarkEnd w:id="40"/>
          </w:p>
        </w:tc>
      </w:tr>
      <w:tr w:rsidR="00321245" w14:paraId="12CD54BF" w14:textId="77777777" w:rsidTr="0036695A">
        <w:tc>
          <w:tcPr>
            <w:tcW w:w="2055" w:type="dxa"/>
            <w:shd w:val="clear" w:color="auto" w:fill="auto"/>
          </w:tcPr>
          <w:p w14:paraId="0A9D1F50" w14:textId="777286FF" w:rsidR="69B82E14" w:rsidRPr="0036695A" w:rsidRDefault="69B82E14" w:rsidP="69B82E14">
            <w:pPr>
              <w:pStyle w:val="ParrafoORT"/>
              <w:rPr>
                <w:szCs w:val="24"/>
              </w:rPr>
            </w:pPr>
            <w:r>
              <w:t>Descripción</w:t>
            </w:r>
          </w:p>
        </w:tc>
        <w:tc>
          <w:tcPr>
            <w:tcW w:w="6435" w:type="dxa"/>
            <w:shd w:val="clear" w:color="auto" w:fill="auto"/>
          </w:tcPr>
          <w:p w14:paraId="04EDF0BD" w14:textId="49904EFA" w:rsidR="69B82E14" w:rsidRDefault="69B82E14" w:rsidP="69B82E14">
            <w:pPr>
              <w:pStyle w:val="ParrafoORT"/>
            </w:pPr>
            <w:r>
              <w:t xml:space="preserve">El sistema debe permitir la inserción de </w:t>
            </w:r>
            <w:r w:rsidR="322AA98D">
              <w:t>tipos de cómputos para la determinación del jornal o no de una guardia de seguridad</w:t>
            </w:r>
          </w:p>
        </w:tc>
      </w:tr>
      <w:tr w:rsidR="00321245" w14:paraId="69720E61" w14:textId="77777777" w:rsidTr="0036695A">
        <w:tc>
          <w:tcPr>
            <w:tcW w:w="2055" w:type="dxa"/>
            <w:shd w:val="clear" w:color="auto" w:fill="auto"/>
          </w:tcPr>
          <w:p w14:paraId="0056DA54" w14:textId="6A08778E" w:rsidR="69B82E14" w:rsidRPr="0036695A" w:rsidRDefault="69B82E14" w:rsidP="69B82E14">
            <w:pPr>
              <w:pStyle w:val="ParrafoORT"/>
              <w:rPr>
                <w:szCs w:val="24"/>
              </w:rPr>
            </w:pPr>
            <w:r w:rsidRPr="0036695A">
              <w:rPr>
                <w:szCs w:val="24"/>
              </w:rPr>
              <w:t>Validación y reglas de negocio</w:t>
            </w:r>
          </w:p>
        </w:tc>
        <w:tc>
          <w:tcPr>
            <w:tcW w:w="6435" w:type="dxa"/>
            <w:shd w:val="clear" w:color="auto" w:fill="auto"/>
          </w:tcPr>
          <w:p w14:paraId="3FB26681" w14:textId="56E26CCF" w:rsidR="69B82E14" w:rsidRPr="0036695A" w:rsidRDefault="69B82E14" w:rsidP="69B82E14">
            <w:pPr>
              <w:pStyle w:val="ParrafoORT"/>
              <w:rPr>
                <w:szCs w:val="24"/>
              </w:rPr>
            </w:pPr>
            <w:r w:rsidRPr="0036695A">
              <w:rPr>
                <w:szCs w:val="24"/>
              </w:rPr>
              <w:t>Se requiere:</w:t>
            </w:r>
          </w:p>
          <w:p w14:paraId="31576A4A" w14:textId="1D392748" w:rsidR="70CF8EBE" w:rsidRPr="0036695A" w:rsidRDefault="73BA5FA1" w:rsidP="69B82E14">
            <w:pPr>
              <w:pStyle w:val="ParrafoORT"/>
              <w:rPr>
                <w:szCs w:val="24"/>
              </w:rPr>
            </w:pPr>
            <w:r w:rsidRPr="202386D6">
              <w:rPr>
                <w:rStyle w:val="EnfasisORTChar"/>
              </w:rPr>
              <w:t xml:space="preserve">Nombre descriptivo: </w:t>
            </w:r>
            <w:r w:rsidRPr="0036695A">
              <w:rPr>
                <w:szCs w:val="24"/>
              </w:rPr>
              <w:t>Nombre del cómputo</w:t>
            </w:r>
            <w:r w:rsidR="618D5C0E" w:rsidRPr="0036695A">
              <w:rPr>
                <w:szCs w:val="24"/>
              </w:rPr>
              <w:t xml:space="preserve">. </w:t>
            </w:r>
            <w:r w:rsidR="46494239" w:rsidRPr="0036695A">
              <w:rPr>
                <w:szCs w:val="24"/>
              </w:rPr>
              <w:t>Mínimo</w:t>
            </w:r>
            <w:r w:rsidRPr="0036695A">
              <w:rPr>
                <w:szCs w:val="24"/>
              </w:rPr>
              <w:t xml:space="preserve"> 3 caracteres </w:t>
            </w:r>
            <w:r w:rsidR="2388A599" w:rsidRPr="0036695A">
              <w:rPr>
                <w:szCs w:val="24"/>
              </w:rPr>
              <w:t>alfanuméricos</w:t>
            </w:r>
            <w:r w:rsidRPr="0036695A">
              <w:rPr>
                <w:szCs w:val="24"/>
              </w:rPr>
              <w:t xml:space="preserve"> y </w:t>
            </w:r>
            <w:r w:rsidR="29FF3238" w:rsidRPr="0036695A">
              <w:rPr>
                <w:szCs w:val="24"/>
              </w:rPr>
              <w:t>máximo</w:t>
            </w:r>
            <w:r w:rsidRPr="0036695A">
              <w:rPr>
                <w:szCs w:val="24"/>
              </w:rPr>
              <w:t xml:space="preserve"> </w:t>
            </w:r>
            <w:r w:rsidR="44F0A628" w:rsidRPr="0036695A">
              <w:rPr>
                <w:szCs w:val="24"/>
              </w:rPr>
              <w:t>30.</w:t>
            </w:r>
          </w:p>
          <w:p w14:paraId="1A94B2DF" w14:textId="0B330432" w:rsidR="69B82E14" w:rsidRPr="0036695A" w:rsidRDefault="18BCB8A0" w:rsidP="091DF241">
            <w:pPr>
              <w:pStyle w:val="ParrafoORT"/>
              <w:rPr>
                <w:szCs w:val="24"/>
              </w:rPr>
            </w:pPr>
            <w:r w:rsidRPr="202386D6">
              <w:rPr>
                <w:rStyle w:val="EnfasisORTChar"/>
              </w:rPr>
              <w:t>Falta:</w:t>
            </w:r>
            <w:r w:rsidRPr="0036695A">
              <w:rPr>
                <w:szCs w:val="24"/>
              </w:rPr>
              <w:t xml:space="preserve"> valores true o false. Respecto al sueldo Base</w:t>
            </w:r>
            <w:r w:rsidR="32FF55EF" w:rsidRPr="0036695A">
              <w:rPr>
                <w:szCs w:val="24"/>
              </w:rPr>
              <w:t>. True computa falta.</w:t>
            </w:r>
          </w:p>
          <w:p w14:paraId="0CBDAB1F" w14:textId="0946008E" w:rsidR="4316FFC6" w:rsidRPr="0036695A" w:rsidRDefault="72444220" w:rsidP="202386D6">
            <w:pPr>
              <w:pStyle w:val="ParrafoORT"/>
              <w:rPr>
                <w:szCs w:val="24"/>
              </w:rPr>
            </w:pPr>
            <w:r w:rsidRPr="0036695A">
              <w:rPr>
                <w:szCs w:val="24"/>
              </w:rPr>
              <w:t>Se pre</w:t>
            </w:r>
            <w:r w:rsidR="52CB41FC" w:rsidRPr="0036695A">
              <w:rPr>
                <w:szCs w:val="24"/>
              </w:rPr>
              <w:t>carga</w:t>
            </w:r>
            <w:r w:rsidRPr="0036695A">
              <w:rPr>
                <w:szCs w:val="24"/>
              </w:rPr>
              <w:t xml:space="preserve"> : </w:t>
            </w:r>
          </w:p>
          <w:p w14:paraId="7C1C0AE8" w14:textId="39F21CCF" w:rsidR="4316FFC6" w:rsidRPr="0036695A" w:rsidRDefault="3B8E7FE4" w:rsidP="202386D6">
            <w:pPr>
              <w:pStyle w:val="ParrafoORT"/>
              <w:rPr>
                <w:szCs w:val="24"/>
              </w:rPr>
            </w:pPr>
            <w:r w:rsidRPr="0036695A">
              <w:rPr>
                <w:szCs w:val="24"/>
              </w:rPr>
              <w:t xml:space="preserve">“TRABAJADO”, </w:t>
            </w:r>
            <w:r w:rsidR="79D26609" w:rsidRPr="0036695A">
              <w:rPr>
                <w:szCs w:val="24"/>
              </w:rPr>
              <w:t>false</w:t>
            </w:r>
          </w:p>
          <w:p w14:paraId="06D5F0DC" w14:textId="417266E0" w:rsidR="4316FFC6" w:rsidRPr="0036695A" w:rsidRDefault="3B8E7FE4" w:rsidP="202386D6">
            <w:pPr>
              <w:pStyle w:val="ParrafoORT"/>
              <w:rPr>
                <w:szCs w:val="24"/>
              </w:rPr>
            </w:pPr>
            <w:r w:rsidRPr="0036695A">
              <w:rPr>
                <w:szCs w:val="24"/>
              </w:rPr>
              <w:t xml:space="preserve">”LIBRE”, </w:t>
            </w:r>
            <w:r w:rsidR="4185DE22" w:rsidRPr="0036695A">
              <w:rPr>
                <w:szCs w:val="24"/>
              </w:rPr>
              <w:t>false</w:t>
            </w:r>
          </w:p>
          <w:p w14:paraId="20F90575" w14:textId="46F9434D" w:rsidR="4316FFC6" w:rsidRPr="0036695A" w:rsidRDefault="3B8E7FE4" w:rsidP="202386D6">
            <w:pPr>
              <w:pStyle w:val="ParrafoORT"/>
              <w:rPr>
                <w:szCs w:val="24"/>
              </w:rPr>
            </w:pPr>
            <w:r w:rsidRPr="0036695A">
              <w:rPr>
                <w:szCs w:val="24"/>
              </w:rPr>
              <w:t xml:space="preserve">”LIBRE_TRABAJADO”, </w:t>
            </w:r>
            <w:r w:rsidR="02CE6493" w:rsidRPr="0036695A">
              <w:rPr>
                <w:szCs w:val="24"/>
              </w:rPr>
              <w:t>false</w:t>
            </w:r>
          </w:p>
          <w:p w14:paraId="0E7883F3" w14:textId="2C3D58BC" w:rsidR="4316FFC6" w:rsidRPr="0036695A" w:rsidRDefault="3B8E7FE4" w:rsidP="202386D6">
            <w:pPr>
              <w:pStyle w:val="ParrafoORT"/>
              <w:rPr>
                <w:szCs w:val="24"/>
              </w:rPr>
            </w:pPr>
            <w:r w:rsidRPr="0036695A">
              <w:rPr>
                <w:szCs w:val="24"/>
              </w:rPr>
              <w:t xml:space="preserve">”FALTA”, </w:t>
            </w:r>
            <w:r w:rsidR="0DEBA8D8" w:rsidRPr="0036695A">
              <w:rPr>
                <w:szCs w:val="24"/>
              </w:rPr>
              <w:t>true</w:t>
            </w:r>
          </w:p>
          <w:p w14:paraId="247B8B03" w14:textId="0C9C3491" w:rsidR="4316FFC6" w:rsidRPr="0036695A" w:rsidRDefault="3B8E7FE4" w:rsidP="202386D6">
            <w:pPr>
              <w:pStyle w:val="ParrafoORT"/>
              <w:rPr>
                <w:szCs w:val="24"/>
              </w:rPr>
            </w:pPr>
            <w:r w:rsidRPr="0036695A">
              <w:rPr>
                <w:szCs w:val="24"/>
              </w:rPr>
              <w:t>”SEGURO_PARO”,</w:t>
            </w:r>
            <w:r w:rsidR="069159B8" w:rsidRPr="0036695A">
              <w:rPr>
                <w:szCs w:val="24"/>
              </w:rPr>
              <w:t xml:space="preserve"> </w:t>
            </w:r>
            <w:r w:rsidR="54DD04A8" w:rsidRPr="0036695A">
              <w:rPr>
                <w:szCs w:val="24"/>
              </w:rPr>
              <w:t>true</w:t>
            </w:r>
          </w:p>
          <w:p w14:paraId="5B714C88" w14:textId="5D6F5604" w:rsidR="4316FFC6" w:rsidRPr="0036695A" w:rsidRDefault="386DA1FD" w:rsidP="202386D6">
            <w:pPr>
              <w:pStyle w:val="ParrafoORT"/>
              <w:rPr>
                <w:szCs w:val="24"/>
              </w:rPr>
            </w:pPr>
            <w:r w:rsidRPr="0036695A">
              <w:rPr>
                <w:szCs w:val="24"/>
              </w:rPr>
              <w:t>“CERTIFICADO_BSE”,</w:t>
            </w:r>
            <w:r w:rsidR="32D00384" w:rsidRPr="0036695A">
              <w:rPr>
                <w:szCs w:val="24"/>
              </w:rPr>
              <w:t xml:space="preserve"> </w:t>
            </w:r>
            <w:r w:rsidR="13733D17" w:rsidRPr="0036695A">
              <w:rPr>
                <w:szCs w:val="24"/>
              </w:rPr>
              <w:t>true</w:t>
            </w:r>
          </w:p>
          <w:p w14:paraId="5BEF947B" w14:textId="67F8033C" w:rsidR="4316FFC6" w:rsidRPr="0036695A" w:rsidRDefault="3B8E7FE4" w:rsidP="202386D6">
            <w:pPr>
              <w:pStyle w:val="ParrafoORT"/>
              <w:rPr>
                <w:szCs w:val="24"/>
              </w:rPr>
            </w:pPr>
            <w:r w:rsidRPr="0036695A">
              <w:rPr>
                <w:szCs w:val="24"/>
              </w:rPr>
              <w:t>“CERTIFICADO_MEDICO”,</w:t>
            </w:r>
            <w:r w:rsidR="16B5FF17" w:rsidRPr="0036695A">
              <w:rPr>
                <w:szCs w:val="24"/>
              </w:rPr>
              <w:t xml:space="preserve"> true</w:t>
            </w:r>
          </w:p>
          <w:p w14:paraId="7E38F2A4" w14:textId="2195B8D2" w:rsidR="4316FFC6" w:rsidRPr="0036695A" w:rsidRDefault="3B8E7FE4" w:rsidP="202386D6">
            <w:pPr>
              <w:pStyle w:val="ParrafoORT"/>
              <w:rPr>
                <w:szCs w:val="24"/>
              </w:rPr>
            </w:pPr>
            <w:r w:rsidRPr="0036695A">
              <w:rPr>
                <w:szCs w:val="24"/>
              </w:rPr>
              <w:t>“LICENCIA_ANUAL”</w:t>
            </w:r>
            <w:r w:rsidR="7037A2A6" w:rsidRPr="0036695A">
              <w:rPr>
                <w:szCs w:val="24"/>
              </w:rPr>
              <w:t>, false</w:t>
            </w:r>
          </w:p>
          <w:p w14:paraId="5E3DD3D7" w14:textId="19DC3C48" w:rsidR="4316FFC6" w:rsidRPr="0036695A" w:rsidRDefault="3B8E7FE4" w:rsidP="202386D6">
            <w:pPr>
              <w:pStyle w:val="ParrafoORT"/>
              <w:rPr>
                <w:szCs w:val="24"/>
              </w:rPr>
            </w:pPr>
            <w:r w:rsidRPr="0036695A">
              <w:rPr>
                <w:szCs w:val="24"/>
              </w:rPr>
              <w:t>”LICENCIA_PATERNAL”,</w:t>
            </w:r>
            <w:r w:rsidR="73398390" w:rsidRPr="0036695A">
              <w:rPr>
                <w:szCs w:val="24"/>
              </w:rPr>
              <w:t xml:space="preserve"> false</w:t>
            </w:r>
          </w:p>
          <w:p w14:paraId="4D09F6F0" w14:textId="5E447AD9" w:rsidR="4316FFC6" w:rsidRPr="0036695A" w:rsidRDefault="3B8E7FE4" w:rsidP="202386D6">
            <w:pPr>
              <w:pStyle w:val="ParrafoORT"/>
              <w:rPr>
                <w:szCs w:val="24"/>
              </w:rPr>
            </w:pPr>
            <w:r w:rsidRPr="0036695A">
              <w:rPr>
                <w:szCs w:val="24"/>
              </w:rPr>
              <w:t>”LICENCIA_MATERNAL”,</w:t>
            </w:r>
            <w:r w:rsidR="52102BF4" w:rsidRPr="0036695A">
              <w:rPr>
                <w:szCs w:val="24"/>
              </w:rPr>
              <w:t xml:space="preserve"> false</w:t>
            </w:r>
          </w:p>
          <w:p w14:paraId="2D1CA953" w14:textId="503BCB82" w:rsidR="4316FFC6" w:rsidRPr="0036695A" w:rsidRDefault="3E59AF7D" w:rsidP="202386D6">
            <w:pPr>
              <w:pStyle w:val="ParrafoORT"/>
              <w:rPr>
                <w:szCs w:val="24"/>
              </w:rPr>
            </w:pPr>
            <w:r w:rsidRPr="0036695A">
              <w:rPr>
                <w:szCs w:val="24"/>
              </w:rPr>
              <w:t>“</w:t>
            </w:r>
            <w:r w:rsidR="3B8E7FE4" w:rsidRPr="0036695A">
              <w:rPr>
                <w:szCs w:val="24"/>
              </w:rPr>
              <w:t>LICENCIA_ESTUDIO”,</w:t>
            </w:r>
            <w:r w:rsidR="6356651A" w:rsidRPr="0036695A">
              <w:rPr>
                <w:szCs w:val="24"/>
              </w:rPr>
              <w:t xml:space="preserve"> false</w:t>
            </w:r>
          </w:p>
          <w:p w14:paraId="14571B7F" w14:textId="630057FA" w:rsidR="4316FFC6" w:rsidRPr="0036695A" w:rsidRDefault="3B8E7FE4" w:rsidP="202386D6">
            <w:pPr>
              <w:pStyle w:val="ParrafoORT"/>
              <w:rPr>
                <w:szCs w:val="24"/>
              </w:rPr>
            </w:pPr>
            <w:r w:rsidRPr="0036695A">
              <w:rPr>
                <w:szCs w:val="24"/>
              </w:rPr>
              <w:t>”LICENCIA_SINDICAL”,</w:t>
            </w:r>
            <w:r w:rsidR="53D6BD40" w:rsidRPr="0036695A">
              <w:rPr>
                <w:szCs w:val="24"/>
              </w:rPr>
              <w:t xml:space="preserve"> false</w:t>
            </w:r>
          </w:p>
          <w:p w14:paraId="29FE84FF" w14:textId="44064410" w:rsidR="4316FFC6" w:rsidRPr="0036695A" w:rsidRDefault="3B8E7FE4" w:rsidP="202386D6">
            <w:pPr>
              <w:pStyle w:val="ParrafoORT"/>
              <w:rPr>
                <w:szCs w:val="24"/>
              </w:rPr>
            </w:pPr>
            <w:r w:rsidRPr="0036695A">
              <w:rPr>
                <w:szCs w:val="24"/>
              </w:rPr>
              <w:t>”LICENCIA_</w:t>
            </w:r>
            <w:r w:rsidR="4D991BA2" w:rsidRPr="0036695A">
              <w:rPr>
                <w:szCs w:val="24"/>
              </w:rPr>
              <w:t>S</w:t>
            </w:r>
            <w:r w:rsidR="4E2925FA" w:rsidRPr="0036695A">
              <w:rPr>
                <w:szCs w:val="24"/>
              </w:rPr>
              <w:t>IN_GOCE_SUELDO</w:t>
            </w:r>
            <w:r w:rsidRPr="0036695A">
              <w:rPr>
                <w:szCs w:val="24"/>
              </w:rPr>
              <w:t>”</w:t>
            </w:r>
            <w:r w:rsidR="3E6F18F5" w:rsidRPr="0036695A">
              <w:rPr>
                <w:szCs w:val="24"/>
              </w:rPr>
              <w:t>,</w:t>
            </w:r>
            <w:r w:rsidR="38173964" w:rsidRPr="0036695A">
              <w:rPr>
                <w:szCs w:val="24"/>
              </w:rPr>
              <w:t xml:space="preserve"> true</w:t>
            </w:r>
          </w:p>
          <w:p w14:paraId="5C8AB625" w14:textId="77278342" w:rsidR="4316FFC6" w:rsidRPr="0036695A" w:rsidRDefault="1BA88E7F" w:rsidP="202386D6">
            <w:pPr>
              <w:pStyle w:val="ParrafoORT"/>
              <w:rPr>
                <w:szCs w:val="24"/>
              </w:rPr>
            </w:pPr>
            <w:r w:rsidRPr="0036695A">
              <w:rPr>
                <w:szCs w:val="24"/>
              </w:rPr>
              <w:t>”SANCION”</w:t>
            </w:r>
            <w:r w:rsidR="020060C7" w:rsidRPr="0036695A">
              <w:rPr>
                <w:szCs w:val="24"/>
              </w:rPr>
              <w:t>,</w:t>
            </w:r>
            <w:r w:rsidR="6D250CD5" w:rsidRPr="0036695A">
              <w:rPr>
                <w:szCs w:val="24"/>
              </w:rPr>
              <w:t xml:space="preserve"> true</w:t>
            </w:r>
          </w:p>
          <w:p w14:paraId="61D58E9B" w14:textId="612B0BEB" w:rsidR="69B82E14" w:rsidRPr="0036695A" w:rsidRDefault="399BCF2C" w:rsidP="69B82E14">
            <w:pPr>
              <w:pStyle w:val="ParrafoORT"/>
              <w:rPr>
                <w:szCs w:val="24"/>
              </w:rPr>
            </w:pPr>
            <w:r w:rsidRPr="0036695A">
              <w:rPr>
                <w:szCs w:val="24"/>
              </w:rPr>
              <w:t>”SIN</w:t>
            </w:r>
            <w:r w:rsidR="2D8A13EC" w:rsidRPr="0036695A">
              <w:rPr>
                <w:szCs w:val="24"/>
              </w:rPr>
              <w:t>_</w:t>
            </w:r>
            <w:r w:rsidRPr="0036695A">
              <w:rPr>
                <w:szCs w:val="24"/>
              </w:rPr>
              <w:t>CARGA”</w:t>
            </w:r>
            <w:r w:rsidR="644F7418" w:rsidRPr="0036695A">
              <w:rPr>
                <w:szCs w:val="24"/>
              </w:rPr>
              <w:t>,</w:t>
            </w:r>
            <w:r w:rsidR="2D82B4AE" w:rsidRPr="0036695A">
              <w:rPr>
                <w:szCs w:val="24"/>
              </w:rPr>
              <w:t xml:space="preserve"> true</w:t>
            </w:r>
            <w:r w:rsidR="34F46415" w:rsidRPr="0036695A">
              <w:rPr>
                <w:szCs w:val="24"/>
              </w:rPr>
              <w:t xml:space="preserve"> </w:t>
            </w:r>
          </w:p>
        </w:tc>
      </w:tr>
      <w:tr w:rsidR="00321245" w14:paraId="3430FC4C" w14:textId="77777777" w:rsidTr="0036695A">
        <w:tc>
          <w:tcPr>
            <w:tcW w:w="2055" w:type="dxa"/>
            <w:shd w:val="clear" w:color="auto" w:fill="auto"/>
          </w:tcPr>
          <w:p w14:paraId="751683F3" w14:textId="014F3989" w:rsidR="69B82E14" w:rsidRPr="0036695A" w:rsidRDefault="69B82E14" w:rsidP="69B82E14">
            <w:pPr>
              <w:pStyle w:val="ParrafoORT"/>
              <w:rPr>
                <w:szCs w:val="24"/>
              </w:rPr>
            </w:pPr>
            <w:r>
              <w:lastRenderedPageBreak/>
              <w:t>Prioridad</w:t>
            </w:r>
          </w:p>
        </w:tc>
        <w:tc>
          <w:tcPr>
            <w:tcW w:w="6435" w:type="dxa"/>
            <w:shd w:val="clear" w:color="auto" w:fill="auto"/>
          </w:tcPr>
          <w:p w14:paraId="167B9AFE" w14:textId="0D25D275" w:rsidR="69B82E14" w:rsidRPr="0036695A" w:rsidRDefault="69B82E14" w:rsidP="69B82E14">
            <w:pPr>
              <w:pStyle w:val="ParrafoORT"/>
              <w:rPr>
                <w:szCs w:val="24"/>
              </w:rPr>
            </w:pPr>
            <w:r>
              <w:t>Alta</w:t>
            </w:r>
          </w:p>
        </w:tc>
      </w:tr>
    </w:tbl>
    <w:p w14:paraId="09787F19" w14:textId="0AA2D8B5" w:rsidR="69B82E14" w:rsidRDefault="69B82E14" w:rsidP="69B82E14">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055"/>
        <w:gridCol w:w="6435"/>
      </w:tblGrid>
      <w:tr w:rsidR="00321245" w14:paraId="212A3051" w14:textId="77777777" w:rsidTr="0036695A">
        <w:tc>
          <w:tcPr>
            <w:tcW w:w="2055" w:type="dxa"/>
            <w:shd w:val="clear" w:color="auto" w:fill="auto"/>
          </w:tcPr>
          <w:p w14:paraId="16D859A1" w14:textId="53B7A3D3" w:rsidR="7ECF07B8" w:rsidRPr="0036695A" w:rsidRDefault="7ECF07B8" w:rsidP="61B939F5">
            <w:pPr>
              <w:pStyle w:val="ParrafoORT"/>
              <w:rPr>
                <w:szCs w:val="24"/>
              </w:rPr>
            </w:pPr>
            <w:r>
              <w:t>ID</w:t>
            </w:r>
          </w:p>
        </w:tc>
        <w:tc>
          <w:tcPr>
            <w:tcW w:w="6435" w:type="dxa"/>
            <w:shd w:val="clear" w:color="auto" w:fill="auto"/>
          </w:tcPr>
          <w:p w14:paraId="7DEC4D6D" w14:textId="3B69AEB1" w:rsidR="7ECF07B8" w:rsidRDefault="7FB6905E" w:rsidP="61B939F5">
            <w:pPr>
              <w:pStyle w:val="ParrafoORT"/>
            </w:pPr>
            <w:r>
              <w:t>RF</w:t>
            </w:r>
            <w:r w:rsidR="2C25E6DB">
              <w:t>10</w:t>
            </w:r>
          </w:p>
        </w:tc>
      </w:tr>
      <w:tr w:rsidR="00321245" w14:paraId="5E888369" w14:textId="77777777" w:rsidTr="0036695A">
        <w:tc>
          <w:tcPr>
            <w:tcW w:w="2055" w:type="dxa"/>
            <w:shd w:val="clear" w:color="auto" w:fill="auto"/>
          </w:tcPr>
          <w:p w14:paraId="4E76B773" w14:textId="4F490FEC" w:rsidR="7ECF07B8" w:rsidRPr="0036695A" w:rsidRDefault="7ECF07B8" w:rsidP="7ECF07B8">
            <w:pPr>
              <w:pStyle w:val="ParrafoORT"/>
              <w:rPr>
                <w:szCs w:val="24"/>
              </w:rPr>
            </w:pPr>
            <w:r>
              <w:t>Usuario</w:t>
            </w:r>
          </w:p>
        </w:tc>
        <w:tc>
          <w:tcPr>
            <w:tcW w:w="6435" w:type="dxa"/>
            <w:shd w:val="clear" w:color="auto" w:fill="auto"/>
          </w:tcPr>
          <w:p w14:paraId="386BAED9" w14:textId="10730126" w:rsidR="75E40A8A" w:rsidRDefault="20641DC6" w:rsidP="7ECF07B8">
            <w:pPr>
              <w:pStyle w:val="ParrafoORT"/>
            </w:pPr>
            <w:r>
              <w:t>Todos</w:t>
            </w:r>
          </w:p>
        </w:tc>
      </w:tr>
      <w:tr w:rsidR="00321245" w14:paraId="67258827" w14:textId="77777777" w:rsidTr="0036695A">
        <w:tc>
          <w:tcPr>
            <w:tcW w:w="2055" w:type="dxa"/>
            <w:shd w:val="clear" w:color="auto" w:fill="auto"/>
          </w:tcPr>
          <w:p w14:paraId="02F9D42A" w14:textId="1BD68853" w:rsidR="7ECF07B8" w:rsidRPr="0036695A" w:rsidRDefault="1BEA14C3" w:rsidP="00321245">
            <w:pPr>
              <w:pStyle w:val="ParrafoORT"/>
              <w:outlineLvl w:val="2"/>
              <w:rPr>
                <w:szCs w:val="24"/>
              </w:rPr>
            </w:pPr>
            <w:bookmarkStart w:id="41" w:name="_Toc71468241"/>
            <w:r>
              <w:t>Título</w:t>
            </w:r>
            <w:bookmarkEnd w:id="41"/>
          </w:p>
        </w:tc>
        <w:tc>
          <w:tcPr>
            <w:tcW w:w="6435" w:type="dxa"/>
            <w:shd w:val="clear" w:color="auto" w:fill="auto"/>
          </w:tcPr>
          <w:p w14:paraId="3B7258F8" w14:textId="78BDFEC8" w:rsidR="7ECF07B8" w:rsidRDefault="33C215FC" w:rsidP="00321245">
            <w:pPr>
              <w:pStyle w:val="ParrafoORT"/>
              <w:outlineLvl w:val="2"/>
            </w:pPr>
            <w:bookmarkStart w:id="42" w:name="_Toc71468242"/>
            <w:r>
              <w:t xml:space="preserve">Registro </w:t>
            </w:r>
            <w:r w:rsidR="3CDEE1FD">
              <w:t>de jorna</w:t>
            </w:r>
            <w:r w:rsidR="1E8EBB07">
              <w:t>da</w:t>
            </w:r>
            <w:r w:rsidR="3CDEE1FD">
              <w:t xml:space="preserve"> de un funcionario</w:t>
            </w:r>
            <w:bookmarkEnd w:id="42"/>
          </w:p>
        </w:tc>
      </w:tr>
      <w:tr w:rsidR="00321245" w14:paraId="6A06C8CB" w14:textId="77777777" w:rsidTr="0036695A">
        <w:tc>
          <w:tcPr>
            <w:tcW w:w="2055" w:type="dxa"/>
            <w:shd w:val="clear" w:color="auto" w:fill="auto"/>
          </w:tcPr>
          <w:p w14:paraId="34301B26" w14:textId="777286FF" w:rsidR="7ECF07B8" w:rsidRPr="0036695A" w:rsidRDefault="7ECF07B8" w:rsidP="7ECF07B8">
            <w:pPr>
              <w:pStyle w:val="ParrafoORT"/>
              <w:rPr>
                <w:szCs w:val="24"/>
              </w:rPr>
            </w:pPr>
            <w:r>
              <w:t>Descripción</w:t>
            </w:r>
          </w:p>
        </w:tc>
        <w:tc>
          <w:tcPr>
            <w:tcW w:w="6435" w:type="dxa"/>
            <w:shd w:val="clear" w:color="auto" w:fill="auto"/>
          </w:tcPr>
          <w:p w14:paraId="5906E061" w14:textId="01A213B2" w:rsidR="7ECF07B8" w:rsidRDefault="71B89401" w:rsidP="69B82E14">
            <w:pPr>
              <w:pStyle w:val="ParrafoORT"/>
            </w:pPr>
            <w:r>
              <w:t>El sistema debe permitir</w:t>
            </w:r>
            <w:r w:rsidR="06875131">
              <w:t xml:space="preserve"> la </w:t>
            </w:r>
            <w:r w:rsidR="751D30CA">
              <w:t>inserción de jornales de un guardia de seguridad o el registro del motivo por el cual no asiste.</w:t>
            </w:r>
          </w:p>
        </w:tc>
      </w:tr>
      <w:tr w:rsidR="00321245" w14:paraId="68DE0069" w14:textId="77777777" w:rsidTr="0036695A">
        <w:tc>
          <w:tcPr>
            <w:tcW w:w="2055" w:type="dxa"/>
            <w:shd w:val="clear" w:color="auto" w:fill="auto"/>
          </w:tcPr>
          <w:p w14:paraId="3F43C394" w14:textId="6A08778E" w:rsidR="101E6941" w:rsidRPr="0036695A" w:rsidRDefault="101E6941" w:rsidP="382AFC59">
            <w:pPr>
              <w:pStyle w:val="ParrafoORT"/>
              <w:rPr>
                <w:szCs w:val="24"/>
              </w:rPr>
            </w:pPr>
            <w:r w:rsidRPr="0036695A">
              <w:rPr>
                <w:szCs w:val="24"/>
              </w:rPr>
              <w:t>Validación y reglas de negocio</w:t>
            </w:r>
          </w:p>
        </w:tc>
        <w:tc>
          <w:tcPr>
            <w:tcW w:w="6435" w:type="dxa"/>
            <w:shd w:val="clear" w:color="auto" w:fill="auto"/>
          </w:tcPr>
          <w:p w14:paraId="1E0F61AB" w14:textId="2BC12986" w:rsidR="4D9440D9" w:rsidRPr="0036695A" w:rsidRDefault="6FDFA483" w:rsidP="69B82E14">
            <w:pPr>
              <w:pStyle w:val="ParrafoORT"/>
              <w:rPr>
                <w:szCs w:val="24"/>
              </w:rPr>
            </w:pPr>
            <w:r w:rsidRPr="0036695A">
              <w:rPr>
                <w:szCs w:val="24"/>
              </w:rPr>
              <w:t xml:space="preserve">Se </w:t>
            </w:r>
            <w:r w:rsidR="0B57C5FF" w:rsidRPr="0036695A">
              <w:rPr>
                <w:szCs w:val="24"/>
              </w:rPr>
              <w:t>requiere:</w:t>
            </w:r>
          </w:p>
          <w:p w14:paraId="17CB1FE2" w14:textId="3EF609BB" w:rsidR="4D9440D9" w:rsidRPr="0036695A" w:rsidRDefault="0B57C5FF" w:rsidP="69B82E14">
            <w:pPr>
              <w:pStyle w:val="ParrafoORT"/>
              <w:rPr>
                <w:szCs w:val="24"/>
              </w:rPr>
            </w:pPr>
            <w:r w:rsidRPr="69B82E14">
              <w:rPr>
                <w:rStyle w:val="EnfasisORTChar"/>
              </w:rPr>
              <w:t>Fecha:</w:t>
            </w:r>
            <w:r w:rsidRPr="0036695A">
              <w:rPr>
                <w:szCs w:val="24"/>
              </w:rPr>
              <w:t xml:space="preserve"> en formato “dd/MM/aaaa”. No puede ser posterior a la fecha de actual.</w:t>
            </w:r>
          </w:p>
          <w:p w14:paraId="65ED94F3" w14:textId="2A616279" w:rsidR="4D9440D9" w:rsidRPr="0036695A" w:rsidRDefault="62DB8937" w:rsidP="69B82E14">
            <w:pPr>
              <w:pStyle w:val="ParrafoORT"/>
              <w:rPr>
                <w:szCs w:val="24"/>
              </w:rPr>
            </w:pPr>
            <w:r w:rsidRPr="1E59125B">
              <w:rPr>
                <w:rStyle w:val="EnfasisORTChar"/>
              </w:rPr>
              <w:t xml:space="preserve">Funcionario: </w:t>
            </w:r>
            <w:r w:rsidRPr="0036695A">
              <w:rPr>
                <w:szCs w:val="24"/>
              </w:rPr>
              <w:t>debe estar registrado en el sistema y en estado “ACTIVO”.</w:t>
            </w:r>
          </w:p>
          <w:p w14:paraId="3F383DF1" w14:textId="19712237" w:rsidR="78E773DD" w:rsidRPr="0036695A" w:rsidRDefault="78E773DD" w:rsidP="1E59125B">
            <w:pPr>
              <w:pStyle w:val="ParrafoORT"/>
              <w:rPr>
                <w:szCs w:val="24"/>
              </w:rPr>
            </w:pPr>
            <w:r w:rsidRPr="1E59125B">
              <w:rPr>
                <w:rStyle w:val="EnfasisORTChar"/>
              </w:rPr>
              <w:t>Servicio cubierto:</w:t>
            </w:r>
            <w:r w:rsidRPr="0036695A">
              <w:rPr>
                <w:szCs w:val="24"/>
              </w:rPr>
              <w:t xml:space="preserve"> texto mínimo 3 caracteres. Máximo 80 caracteres</w:t>
            </w:r>
          </w:p>
          <w:p w14:paraId="23F05F64" w14:textId="5ACF1783" w:rsidR="4D9440D9" w:rsidRPr="0036695A" w:rsidRDefault="03F039B3" w:rsidP="69B82E14">
            <w:pPr>
              <w:pStyle w:val="ParrafoORT"/>
              <w:rPr>
                <w:szCs w:val="24"/>
              </w:rPr>
            </w:pPr>
            <w:r w:rsidRPr="5490A843">
              <w:rPr>
                <w:rStyle w:val="EnfasisORTChar"/>
              </w:rPr>
              <w:t>Horario entrada:</w:t>
            </w:r>
            <w:r w:rsidRPr="0036695A">
              <w:rPr>
                <w:szCs w:val="24"/>
              </w:rPr>
              <w:t xml:space="preserve"> </w:t>
            </w:r>
            <w:r w:rsidR="004F049E" w:rsidRPr="0036695A">
              <w:rPr>
                <w:szCs w:val="24"/>
              </w:rPr>
              <w:t xml:space="preserve">tipo de dato </w:t>
            </w:r>
            <w:r w:rsidR="6333315D" w:rsidRPr="0036695A">
              <w:rPr>
                <w:szCs w:val="24"/>
              </w:rPr>
              <w:t>Dat</w:t>
            </w:r>
            <w:r w:rsidR="5054BD42" w:rsidRPr="0036695A">
              <w:rPr>
                <w:szCs w:val="24"/>
              </w:rPr>
              <w:t>e</w:t>
            </w:r>
            <w:r w:rsidR="6333315D" w:rsidRPr="0036695A">
              <w:rPr>
                <w:szCs w:val="24"/>
              </w:rPr>
              <w:t>time</w:t>
            </w:r>
            <w:r w:rsidR="0D36A01F" w:rsidRPr="0036695A">
              <w:rPr>
                <w:szCs w:val="24"/>
              </w:rPr>
              <w:t>, pero se muestra en formato “</w:t>
            </w:r>
            <w:r w:rsidR="695989E4" w:rsidRPr="0036695A">
              <w:rPr>
                <w:szCs w:val="24"/>
              </w:rPr>
              <w:t>HH:MM</w:t>
            </w:r>
            <w:r w:rsidR="0D36A01F" w:rsidRPr="0036695A">
              <w:rPr>
                <w:szCs w:val="24"/>
              </w:rPr>
              <w:t>”.</w:t>
            </w:r>
            <w:r w:rsidR="7DB40546" w:rsidRPr="0036695A">
              <w:rPr>
                <w:szCs w:val="24"/>
              </w:rPr>
              <w:t xml:space="preserve"> </w:t>
            </w:r>
            <w:r w:rsidR="50DBCDCC" w:rsidRPr="0036695A">
              <w:rPr>
                <w:szCs w:val="24"/>
              </w:rPr>
              <w:t xml:space="preserve"> (hora/minuto)</w:t>
            </w:r>
            <w:r w:rsidR="739FF357" w:rsidRPr="0036695A">
              <w:rPr>
                <w:szCs w:val="24"/>
              </w:rPr>
              <w:t>.</w:t>
            </w:r>
          </w:p>
          <w:p w14:paraId="7E04EE8D" w14:textId="597ECB98" w:rsidR="4D9440D9" w:rsidRPr="0036695A" w:rsidRDefault="03F039B3" w:rsidP="69B82E14">
            <w:pPr>
              <w:pStyle w:val="ParrafoORT"/>
              <w:rPr>
                <w:szCs w:val="24"/>
              </w:rPr>
            </w:pPr>
            <w:r w:rsidRPr="5490A843">
              <w:rPr>
                <w:rStyle w:val="EnfasisORTChar"/>
              </w:rPr>
              <w:t>Horario de salida:</w:t>
            </w:r>
            <w:r w:rsidR="649777CF" w:rsidRPr="5490A843">
              <w:rPr>
                <w:rStyle w:val="EnfasisORTChar"/>
              </w:rPr>
              <w:t xml:space="preserve"> </w:t>
            </w:r>
            <w:r w:rsidR="299AF69C" w:rsidRPr="0036695A">
              <w:rPr>
                <w:szCs w:val="24"/>
              </w:rPr>
              <w:t>tipo de dato Dat</w:t>
            </w:r>
            <w:r w:rsidR="0D8306AC" w:rsidRPr="0036695A">
              <w:rPr>
                <w:szCs w:val="24"/>
              </w:rPr>
              <w:t>e</w:t>
            </w:r>
            <w:r w:rsidR="299AF69C" w:rsidRPr="0036695A">
              <w:rPr>
                <w:szCs w:val="24"/>
              </w:rPr>
              <w:t>time, pero se muestra en formato “HH:MM”.  (hora/minuto)</w:t>
            </w:r>
            <w:r w:rsidR="739FF357" w:rsidRPr="0036695A">
              <w:rPr>
                <w:szCs w:val="24"/>
              </w:rPr>
              <w:t>.</w:t>
            </w:r>
          </w:p>
          <w:p w14:paraId="50B47424" w14:textId="4316C414" w:rsidR="4D9440D9" w:rsidRPr="0036695A" w:rsidRDefault="0B57C5FF" w:rsidP="69B82E14">
            <w:pPr>
              <w:pStyle w:val="ParrafoORT"/>
              <w:rPr>
                <w:szCs w:val="24"/>
              </w:rPr>
            </w:pPr>
            <w:r w:rsidRPr="0036695A">
              <w:rPr>
                <w:szCs w:val="24"/>
              </w:rPr>
              <w:t>Tanto el horario de entrada como de salida será sin interrupciones, configurando como parte del horario el des</w:t>
            </w:r>
            <w:r w:rsidR="474B5DE5" w:rsidRPr="0036695A">
              <w:rPr>
                <w:szCs w:val="24"/>
              </w:rPr>
              <w:t>c</w:t>
            </w:r>
            <w:r w:rsidRPr="0036695A">
              <w:rPr>
                <w:szCs w:val="24"/>
              </w:rPr>
              <w:t>an</w:t>
            </w:r>
            <w:r w:rsidR="5E9B6936" w:rsidRPr="0036695A">
              <w:rPr>
                <w:szCs w:val="24"/>
              </w:rPr>
              <w:t>s</w:t>
            </w:r>
            <w:r w:rsidRPr="0036695A">
              <w:rPr>
                <w:szCs w:val="24"/>
              </w:rPr>
              <w:t>o del guardia.</w:t>
            </w:r>
          </w:p>
          <w:p w14:paraId="613E2F99" w14:textId="37F19529" w:rsidR="4D9440D9" w:rsidRPr="0036695A" w:rsidRDefault="087A476D" w:rsidP="69B82E14">
            <w:pPr>
              <w:pStyle w:val="ParrafoORT"/>
              <w:rPr>
                <w:szCs w:val="24"/>
              </w:rPr>
            </w:pPr>
            <w:r w:rsidRPr="0036695A">
              <w:rPr>
                <w:szCs w:val="24"/>
              </w:rPr>
              <w:t>El horario de salida debe ser posterior al horario de entrada (en términos de tiempo diario)</w:t>
            </w:r>
          </w:p>
          <w:p w14:paraId="23192510" w14:textId="6DDD83DB" w:rsidR="4D9440D9" w:rsidRPr="0036695A" w:rsidRDefault="141E1D15" w:rsidP="69B82E14">
            <w:pPr>
              <w:pStyle w:val="ParrafoORT"/>
              <w:rPr>
                <w:szCs w:val="24"/>
              </w:rPr>
            </w:pPr>
            <w:r w:rsidRPr="61B939F5">
              <w:rPr>
                <w:rStyle w:val="EnfasisORTChar"/>
              </w:rPr>
              <w:t>Nombre del cómputo</w:t>
            </w:r>
            <w:r w:rsidR="6B2519F1" w:rsidRPr="61B939F5">
              <w:rPr>
                <w:rStyle w:val="EnfasisORTChar"/>
              </w:rPr>
              <w:t>:</w:t>
            </w:r>
            <w:r w:rsidR="6B2519F1" w:rsidRPr="0036695A">
              <w:rPr>
                <w:szCs w:val="24"/>
              </w:rPr>
              <w:t xml:space="preserve"> </w:t>
            </w:r>
            <w:r w:rsidR="093F259B" w:rsidRPr="0036695A">
              <w:rPr>
                <w:szCs w:val="24"/>
              </w:rPr>
              <w:t>según</w:t>
            </w:r>
            <w:r w:rsidR="0B1BCEF8" w:rsidRPr="0036695A">
              <w:rPr>
                <w:szCs w:val="24"/>
              </w:rPr>
              <w:t xml:space="preserve"> RF</w:t>
            </w:r>
            <w:r w:rsidR="65E67B14" w:rsidRPr="0036695A">
              <w:rPr>
                <w:szCs w:val="24"/>
              </w:rPr>
              <w:t>09</w:t>
            </w:r>
          </w:p>
          <w:p w14:paraId="05166DAA" w14:textId="70D29766" w:rsidR="4D9440D9" w:rsidRPr="0036695A" w:rsidRDefault="1E27EA7E" w:rsidP="69B82E14">
            <w:pPr>
              <w:pStyle w:val="ParrafoORT"/>
              <w:rPr>
                <w:szCs w:val="24"/>
              </w:rPr>
            </w:pPr>
            <w:r w:rsidRPr="0036695A">
              <w:rPr>
                <w:szCs w:val="24"/>
              </w:rPr>
              <w:t>Los valores “TRABAJADO” y “LIBRE_TRABAJADO” figuran con hora de entrada y salida ingresada por el usuario correspondiente. El resto figuran como entrada 00:00, y salida 00:00 computando 0 horas de trabajo.</w:t>
            </w:r>
          </w:p>
          <w:p w14:paraId="2A6D6EF1" w14:textId="5C9848C0" w:rsidR="4D9440D9" w:rsidRPr="0036695A" w:rsidRDefault="65AD6A03" w:rsidP="69B82E14">
            <w:pPr>
              <w:pStyle w:val="ParrafoORT"/>
              <w:rPr>
                <w:szCs w:val="24"/>
              </w:rPr>
            </w:pPr>
            <w:r w:rsidRPr="5109B25A">
              <w:rPr>
                <w:rStyle w:val="EnfasisORTChar"/>
              </w:rPr>
              <w:t xml:space="preserve">Falta: </w:t>
            </w:r>
            <w:r w:rsidRPr="0036695A">
              <w:rPr>
                <w:szCs w:val="24"/>
              </w:rPr>
              <w:t xml:space="preserve">si es un cómputo que configure </w:t>
            </w:r>
            <w:r w:rsidR="1E68B893" w:rsidRPr="0036695A">
              <w:rPr>
                <w:szCs w:val="24"/>
              </w:rPr>
              <w:t>día</w:t>
            </w:r>
            <w:r w:rsidRPr="0036695A">
              <w:rPr>
                <w:szCs w:val="24"/>
              </w:rPr>
              <w:t xml:space="preserve"> de falta se ingresa un </w:t>
            </w:r>
            <w:r w:rsidR="0197B964" w:rsidRPr="0036695A">
              <w:rPr>
                <w:szCs w:val="24"/>
              </w:rPr>
              <w:t xml:space="preserve">valor entero </w:t>
            </w:r>
            <w:r w:rsidRPr="0036695A">
              <w:rPr>
                <w:szCs w:val="24"/>
              </w:rPr>
              <w:t>“1”</w:t>
            </w:r>
            <w:r w:rsidR="59A300EC" w:rsidRPr="0036695A">
              <w:rPr>
                <w:szCs w:val="24"/>
              </w:rPr>
              <w:t xml:space="preserve"> </w:t>
            </w:r>
            <w:r w:rsidRPr="0036695A">
              <w:rPr>
                <w:szCs w:val="24"/>
              </w:rPr>
              <w:t>(uno</w:t>
            </w:r>
            <w:r w:rsidR="37733F6E" w:rsidRPr="0036695A">
              <w:rPr>
                <w:szCs w:val="24"/>
              </w:rPr>
              <w:t>”</w:t>
            </w:r>
            <w:r w:rsidRPr="0036695A">
              <w:rPr>
                <w:szCs w:val="24"/>
              </w:rPr>
              <w:t>, sino es “0” (cero)</w:t>
            </w:r>
          </w:p>
          <w:p w14:paraId="3529E5B0" w14:textId="285900E5" w:rsidR="27C51525" w:rsidRPr="0036695A" w:rsidRDefault="27C51525" w:rsidP="2D1453AB">
            <w:pPr>
              <w:pStyle w:val="ParrafoORT"/>
              <w:rPr>
                <w:szCs w:val="24"/>
              </w:rPr>
            </w:pPr>
            <w:r w:rsidRPr="2D1453AB">
              <w:rPr>
                <w:rStyle w:val="EnfasisORTChar"/>
              </w:rPr>
              <w:t xml:space="preserve">Horas </w:t>
            </w:r>
            <w:r w:rsidR="313984BD" w:rsidRPr="2D1453AB">
              <w:rPr>
                <w:rStyle w:val="EnfasisORTChar"/>
              </w:rPr>
              <w:t>diurnas</w:t>
            </w:r>
            <w:r w:rsidRPr="2D1453AB">
              <w:rPr>
                <w:rStyle w:val="EnfasisORTChar"/>
              </w:rPr>
              <w:t xml:space="preserve"> trabajadas:</w:t>
            </w:r>
            <w:r w:rsidR="632EFF46" w:rsidRPr="2D1453AB">
              <w:rPr>
                <w:rStyle w:val="EnfasisORTChar"/>
              </w:rPr>
              <w:t xml:space="preserve"> </w:t>
            </w:r>
            <w:r w:rsidR="7A5DD542" w:rsidRPr="0036695A">
              <w:rPr>
                <w:szCs w:val="24"/>
              </w:rPr>
              <w:t xml:space="preserve">cantidad de </w:t>
            </w:r>
            <w:r w:rsidR="632EFF46" w:rsidRPr="0036695A">
              <w:rPr>
                <w:szCs w:val="24"/>
              </w:rPr>
              <w:t xml:space="preserve">horas </w:t>
            </w:r>
            <w:r w:rsidR="329C2410" w:rsidRPr="0036695A">
              <w:rPr>
                <w:szCs w:val="24"/>
              </w:rPr>
              <w:t xml:space="preserve">trabajadas </w:t>
            </w:r>
            <w:r w:rsidR="632EFF46" w:rsidRPr="0036695A">
              <w:rPr>
                <w:szCs w:val="24"/>
              </w:rPr>
              <w:t xml:space="preserve">que no computan como </w:t>
            </w:r>
            <w:r w:rsidR="526B4446" w:rsidRPr="0036695A">
              <w:rPr>
                <w:szCs w:val="24"/>
              </w:rPr>
              <w:t>horas nocturnas</w:t>
            </w:r>
            <w:r w:rsidR="394B51C5" w:rsidRPr="0036695A">
              <w:rPr>
                <w:szCs w:val="24"/>
              </w:rPr>
              <w:t>.</w:t>
            </w:r>
            <w:r w:rsidR="4A305C26" w:rsidRPr="0036695A">
              <w:rPr>
                <w:szCs w:val="24"/>
              </w:rPr>
              <w:t xml:space="preserve"> Dato </w:t>
            </w:r>
            <w:r w:rsidR="6253FE88" w:rsidRPr="0036695A">
              <w:rPr>
                <w:szCs w:val="24"/>
              </w:rPr>
              <w:t>decimal</w:t>
            </w:r>
            <w:r w:rsidR="4A305C26" w:rsidRPr="0036695A">
              <w:rPr>
                <w:szCs w:val="24"/>
              </w:rPr>
              <w:t xml:space="preserve"> hasta 2 ceros a la </w:t>
            </w:r>
            <w:r w:rsidR="4A305C26" w:rsidRPr="0036695A">
              <w:rPr>
                <w:szCs w:val="24"/>
              </w:rPr>
              <w:lastRenderedPageBreak/>
              <w:t>derecha de la coma.</w:t>
            </w:r>
          </w:p>
          <w:p w14:paraId="32C05D8C" w14:textId="6890AE73" w:rsidR="4D9440D9" w:rsidRPr="0036695A" w:rsidRDefault="7F400235" w:rsidP="2A0FDD25">
            <w:pPr>
              <w:pStyle w:val="ParrafoORT"/>
              <w:rPr>
                <w:szCs w:val="24"/>
              </w:rPr>
            </w:pPr>
            <w:r w:rsidRPr="5490A843">
              <w:rPr>
                <w:rStyle w:val="EnfasisORTChar"/>
              </w:rPr>
              <w:t>Horas nocturnas trabajadas:</w:t>
            </w:r>
            <w:r w:rsidR="61112672" w:rsidRPr="5490A843">
              <w:rPr>
                <w:rStyle w:val="EnfasisORTChar"/>
              </w:rPr>
              <w:t xml:space="preserve"> </w:t>
            </w:r>
            <w:r w:rsidR="61112672" w:rsidRPr="0036695A">
              <w:rPr>
                <w:szCs w:val="24"/>
              </w:rPr>
              <w:t>cantidad de horas que el funcionario realiza entre las 22:00 y 06:00 hrs</w:t>
            </w:r>
            <w:r w:rsidR="05B46AE3" w:rsidRPr="0036695A">
              <w:rPr>
                <w:szCs w:val="24"/>
              </w:rPr>
              <w:t>.</w:t>
            </w:r>
            <w:r w:rsidR="380A3856" w:rsidRPr="0036695A">
              <w:rPr>
                <w:szCs w:val="24"/>
              </w:rPr>
              <w:t xml:space="preserve"> que exceden las 5.5 hrs</w:t>
            </w:r>
            <w:r w:rsidR="394B476A" w:rsidRPr="0036695A">
              <w:rPr>
                <w:szCs w:val="24"/>
              </w:rPr>
              <w:t>.</w:t>
            </w:r>
            <w:r w:rsidR="380A3856" w:rsidRPr="0036695A">
              <w:rPr>
                <w:szCs w:val="24"/>
              </w:rPr>
              <w:t xml:space="preserve"> de trabajo. </w:t>
            </w:r>
            <w:r w:rsidR="2ACB0BDA" w:rsidRPr="0036695A">
              <w:rPr>
                <w:szCs w:val="24"/>
              </w:rPr>
              <w:t xml:space="preserve">Dato </w:t>
            </w:r>
            <w:r w:rsidR="19311167" w:rsidRPr="0036695A">
              <w:rPr>
                <w:szCs w:val="24"/>
              </w:rPr>
              <w:t>decimal</w:t>
            </w:r>
            <w:r w:rsidR="2ACB0BDA" w:rsidRPr="0036695A">
              <w:rPr>
                <w:szCs w:val="24"/>
              </w:rPr>
              <w:t xml:space="preserve"> hasta 2 ceros a la derecha de la coma.</w:t>
            </w:r>
          </w:p>
          <w:p w14:paraId="3F08C209" w14:textId="07EFB4D8" w:rsidR="4D9440D9" w:rsidRPr="0036695A" w:rsidRDefault="1E324845" w:rsidP="2A0FDD25">
            <w:pPr>
              <w:pStyle w:val="ParrafoORT"/>
              <w:rPr>
                <w:szCs w:val="24"/>
              </w:rPr>
            </w:pPr>
            <w:r w:rsidRPr="0036695A">
              <w:rPr>
                <w:szCs w:val="24"/>
              </w:rPr>
              <w:t>C</w:t>
            </w:r>
            <w:r w:rsidR="4ACE94D3" w:rsidRPr="0036695A">
              <w:rPr>
                <w:szCs w:val="24"/>
              </w:rPr>
              <w:t>alculo</w:t>
            </w:r>
            <w:r w:rsidR="15ADB9E2" w:rsidRPr="0036695A">
              <w:rPr>
                <w:szCs w:val="24"/>
              </w:rPr>
              <w:t>:</w:t>
            </w:r>
            <w:r w:rsidR="4ACE94D3" w:rsidRPr="0036695A">
              <w:rPr>
                <w:szCs w:val="24"/>
              </w:rPr>
              <w:t xml:space="preserve"> cantidad de horas</w:t>
            </w:r>
            <w:r w:rsidR="516F2E9C" w:rsidRPr="0036695A">
              <w:rPr>
                <w:szCs w:val="24"/>
              </w:rPr>
              <w:t xml:space="preserve"> </w:t>
            </w:r>
            <w:r w:rsidR="56DE9655" w:rsidRPr="0036695A">
              <w:rPr>
                <w:szCs w:val="24"/>
              </w:rPr>
              <w:t>+</w:t>
            </w:r>
            <w:r w:rsidR="11D4A7F3" w:rsidRPr="0036695A">
              <w:rPr>
                <w:szCs w:val="24"/>
              </w:rPr>
              <w:t xml:space="preserve"> </w:t>
            </w:r>
            <w:r w:rsidR="56DE9655" w:rsidRPr="0036695A">
              <w:rPr>
                <w:szCs w:val="24"/>
              </w:rPr>
              <w:t>(cantidad de minutos/60)</w:t>
            </w:r>
            <w:r w:rsidR="4ACE94D3" w:rsidRPr="0036695A">
              <w:rPr>
                <w:szCs w:val="24"/>
              </w:rPr>
              <w:t xml:space="preserve"> </w:t>
            </w:r>
            <w:r w:rsidR="0C02F7BD" w:rsidRPr="0036695A">
              <w:rPr>
                <w:szCs w:val="24"/>
              </w:rPr>
              <w:t xml:space="preserve">. </w:t>
            </w:r>
          </w:p>
          <w:p w14:paraId="526626D4" w14:textId="74D4BCF5" w:rsidR="4D9440D9" w:rsidRPr="0036695A" w:rsidRDefault="27F267FF" w:rsidP="2A0FDD25">
            <w:pPr>
              <w:pStyle w:val="ParrafoORT"/>
              <w:rPr>
                <w:szCs w:val="24"/>
              </w:rPr>
            </w:pPr>
            <w:r w:rsidRPr="0036695A">
              <w:rPr>
                <w:szCs w:val="24"/>
              </w:rPr>
              <w:t>Ejemplo:</w:t>
            </w:r>
            <w:r w:rsidR="2E16FD36" w:rsidRPr="0036695A">
              <w:rPr>
                <w:szCs w:val="24"/>
              </w:rPr>
              <w:t xml:space="preserve">  06:30 son 6.5 hrs</w:t>
            </w:r>
            <w:r w:rsidR="38ADEA07" w:rsidRPr="0036695A">
              <w:rPr>
                <w:szCs w:val="24"/>
              </w:rPr>
              <w:t>.</w:t>
            </w:r>
            <w:r w:rsidR="2E16FD36" w:rsidRPr="0036695A">
              <w:rPr>
                <w:szCs w:val="24"/>
              </w:rPr>
              <w:t xml:space="preserve"> contables.</w:t>
            </w:r>
          </w:p>
          <w:p w14:paraId="3E2ABBDD" w14:textId="3815B548" w:rsidR="4D9440D9" w:rsidRPr="0036695A" w:rsidRDefault="31B7806B" w:rsidP="2A0FDD25">
            <w:pPr>
              <w:pStyle w:val="ParrafoORT"/>
              <w:rPr>
                <w:szCs w:val="24"/>
              </w:rPr>
            </w:pPr>
            <w:r w:rsidRPr="2D1453AB">
              <w:rPr>
                <w:rStyle w:val="EnfasisORTChar"/>
              </w:rPr>
              <w:t>Horas extras:</w:t>
            </w:r>
            <w:r w:rsidR="74F1EF57" w:rsidRPr="2D1453AB">
              <w:rPr>
                <w:rStyle w:val="EnfasisORTChar"/>
              </w:rPr>
              <w:t xml:space="preserve"> </w:t>
            </w:r>
            <w:r w:rsidR="74F1EF57" w:rsidRPr="0036695A">
              <w:rPr>
                <w:szCs w:val="24"/>
              </w:rPr>
              <w:t xml:space="preserve">son la cantidad de horas </w:t>
            </w:r>
            <w:r w:rsidR="0C89342B" w:rsidRPr="0036695A">
              <w:rPr>
                <w:szCs w:val="24"/>
              </w:rPr>
              <w:t xml:space="preserve">corridas </w:t>
            </w:r>
            <w:r w:rsidR="74F1EF57" w:rsidRPr="0036695A">
              <w:rPr>
                <w:szCs w:val="24"/>
              </w:rPr>
              <w:t>que superan las horas contratas de trabajo diario</w:t>
            </w:r>
            <w:r w:rsidR="7047E79E" w:rsidRPr="0036695A">
              <w:rPr>
                <w:szCs w:val="24"/>
              </w:rPr>
              <w:t xml:space="preserve"> en días de jornal normal.</w:t>
            </w:r>
            <w:r w:rsidR="68FF2453" w:rsidRPr="0036695A">
              <w:rPr>
                <w:szCs w:val="24"/>
              </w:rPr>
              <w:t xml:space="preserve"> Dato </w:t>
            </w:r>
            <w:r w:rsidR="2F59D839" w:rsidRPr="0036695A">
              <w:rPr>
                <w:szCs w:val="24"/>
              </w:rPr>
              <w:t>decimal</w:t>
            </w:r>
            <w:r w:rsidR="68FF2453" w:rsidRPr="0036695A">
              <w:rPr>
                <w:szCs w:val="24"/>
              </w:rPr>
              <w:t xml:space="preserve"> hasta 2 ceros a la derecha de la coma.</w:t>
            </w:r>
          </w:p>
          <w:p w14:paraId="3176B4F5" w14:textId="27DCF10C" w:rsidR="4D9440D9" w:rsidRPr="0036695A" w:rsidRDefault="5772F5BD" w:rsidP="2A0FDD25">
            <w:pPr>
              <w:pStyle w:val="ParrafoORT"/>
              <w:rPr>
                <w:szCs w:val="24"/>
              </w:rPr>
            </w:pPr>
            <w:r w:rsidRPr="2D1453AB">
              <w:rPr>
                <w:rStyle w:val="EnfasisORTChar"/>
              </w:rPr>
              <w:t>Horas trabajadas</w:t>
            </w:r>
            <w:r w:rsidR="247C7673" w:rsidRPr="2D1453AB">
              <w:rPr>
                <w:rStyle w:val="EnfasisORTChar"/>
              </w:rPr>
              <w:t xml:space="preserve"> como guardia </w:t>
            </w:r>
            <w:r w:rsidR="27C51525" w:rsidRPr="2D1453AB">
              <w:rPr>
                <w:rStyle w:val="EnfasisORTChar"/>
              </w:rPr>
              <w:t>armado:</w:t>
            </w:r>
            <w:r w:rsidR="397AA436" w:rsidRPr="2D1453AB">
              <w:rPr>
                <w:rStyle w:val="EnfasisORTChar"/>
              </w:rPr>
              <w:t xml:space="preserve"> </w:t>
            </w:r>
            <w:r w:rsidR="397AA436" w:rsidRPr="0036695A">
              <w:rPr>
                <w:szCs w:val="24"/>
              </w:rPr>
              <w:t>es la cantidad de horas</w:t>
            </w:r>
            <w:r w:rsidR="11EE96A9" w:rsidRPr="0036695A">
              <w:rPr>
                <w:szCs w:val="24"/>
              </w:rPr>
              <w:t xml:space="preserve"> que un guardia realiza en modalidad armado.</w:t>
            </w:r>
            <w:r w:rsidR="1DE0305F" w:rsidRPr="0036695A">
              <w:rPr>
                <w:szCs w:val="24"/>
              </w:rPr>
              <w:t xml:space="preserve"> Dato </w:t>
            </w:r>
            <w:r w:rsidR="01487FF3" w:rsidRPr="0036695A">
              <w:rPr>
                <w:szCs w:val="24"/>
              </w:rPr>
              <w:t>decimal</w:t>
            </w:r>
            <w:r w:rsidR="1DE0305F" w:rsidRPr="0036695A">
              <w:rPr>
                <w:szCs w:val="24"/>
              </w:rPr>
              <w:t xml:space="preserve"> hasta 2 ceros a la derecha de la coma.</w:t>
            </w:r>
          </w:p>
          <w:p w14:paraId="20515D5C" w14:textId="1DE52E20" w:rsidR="4D9440D9" w:rsidRPr="0036695A" w:rsidRDefault="19A8C357" w:rsidP="2A0FDD25">
            <w:pPr>
              <w:pStyle w:val="ParrafoORT"/>
              <w:rPr>
                <w:szCs w:val="24"/>
              </w:rPr>
            </w:pPr>
            <w:r w:rsidRPr="2D1453AB">
              <w:rPr>
                <w:rStyle w:val="EnfasisORTChar"/>
              </w:rPr>
              <w:t>Horas extras en libre trabajado:</w:t>
            </w:r>
            <w:r w:rsidR="39BE9A88" w:rsidRPr="2D1453AB">
              <w:rPr>
                <w:rStyle w:val="EnfasisORTChar"/>
              </w:rPr>
              <w:t xml:space="preserve"> </w:t>
            </w:r>
            <w:r w:rsidR="6FC3B57C" w:rsidRPr="0036695A">
              <w:rPr>
                <w:szCs w:val="24"/>
              </w:rPr>
              <w:t>igual que las “horas extras” pero cuando el funcionario lo realiza en su jornada de libre trabajado</w:t>
            </w:r>
            <w:r w:rsidR="77007E9F" w:rsidRPr="0036695A">
              <w:rPr>
                <w:szCs w:val="24"/>
              </w:rPr>
              <w:t xml:space="preserve"> Dato </w:t>
            </w:r>
            <w:r w:rsidR="669C3CBE" w:rsidRPr="0036695A">
              <w:rPr>
                <w:szCs w:val="24"/>
              </w:rPr>
              <w:t>decimal</w:t>
            </w:r>
            <w:r w:rsidR="77007E9F" w:rsidRPr="0036695A">
              <w:rPr>
                <w:szCs w:val="24"/>
              </w:rPr>
              <w:t xml:space="preserve"> hasta 2 ceros a la derecha de la coma.</w:t>
            </w:r>
          </w:p>
          <w:p w14:paraId="5BA681D8" w14:textId="146E74CD" w:rsidR="4D9440D9" w:rsidRPr="0036695A" w:rsidRDefault="19A8C357" w:rsidP="2D1453AB">
            <w:pPr>
              <w:pStyle w:val="ParrafoORT"/>
              <w:rPr>
                <w:szCs w:val="24"/>
              </w:rPr>
            </w:pPr>
            <w:r w:rsidRPr="2D1453AB">
              <w:rPr>
                <w:rStyle w:val="EnfasisORTChar"/>
              </w:rPr>
              <w:t xml:space="preserve">Horas </w:t>
            </w:r>
            <w:r w:rsidR="44FEDF29" w:rsidRPr="2D1453AB">
              <w:rPr>
                <w:rStyle w:val="EnfasisORTChar"/>
              </w:rPr>
              <w:t>nocturnas</w:t>
            </w:r>
            <w:r w:rsidRPr="2D1453AB">
              <w:rPr>
                <w:rStyle w:val="EnfasisORTChar"/>
              </w:rPr>
              <w:t xml:space="preserve"> en libre trabajado:</w:t>
            </w:r>
            <w:r w:rsidR="26FFB032" w:rsidRPr="2D1453AB">
              <w:rPr>
                <w:rStyle w:val="EnfasisORTChar"/>
              </w:rPr>
              <w:t xml:space="preserve"> </w:t>
            </w:r>
            <w:r w:rsidR="713164BD" w:rsidRPr="0036695A">
              <w:rPr>
                <w:szCs w:val="24"/>
              </w:rPr>
              <w:t>igual que las “horas nocturnas trabajadas” pero cuando el funcionario lo realiza en su jornada de libre trabajado.</w:t>
            </w:r>
            <w:r w:rsidR="67F5E45E" w:rsidRPr="0036695A">
              <w:rPr>
                <w:szCs w:val="24"/>
              </w:rPr>
              <w:t xml:space="preserve"> Dato </w:t>
            </w:r>
            <w:r w:rsidR="5A375EB9" w:rsidRPr="0036695A">
              <w:rPr>
                <w:szCs w:val="24"/>
              </w:rPr>
              <w:t>decimal</w:t>
            </w:r>
            <w:r w:rsidR="67F5E45E" w:rsidRPr="0036695A">
              <w:rPr>
                <w:szCs w:val="24"/>
              </w:rPr>
              <w:t xml:space="preserve"> hasta 2 ceros a la derecha de la coma.</w:t>
            </w:r>
          </w:p>
          <w:p w14:paraId="36F56B7E" w14:textId="7020655B" w:rsidR="4D9440D9" w:rsidRPr="0036695A" w:rsidRDefault="434CC3FE" w:rsidP="382AFC59">
            <w:pPr>
              <w:pStyle w:val="ParrafoORT"/>
              <w:rPr>
                <w:szCs w:val="24"/>
              </w:rPr>
            </w:pPr>
            <w:r w:rsidRPr="2D1453AB">
              <w:rPr>
                <w:rStyle w:val="EnfasisORTChar"/>
              </w:rPr>
              <w:t>Observaciones:</w:t>
            </w:r>
            <w:r w:rsidRPr="0036695A">
              <w:rPr>
                <w:szCs w:val="24"/>
              </w:rPr>
              <w:t xml:space="preserve"> </w:t>
            </w:r>
            <w:r w:rsidR="0BB39853" w:rsidRPr="0036695A">
              <w:rPr>
                <w:szCs w:val="24"/>
              </w:rPr>
              <w:t>texto máximo 150 caracteres.</w:t>
            </w:r>
          </w:p>
        </w:tc>
      </w:tr>
      <w:tr w:rsidR="00321245" w14:paraId="5D0E282F" w14:textId="77777777" w:rsidTr="0036695A">
        <w:tc>
          <w:tcPr>
            <w:tcW w:w="2055" w:type="dxa"/>
            <w:shd w:val="clear" w:color="auto" w:fill="auto"/>
          </w:tcPr>
          <w:p w14:paraId="6C57F730" w14:textId="014F3989" w:rsidR="7ECF07B8" w:rsidRPr="0036695A" w:rsidRDefault="7ECF07B8" w:rsidP="7ECF07B8">
            <w:pPr>
              <w:pStyle w:val="ParrafoORT"/>
              <w:rPr>
                <w:szCs w:val="24"/>
              </w:rPr>
            </w:pPr>
            <w:r>
              <w:lastRenderedPageBreak/>
              <w:t>Prioridad</w:t>
            </w:r>
          </w:p>
        </w:tc>
        <w:tc>
          <w:tcPr>
            <w:tcW w:w="6435" w:type="dxa"/>
            <w:shd w:val="clear" w:color="auto" w:fill="auto"/>
          </w:tcPr>
          <w:p w14:paraId="59512516" w14:textId="0D25D275" w:rsidR="7ECF07B8" w:rsidRPr="0036695A" w:rsidRDefault="7ECF07B8" w:rsidP="7ECF07B8">
            <w:pPr>
              <w:pStyle w:val="ParrafoORT"/>
              <w:rPr>
                <w:szCs w:val="24"/>
              </w:rPr>
            </w:pPr>
            <w:r>
              <w:t>Alta</w:t>
            </w:r>
          </w:p>
        </w:tc>
      </w:tr>
    </w:tbl>
    <w:p w14:paraId="6C37AD2A" w14:textId="74188D91" w:rsidR="7ECF07B8" w:rsidRDefault="7ECF07B8" w:rsidP="7ECF07B8">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1B62D850" w14:textId="77777777" w:rsidTr="0036695A">
        <w:tc>
          <w:tcPr>
            <w:tcW w:w="2055" w:type="dxa"/>
            <w:shd w:val="clear" w:color="auto" w:fill="auto"/>
          </w:tcPr>
          <w:p w14:paraId="136A5C5A" w14:textId="53B7A3D3" w:rsidR="69B82E14" w:rsidRPr="0036695A" w:rsidRDefault="69B82E14" w:rsidP="69B82E14">
            <w:pPr>
              <w:pStyle w:val="ParrafoORT"/>
              <w:rPr>
                <w:szCs w:val="24"/>
              </w:rPr>
            </w:pPr>
            <w:r>
              <w:t>ID</w:t>
            </w:r>
          </w:p>
        </w:tc>
        <w:tc>
          <w:tcPr>
            <w:tcW w:w="6435" w:type="dxa"/>
            <w:shd w:val="clear" w:color="auto" w:fill="auto"/>
          </w:tcPr>
          <w:p w14:paraId="1837AE91" w14:textId="7678F887" w:rsidR="69B82E14" w:rsidRDefault="69B82E14" w:rsidP="69B82E14">
            <w:pPr>
              <w:pStyle w:val="ParrafoORT"/>
            </w:pPr>
            <w:r>
              <w:t>R</w:t>
            </w:r>
            <w:r w:rsidR="52068A83">
              <w:t>F1</w:t>
            </w:r>
            <w:r w:rsidR="6B1F1483">
              <w:t>1</w:t>
            </w:r>
          </w:p>
        </w:tc>
      </w:tr>
      <w:tr w:rsidR="00321245" w14:paraId="21857F0C" w14:textId="77777777" w:rsidTr="0036695A">
        <w:tc>
          <w:tcPr>
            <w:tcW w:w="2055" w:type="dxa"/>
            <w:shd w:val="clear" w:color="auto" w:fill="auto"/>
          </w:tcPr>
          <w:p w14:paraId="5B68C424" w14:textId="4F490FEC" w:rsidR="69B82E14" w:rsidRPr="0036695A" w:rsidRDefault="69B82E14" w:rsidP="69B82E14">
            <w:pPr>
              <w:pStyle w:val="ParrafoORT"/>
              <w:rPr>
                <w:szCs w:val="24"/>
              </w:rPr>
            </w:pPr>
            <w:r>
              <w:t>Usuario</w:t>
            </w:r>
          </w:p>
        </w:tc>
        <w:tc>
          <w:tcPr>
            <w:tcW w:w="6435" w:type="dxa"/>
            <w:shd w:val="clear" w:color="auto" w:fill="auto"/>
          </w:tcPr>
          <w:p w14:paraId="6C141DDA" w14:textId="10730126" w:rsidR="69B82E14" w:rsidRDefault="69B82E14" w:rsidP="69B82E14">
            <w:pPr>
              <w:pStyle w:val="ParrafoORT"/>
            </w:pPr>
            <w:r>
              <w:t>Todos</w:t>
            </w:r>
          </w:p>
        </w:tc>
      </w:tr>
      <w:tr w:rsidR="00321245" w14:paraId="15A85A4E" w14:textId="77777777" w:rsidTr="0036695A">
        <w:tc>
          <w:tcPr>
            <w:tcW w:w="2055" w:type="dxa"/>
            <w:shd w:val="clear" w:color="auto" w:fill="auto"/>
          </w:tcPr>
          <w:p w14:paraId="24ED1864" w14:textId="1BD68853" w:rsidR="69B82E14" w:rsidRPr="0036695A" w:rsidRDefault="69B82E14" w:rsidP="00321245">
            <w:pPr>
              <w:pStyle w:val="ParrafoORT"/>
              <w:outlineLvl w:val="2"/>
              <w:rPr>
                <w:szCs w:val="24"/>
              </w:rPr>
            </w:pPr>
            <w:bookmarkStart w:id="43" w:name="_Toc71468243"/>
            <w:r>
              <w:t>Título</w:t>
            </w:r>
            <w:bookmarkEnd w:id="43"/>
          </w:p>
        </w:tc>
        <w:tc>
          <w:tcPr>
            <w:tcW w:w="6435" w:type="dxa"/>
            <w:shd w:val="clear" w:color="auto" w:fill="auto"/>
          </w:tcPr>
          <w:p w14:paraId="728BB934" w14:textId="2CE36865" w:rsidR="4492BA2A" w:rsidRPr="0036695A" w:rsidRDefault="4492BA2A" w:rsidP="00321245">
            <w:pPr>
              <w:pStyle w:val="ParrafoORT"/>
              <w:outlineLvl w:val="2"/>
              <w:rPr>
                <w:szCs w:val="24"/>
              </w:rPr>
            </w:pPr>
            <w:bookmarkStart w:id="44" w:name="_Toc71468244"/>
            <w:r>
              <w:t>Visualización de funcionario</w:t>
            </w:r>
            <w:bookmarkEnd w:id="44"/>
          </w:p>
        </w:tc>
      </w:tr>
      <w:tr w:rsidR="00321245" w14:paraId="3A3A46F5" w14:textId="77777777" w:rsidTr="0036695A">
        <w:tc>
          <w:tcPr>
            <w:tcW w:w="2055" w:type="dxa"/>
            <w:shd w:val="clear" w:color="auto" w:fill="auto"/>
          </w:tcPr>
          <w:p w14:paraId="2CEF0D11" w14:textId="777286FF" w:rsidR="69B82E14" w:rsidRPr="0036695A" w:rsidRDefault="69B82E14" w:rsidP="69B82E14">
            <w:pPr>
              <w:pStyle w:val="ParrafoORT"/>
              <w:rPr>
                <w:szCs w:val="24"/>
              </w:rPr>
            </w:pPr>
            <w:r>
              <w:t>Descripción</w:t>
            </w:r>
          </w:p>
        </w:tc>
        <w:tc>
          <w:tcPr>
            <w:tcW w:w="6435" w:type="dxa"/>
            <w:shd w:val="clear" w:color="auto" w:fill="auto"/>
          </w:tcPr>
          <w:p w14:paraId="5953E994" w14:textId="0A214B44" w:rsidR="69B82E14" w:rsidRPr="0036695A" w:rsidRDefault="69B82E14" w:rsidP="69B82E14">
            <w:pPr>
              <w:pStyle w:val="ParrafoORT"/>
              <w:rPr>
                <w:szCs w:val="24"/>
              </w:rPr>
            </w:pPr>
            <w:r>
              <w:t xml:space="preserve">El sistema debe permitir la </w:t>
            </w:r>
            <w:r w:rsidR="23E52CC3">
              <w:t>visualización de datos relevantes de un funcionario</w:t>
            </w:r>
          </w:p>
        </w:tc>
      </w:tr>
      <w:tr w:rsidR="00321245" w14:paraId="052EF4B5" w14:textId="77777777" w:rsidTr="0036695A">
        <w:tc>
          <w:tcPr>
            <w:tcW w:w="2055" w:type="dxa"/>
            <w:shd w:val="clear" w:color="auto" w:fill="auto"/>
          </w:tcPr>
          <w:p w14:paraId="1AC772D1" w14:textId="6A08778E" w:rsidR="69B82E14" w:rsidRPr="0036695A" w:rsidRDefault="69B82E14" w:rsidP="69B82E14">
            <w:pPr>
              <w:pStyle w:val="ParrafoORT"/>
              <w:rPr>
                <w:szCs w:val="24"/>
              </w:rPr>
            </w:pPr>
            <w:r w:rsidRPr="0036695A">
              <w:rPr>
                <w:szCs w:val="24"/>
              </w:rPr>
              <w:t>Validación y reglas de negocio</w:t>
            </w:r>
          </w:p>
        </w:tc>
        <w:tc>
          <w:tcPr>
            <w:tcW w:w="6435" w:type="dxa"/>
            <w:shd w:val="clear" w:color="auto" w:fill="auto"/>
          </w:tcPr>
          <w:p w14:paraId="36ED05BC" w14:textId="28BDFFC6" w:rsidR="1754820D" w:rsidRPr="0036695A" w:rsidRDefault="1754820D" w:rsidP="69B82E14">
            <w:pPr>
              <w:pStyle w:val="ParrafoORT"/>
              <w:rPr>
                <w:szCs w:val="24"/>
              </w:rPr>
            </w:pPr>
            <w:r w:rsidRPr="0036695A">
              <w:rPr>
                <w:szCs w:val="24"/>
              </w:rPr>
              <w:t>Se debe visualizar en un dashboard los siguientes datos:</w:t>
            </w:r>
          </w:p>
          <w:p w14:paraId="1F88914C" w14:textId="48A307B1" w:rsidR="1754820D" w:rsidRPr="0036695A" w:rsidRDefault="1754820D" w:rsidP="0036695A">
            <w:pPr>
              <w:pStyle w:val="ParrafoORT"/>
              <w:numPr>
                <w:ilvl w:val="0"/>
                <w:numId w:val="17"/>
              </w:numPr>
              <w:rPr>
                <w:rFonts w:eastAsia="Times New Roman"/>
                <w:szCs w:val="24"/>
              </w:rPr>
            </w:pPr>
            <w:r w:rsidRPr="0036695A">
              <w:rPr>
                <w:szCs w:val="24"/>
              </w:rPr>
              <w:t xml:space="preserve">Datos personales y de </w:t>
            </w:r>
            <w:r w:rsidR="77CA6CC8" w:rsidRPr="0036695A">
              <w:rPr>
                <w:szCs w:val="24"/>
              </w:rPr>
              <w:t>nómina</w:t>
            </w:r>
            <w:r w:rsidRPr="0036695A">
              <w:rPr>
                <w:szCs w:val="24"/>
              </w:rPr>
              <w:t xml:space="preserve"> de funcionario según RF</w:t>
            </w:r>
            <w:r w:rsidR="5E74995A" w:rsidRPr="0036695A">
              <w:rPr>
                <w:szCs w:val="24"/>
              </w:rPr>
              <w:t>06</w:t>
            </w:r>
          </w:p>
          <w:p w14:paraId="24A31310" w14:textId="20067BBF" w:rsidR="4F014746" w:rsidRPr="0036695A" w:rsidRDefault="3F653293" w:rsidP="0036695A">
            <w:pPr>
              <w:pStyle w:val="ParrafoORT"/>
              <w:numPr>
                <w:ilvl w:val="0"/>
                <w:numId w:val="17"/>
              </w:numPr>
              <w:rPr>
                <w:rFonts w:eastAsia="Times New Roman"/>
                <w:szCs w:val="24"/>
              </w:rPr>
            </w:pPr>
            <w:r w:rsidRPr="0036695A">
              <w:rPr>
                <w:szCs w:val="24"/>
              </w:rPr>
              <w:t xml:space="preserve">Historial de los </w:t>
            </w:r>
            <w:r w:rsidR="00EC6F9F" w:rsidRPr="0036695A">
              <w:rPr>
                <w:szCs w:val="24"/>
              </w:rPr>
              <w:t>últimos</w:t>
            </w:r>
            <w:r w:rsidRPr="0036695A">
              <w:rPr>
                <w:szCs w:val="24"/>
              </w:rPr>
              <w:t xml:space="preserve"> 30 </w:t>
            </w:r>
            <w:r w:rsidR="01B7769C" w:rsidRPr="0036695A">
              <w:rPr>
                <w:szCs w:val="24"/>
              </w:rPr>
              <w:t>días</w:t>
            </w:r>
            <w:r w:rsidRPr="0036695A">
              <w:rPr>
                <w:szCs w:val="24"/>
              </w:rPr>
              <w:t xml:space="preserve"> anterior a la fecha de </w:t>
            </w:r>
            <w:r w:rsidRPr="0036695A">
              <w:rPr>
                <w:szCs w:val="24"/>
              </w:rPr>
              <w:lastRenderedPageBreak/>
              <w:t>consulta con su carga horaria. Se debe mostrar</w:t>
            </w:r>
            <w:r w:rsidR="2C3EFFA2" w:rsidRPr="0036695A">
              <w:rPr>
                <w:szCs w:val="24"/>
              </w:rPr>
              <w:t>:</w:t>
            </w:r>
          </w:p>
          <w:p w14:paraId="2E52C3BD" w14:textId="27B0398F" w:rsidR="1BBB5B8E" w:rsidRPr="0036695A" w:rsidRDefault="7A05E10C" w:rsidP="0036695A">
            <w:pPr>
              <w:pStyle w:val="ParrafoORT"/>
              <w:jc w:val="left"/>
              <w:rPr>
                <w:szCs w:val="24"/>
              </w:rPr>
            </w:pPr>
            <w:r w:rsidRPr="0036695A">
              <w:rPr>
                <w:szCs w:val="24"/>
              </w:rPr>
              <w:t xml:space="preserve"> Fecha, nombre del servicio, tipo de cómputo, hora de entrada, hora de salida, horas diurnas</w:t>
            </w:r>
            <w:r w:rsidR="790614A4" w:rsidRPr="0036695A">
              <w:rPr>
                <w:szCs w:val="24"/>
              </w:rPr>
              <w:t xml:space="preserve"> trabajadas</w:t>
            </w:r>
            <w:r w:rsidRPr="0036695A">
              <w:rPr>
                <w:szCs w:val="24"/>
              </w:rPr>
              <w:t>, horas noctur</w:t>
            </w:r>
            <w:r w:rsidR="3FA8B541" w:rsidRPr="0036695A">
              <w:rPr>
                <w:szCs w:val="24"/>
              </w:rPr>
              <w:t>nas</w:t>
            </w:r>
            <w:r w:rsidR="013D48D1" w:rsidRPr="0036695A">
              <w:rPr>
                <w:szCs w:val="24"/>
              </w:rPr>
              <w:t xml:space="preserve"> trabajadas, horas extras trabajadas, cantidad</w:t>
            </w:r>
            <w:r w:rsidR="69DCB5A7" w:rsidRPr="0036695A">
              <w:rPr>
                <w:szCs w:val="24"/>
              </w:rPr>
              <w:t xml:space="preserve"> de</w:t>
            </w:r>
            <w:r w:rsidR="112C5FCB" w:rsidRPr="0036695A">
              <w:rPr>
                <w:szCs w:val="24"/>
              </w:rPr>
              <w:t xml:space="preserve"> </w:t>
            </w:r>
            <w:r w:rsidR="013D48D1" w:rsidRPr="0036695A">
              <w:rPr>
                <w:szCs w:val="24"/>
              </w:rPr>
              <w:t>horas como guardia armado, horas nocturnas libre</w:t>
            </w:r>
            <w:r w:rsidR="3D295EB4" w:rsidRPr="0036695A">
              <w:rPr>
                <w:szCs w:val="24"/>
              </w:rPr>
              <w:t xml:space="preserve"> </w:t>
            </w:r>
            <w:r w:rsidR="013D48D1" w:rsidRPr="0036695A">
              <w:rPr>
                <w:szCs w:val="24"/>
              </w:rPr>
              <w:t>trabajado, horas extras libre trabajado</w:t>
            </w:r>
            <w:r w:rsidR="74EC1CB4" w:rsidRPr="0036695A">
              <w:rPr>
                <w:szCs w:val="24"/>
              </w:rPr>
              <w:t>.</w:t>
            </w:r>
          </w:p>
          <w:p w14:paraId="2D0A79D2" w14:textId="296FDDDE" w:rsidR="0FDF6051" w:rsidRPr="0036695A" w:rsidRDefault="0B0E7531" w:rsidP="0036695A">
            <w:pPr>
              <w:pStyle w:val="ParrafoORT"/>
              <w:numPr>
                <w:ilvl w:val="0"/>
                <w:numId w:val="17"/>
              </w:numPr>
              <w:rPr>
                <w:rFonts w:eastAsia="Times New Roman"/>
                <w:szCs w:val="24"/>
              </w:rPr>
            </w:pPr>
            <w:r w:rsidRPr="0036695A">
              <w:rPr>
                <w:szCs w:val="24"/>
              </w:rPr>
              <w:t xml:space="preserve">Ultimas 5 </w:t>
            </w:r>
            <w:r w:rsidR="5019F0C6" w:rsidRPr="0036695A">
              <w:rPr>
                <w:szCs w:val="24"/>
              </w:rPr>
              <w:t>días</w:t>
            </w:r>
            <w:r w:rsidR="74D5409A" w:rsidRPr="0036695A">
              <w:rPr>
                <w:szCs w:val="24"/>
              </w:rPr>
              <w:t xml:space="preserve"> de </w:t>
            </w:r>
            <w:r w:rsidRPr="0036695A">
              <w:rPr>
                <w:szCs w:val="24"/>
              </w:rPr>
              <w:t>sanciones</w:t>
            </w:r>
            <w:r w:rsidR="0FAD2812" w:rsidRPr="0036695A">
              <w:rPr>
                <w:szCs w:val="24"/>
              </w:rPr>
              <w:t>, esto es fecha y observac</w:t>
            </w:r>
            <w:r w:rsidR="24D6DF80" w:rsidRPr="0036695A">
              <w:rPr>
                <w:szCs w:val="24"/>
              </w:rPr>
              <w:t>iones.</w:t>
            </w:r>
          </w:p>
        </w:tc>
      </w:tr>
      <w:tr w:rsidR="00321245" w14:paraId="019D9026" w14:textId="77777777" w:rsidTr="0036695A">
        <w:tc>
          <w:tcPr>
            <w:tcW w:w="2055" w:type="dxa"/>
            <w:shd w:val="clear" w:color="auto" w:fill="auto"/>
          </w:tcPr>
          <w:p w14:paraId="3F8ECD0E" w14:textId="014F3989" w:rsidR="69B82E14" w:rsidRPr="0036695A" w:rsidRDefault="69B82E14" w:rsidP="69B82E14">
            <w:pPr>
              <w:pStyle w:val="ParrafoORT"/>
              <w:rPr>
                <w:szCs w:val="24"/>
              </w:rPr>
            </w:pPr>
            <w:r>
              <w:lastRenderedPageBreak/>
              <w:t>Prioridad</w:t>
            </w:r>
          </w:p>
        </w:tc>
        <w:tc>
          <w:tcPr>
            <w:tcW w:w="6435" w:type="dxa"/>
            <w:shd w:val="clear" w:color="auto" w:fill="auto"/>
          </w:tcPr>
          <w:p w14:paraId="6DB1C253" w14:textId="0D25D275" w:rsidR="69B82E14" w:rsidRPr="0036695A" w:rsidRDefault="69B82E14" w:rsidP="69B82E14">
            <w:pPr>
              <w:pStyle w:val="ParrafoORT"/>
              <w:rPr>
                <w:szCs w:val="24"/>
              </w:rPr>
            </w:pPr>
            <w:r>
              <w:t>Alta</w:t>
            </w:r>
          </w:p>
        </w:tc>
      </w:tr>
    </w:tbl>
    <w:p w14:paraId="04B35F9A" w14:textId="57835675" w:rsidR="69B82E14" w:rsidRDefault="0665D9A5" w:rsidP="69B82E14">
      <w:pPr>
        <w:pStyle w:val="SubNivelORT"/>
        <w:numPr>
          <w:ilvl w:val="0"/>
          <w:numId w:val="0"/>
        </w:numPr>
        <w:ind w:left="357"/>
        <w:rPr>
          <w:rStyle w:val="SubNivelORTCar"/>
          <w:b/>
          <w:bCs/>
        </w:rPr>
      </w:pPr>
      <w:bookmarkStart w:id="45" w:name="_Toc71468245"/>
      <w:r w:rsidRPr="2D1453AB">
        <w:rPr>
          <w:rStyle w:val="SubNivelORTCar"/>
          <w:b/>
          <w:bCs/>
        </w:rPr>
        <w:t>e</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055"/>
        <w:gridCol w:w="6435"/>
      </w:tblGrid>
      <w:tr w:rsidR="00321245" w14:paraId="3BEE272D" w14:textId="77777777" w:rsidTr="0036695A">
        <w:tc>
          <w:tcPr>
            <w:tcW w:w="2055" w:type="dxa"/>
            <w:shd w:val="clear" w:color="auto" w:fill="auto"/>
          </w:tcPr>
          <w:p w14:paraId="6820FE19" w14:textId="53B7A3D3" w:rsidR="7ECF07B8" w:rsidRPr="0036695A" w:rsidRDefault="7ECF07B8" w:rsidP="7ECF07B8">
            <w:pPr>
              <w:pStyle w:val="ParrafoORT"/>
              <w:rPr>
                <w:szCs w:val="24"/>
              </w:rPr>
            </w:pPr>
            <w:r>
              <w:t>ID</w:t>
            </w:r>
          </w:p>
        </w:tc>
        <w:tc>
          <w:tcPr>
            <w:tcW w:w="6435" w:type="dxa"/>
            <w:shd w:val="clear" w:color="auto" w:fill="auto"/>
          </w:tcPr>
          <w:p w14:paraId="34550D26" w14:textId="14EB4BD7" w:rsidR="7ECF07B8" w:rsidRDefault="7FB6905E" w:rsidP="0C452087">
            <w:pPr>
              <w:pStyle w:val="ParrafoORT"/>
            </w:pPr>
            <w:r>
              <w:t>RF</w:t>
            </w:r>
            <w:r w:rsidR="4641C1FF">
              <w:t>1</w:t>
            </w:r>
            <w:r w:rsidR="25943498">
              <w:t>2</w:t>
            </w:r>
          </w:p>
        </w:tc>
      </w:tr>
      <w:tr w:rsidR="00321245" w14:paraId="2B067D5C" w14:textId="77777777" w:rsidTr="0036695A">
        <w:tc>
          <w:tcPr>
            <w:tcW w:w="2055" w:type="dxa"/>
            <w:shd w:val="clear" w:color="auto" w:fill="auto"/>
          </w:tcPr>
          <w:p w14:paraId="6AC7058A" w14:textId="4F490FEC" w:rsidR="7ECF07B8" w:rsidRPr="0036695A" w:rsidRDefault="7ECF07B8" w:rsidP="7ECF07B8">
            <w:pPr>
              <w:pStyle w:val="ParrafoORT"/>
              <w:rPr>
                <w:szCs w:val="24"/>
              </w:rPr>
            </w:pPr>
            <w:r>
              <w:t>Usuario</w:t>
            </w:r>
          </w:p>
        </w:tc>
        <w:tc>
          <w:tcPr>
            <w:tcW w:w="6435" w:type="dxa"/>
            <w:shd w:val="clear" w:color="auto" w:fill="auto"/>
          </w:tcPr>
          <w:p w14:paraId="7A1741CE" w14:textId="7F186788" w:rsidR="7ECF07B8" w:rsidRDefault="59B6074A" w:rsidP="0C452087">
            <w:pPr>
              <w:pStyle w:val="ParrafoORT"/>
            </w:pPr>
            <w:r>
              <w:t>Jefe de RR.H</w:t>
            </w:r>
            <w:r w:rsidR="0BADD9EA">
              <w:t>H</w:t>
            </w:r>
          </w:p>
        </w:tc>
      </w:tr>
      <w:tr w:rsidR="00321245" w14:paraId="1894888D" w14:textId="77777777" w:rsidTr="0036695A">
        <w:tc>
          <w:tcPr>
            <w:tcW w:w="2055" w:type="dxa"/>
            <w:shd w:val="clear" w:color="auto" w:fill="auto"/>
          </w:tcPr>
          <w:p w14:paraId="2711A8D9" w14:textId="702803DC" w:rsidR="7ECF07B8" w:rsidRPr="0036695A" w:rsidRDefault="31D5CD0E" w:rsidP="00321245">
            <w:pPr>
              <w:pStyle w:val="ParrafoORT"/>
              <w:outlineLvl w:val="2"/>
              <w:rPr>
                <w:szCs w:val="24"/>
              </w:rPr>
            </w:pPr>
            <w:bookmarkStart w:id="46" w:name="_Toc71468246"/>
            <w:r>
              <w:t>Título</w:t>
            </w:r>
            <w:bookmarkEnd w:id="46"/>
          </w:p>
        </w:tc>
        <w:tc>
          <w:tcPr>
            <w:tcW w:w="6435" w:type="dxa"/>
            <w:shd w:val="clear" w:color="auto" w:fill="auto"/>
          </w:tcPr>
          <w:p w14:paraId="01734E95" w14:textId="5D7A1D38" w:rsidR="7ECF07B8" w:rsidRDefault="59A9C579" w:rsidP="00321245">
            <w:pPr>
              <w:pStyle w:val="ParrafoORT"/>
              <w:outlineLvl w:val="2"/>
            </w:pPr>
            <w:bookmarkStart w:id="47" w:name="_Toc71468247"/>
            <w:r>
              <w:t xml:space="preserve">Baja de </w:t>
            </w:r>
            <w:r w:rsidR="1DE705D2">
              <w:t>funcionario</w:t>
            </w:r>
            <w:bookmarkEnd w:id="47"/>
          </w:p>
        </w:tc>
      </w:tr>
      <w:tr w:rsidR="00321245" w14:paraId="74E3BCFB" w14:textId="77777777" w:rsidTr="0036695A">
        <w:tc>
          <w:tcPr>
            <w:tcW w:w="2055" w:type="dxa"/>
            <w:shd w:val="clear" w:color="auto" w:fill="auto"/>
          </w:tcPr>
          <w:p w14:paraId="1139E4F5" w14:textId="777286FF" w:rsidR="7ECF07B8" w:rsidRPr="0036695A" w:rsidRDefault="7ECF07B8" w:rsidP="7ECF07B8">
            <w:pPr>
              <w:pStyle w:val="ParrafoORT"/>
              <w:rPr>
                <w:szCs w:val="24"/>
              </w:rPr>
            </w:pPr>
            <w:r>
              <w:t>Descripción</w:t>
            </w:r>
          </w:p>
        </w:tc>
        <w:tc>
          <w:tcPr>
            <w:tcW w:w="6435" w:type="dxa"/>
            <w:shd w:val="clear" w:color="auto" w:fill="auto"/>
          </w:tcPr>
          <w:p w14:paraId="677906EA" w14:textId="26D2B033" w:rsidR="7ECF07B8" w:rsidRDefault="6A16133F" w:rsidP="0C452087">
            <w:pPr>
              <w:pStyle w:val="ParrafoORT"/>
            </w:pPr>
            <w:r>
              <w:t>El sistema debe permitir</w:t>
            </w:r>
            <w:r w:rsidR="52F90060">
              <w:t xml:space="preserve"> el egreso </w:t>
            </w:r>
            <w:r w:rsidR="0ADCE08F">
              <w:t>de la empresa de un funcionario</w:t>
            </w:r>
          </w:p>
        </w:tc>
      </w:tr>
      <w:tr w:rsidR="00321245" w14:paraId="585FB5B8" w14:textId="77777777" w:rsidTr="0036695A">
        <w:tc>
          <w:tcPr>
            <w:tcW w:w="2055" w:type="dxa"/>
            <w:shd w:val="clear" w:color="auto" w:fill="auto"/>
          </w:tcPr>
          <w:p w14:paraId="11C68729" w14:textId="6A08778E" w:rsidR="4ABFD70C" w:rsidRPr="0036695A" w:rsidRDefault="4ABFD70C" w:rsidP="382AFC59">
            <w:pPr>
              <w:pStyle w:val="ParrafoORT"/>
              <w:rPr>
                <w:szCs w:val="24"/>
              </w:rPr>
            </w:pPr>
            <w:r w:rsidRPr="0036695A">
              <w:rPr>
                <w:szCs w:val="24"/>
              </w:rPr>
              <w:t>Validación y reglas de negocio</w:t>
            </w:r>
          </w:p>
          <w:p w14:paraId="36DB6754" w14:textId="5F7A919C" w:rsidR="382AFC59" w:rsidRPr="0036695A" w:rsidRDefault="382AFC59" w:rsidP="382AFC59">
            <w:pPr>
              <w:pStyle w:val="ParrafoORT"/>
              <w:rPr>
                <w:szCs w:val="24"/>
              </w:rPr>
            </w:pPr>
          </w:p>
        </w:tc>
        <w:tc>
          <w:tcPr>
            <w:tcW w:w="6435" w:type="dxa"/>
            <w:shd w:val="clear" w:color="auto" w:fill="auto"/>
          </w:tcPr>
          <w:p w14:paraId="51793F21" w14:textId="551C012B" w:rsidR="4ABFD70C" w:rsidRPr="0036695A" w:rsidRDefault="4ABFD70C" w:rsidP="382AFC59">
            <w:pPr>
              <w:pStyle w:val="ParrafoORT"/>
              <w:rPr>
                <w:szCs w:val="24"/>
              </w:rPr>
            </w:pPr>
            <w:r w:rsidRPr="0036695A">
              <w:rPr>
                <w:szCs w:val="24"/>
              </w:rPr>
              <w:t xml:space="preserve">Se requiere: </w:t>
            </w:r>
          </w:p>
          <w:p w14:paraId="4DB5E8D8" w14:textId="21D35641" w:rsidR="4ABFD70C" w:rsidRPr="0036695A" w:rsidRDefault="4ABFD70C" w:rsidP="382AFC59">
            <w:pPr>
              <w:pStyle w:val="ParrafoORT"/>
              <w:rPr>
                <w:szCs w:val="24"/>
              </w:rPr>
            </w:pPr>
            <w:r w:rsidRPr="0036695A">
              <w:rPr>
                <w:szCs w:val="24"/>
              </w:rPr>
              <w:t>Fecha de egreso: es la fecha que figura en la baja por egreso en BPS</w:t>
            </w:r>
          </w:p>
          <w:p w14:paraId="4B5185F3" w14:textId="1EACEA27" w:rsidR="41A30B0B" w:rsidRPr="0036695A" w:rsidRDefault="2FCA701A" w:rsidP="382AFC59">
            <w:pPr>
              <w:pStyle w:val="ParrafoORT"/>
              <w:rPr>
                <w:szCs w:val="24"/>
              </w:rPr>
            </w:pPr>
            <w:r w:rsidRPr="0036695A">
              <w:rPr>
                <w:szCs w:val="24"/>
              </w:rPr>
              <w:t xml:space="preserve">Su </w:t>
            </w:r>
            <w:r w:rsidR="213AE5CF" w:rsidRPr="0036695A">
              <w:rPr>
                <w:szCs w:val="24"/>
              </w:rPr>
              <w:t>“</w:t>
            </w:r>
            <w:r w:rsidRPr="0036695A">
              <w:rPr>
                <w:szCs w:val="24"/>
              </w:rPr>
              <w:t>estado</w:t>
            </w:r>
            <w:r w:rsidR="6B1F0E6E" w:rsidRPr="0036695A">
              <w:rPr>
                <w:szCs w:val="24"/>
              </w:rPr>
              <w:t>”</w:t>
            </w:r>
            <w:r w:rsidRPr="0036695A">
              <w:rPr>
                <w:szCs w:val="24"/>
              </w:rPr>
              <w:t xml:space="preserve"> pasa a “BAJA</w:t>
            </w:r>
            <w:r w:rsidR="17E67BA7" w:rsidRPr="0036695A">
              <w:rPr>
                <w:szCs w:val="24"/>
              </w:rPr>
              <w:t>_PARA_LIQUIDACION</w:t>
            </w:r>
            <w:r w:rsidRPr="0036695A">
              <w:rPr>
                <w:szCs w:val="24"/>
              </w:rPr>
              <w:t xml:space="preserve">” y </w:t>
            </w:r>
            <w:r w:rsidR="35964D69" w:rsidRPr="0036695A">
              <w:rPr>
                <w:szCs w:val="24"/>
              </w:rPr>
              <w:t>automáticamente</w:t>
            </w:r>
            <w:r w:rsidRPr="0036695A">
              <w:rPr>
                <w:szCs w:val="24"/>
              </w:rPr>
              <w:t xml:space="preserve"> pasa </w:t>
            </w:r>
            <w:r w:rsidR="3158FD1C" w:rsidRPr="0036695A">
              <w:rPr>
                <w:szCs w:val="24"/>
              </w:rPr>
              <w:t>a no</w:t>
            </w:r>
            <w:r w:rsidRPr="0036695A">
              <w:rPr>
                <w:szCs w:val="24"/>
              </w:rPr>
              <w:t xml:space="preserve"> estar disponible para la planificación operativa, pero si disponible para su liquidación fina</w:t>
            </w:r>
            <w:r w:rsidR="501F1293" w:rsidRPr="0036695A">
              <w:rPr>
                <w:szCs w:val="24"/>
              </w:rPr>
              <w:t xml:space="preserve">l de haberes. </w:t>
            </w:r>
          </w:p>
          <w:p w14:paraId="3214BA95" w14:textId="48A13711" w:rsidR="299547E1" w:rsidRPr="0036695A" w:rsidRDefault="501F1293" w:rsidP="382AFC59">
            <w:pPr>
              <w:pStyle w:val="ParrafoORT"/>
              <w:rPr>
                <w:szCs w:val="24"/>
              </w:rPr>
            </w:pPr>
            <w:r w:rsidRPr="0036695A">
              <w:rPr>
                <w:szCs w:val="24"/>
              </w:rPr>
              <w:t xml:space="preserve">Luego de computar la liquidación final, su </w:t>
            </w:r>
            <w:r w:rsidR="15EB9F0F" w:rsidRPr="0036695A">
              <w:rPr>
                <w:szCs w:val="24"/>
              </w:rPr>
              <w:t>“</w:t>
            </w:r>
            <w:r w:rsidR="30632EC4" w:rsidRPr="0036695A">
              <w:rPr>
                <w:szCs w:val="24"/>
              </w:rPr>
              <w:t>estado</w:t>
            </w:r>
            <w:r w:rsidR="15EB9F0F" w:rsidRPr="0036695A">
              <w:rPr>
                <w:szCs w:val="24"/>
              </w:rPr>
              <w:t>” pasa a un valor de “</w:t>
            </w:r>
            <w:r w:rsidR="376A59AE" w:rsidRPr="0036695A">
              <w:rPr>
                <w:szCs w:val="24"/>
              </w:rPr>
              <w:t>BAJA_DEFINITIVA</w:t>
            </w:r>
            <w:r w:rsidR="15EB9F0F" w:rsidRPr="0036695A">
              <w:rPr>
                <w:szCs w:val="24"/>
              </w:rPr>
              <w:t>”.</w:t>
            </w:r>
            <w:r w:rsidR="0697C142" w:rsidRPr="0036695A">
              <w:rPr>
                <w:szCs w:val="24"/>
              </w:rPr>
              <w:t xml:space="preserve"> Ya que esto define que </w:t>
            </w:r>
            <w:r w:rsidR="56CB9187" w:rsidRPr="0036695A">
              <w:rPr>
                <w:szCs w:val="24"/>
              </w:rPr>
              <w:t>la empresa ya no tiene</w:t>
            </w:r>
            <w:r w:rsidR="0697C142" w:rsidRPr="0036695A">
              <w:rPr>
                <w:szCs w:val="24"/>
              </w:rPr>
              <w:t xml:space="preserve"> </w:t>
            </w:r>
            <w:r w:rsidR="3723AFFC" w:rsidRPr="0036695A">
              <w:rPr>
                <w:szCs w:val="24"/>
              </w:rPr>
              <w:t>ningún</w:t>
            </w:r>
            <w:r w:rsidR="0697C142" w:rsidRPr="0036695A">
              <w:rPr>
                <w:szCs w:val="24"/>
              </w:rPr>
              <w:t xml:space="preserve"> tipo de </w:t>
            </w:r>
            <w:r w:rsidR="725A6CF2" w:rsidRPr="0036695A">
              <w:rPr>
                <w:szCs w:val="24"/>
              </w:rPr>
              <w:t>vínculo</w:t>
            </w:r>
            <w:r w:rsidR="0697C142" w:rsidRPr="0036695A">
              <w:rPr>
                <w:szCs w:val="24"/>
              </w:rPr>
              <w:t xml:space="preserve"> laboral con el funcionario de baja.</w:t>
            </w:r>
          </w:p>
        </w:tc>
      </w:tr>
      <w:tr w:rsidR="00321245" w14:paraId="412F0737" w14:textId="77777777" w:rsidTr="0036695A">
        <w:tc>
          <w:tcPr>
            <w:tcW w:w="2055" w:type="dxa"/>
            <w:shd w:val="clear" w:color="auto" w:fill="auto"/>
          </w:tcPr>
          <w:p w14:paraId="42E3BF76" w14:textId="014F3989" w:rsidR="7ECF07B8" w:rsidRPr="0036695A" w:rsidRDefault="7ECF07B8" w:rsidP="7ECF07B8">
            <w:pPr>
              <w:pStyle w:val="ParrafoORT"/>
              <w:rPr>
                <w:szCs w:val="24"/>
              </w:rPr>
            </w:pPr>
            <w:r>
              <w:t>Prioridad</w:t>
            </w:r>
          </w:p>
        </w:tc>
        <w:tc>
          <w:tcPr>
            <w:tcW w:w="6435" w:type="dxa"/>
            <w:shd w:val="clear" w:color="auto" w:fill="auto"/>
          </w:tcPr>
          <w:p w14:paraId="74676F8C" w14:textId="46CFC78E" w:rsidR="7ECF07B8" w:rsidRDefault="58E2C776" w:rsidP="0C452087">
            <w:pPr>
              <w:pStyle w:val="ParrafoORT"/>
            </w:pPr>
            <w:r>
              <w:t>Alta</w:t>
            </w:r>
          </w:p>
        </w:tc>
      </w:tr>
    </w:tbl>
    <w:p w14:paraId="31235B61" w14:textId="07FCC3F3" w:rsidR="7ECF07B8" w:rsidRDefault="7ECF07B8" w:rsidP="0C452087">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4D4A6848" w14:textId="77777777" w:rsidTr="0036695A">
        <w:tc>
          <w:tcPr>
            <w:tcW w:w="2055" w:type="dxa"/>
            <w:shd w:val="clear" w:color="auto" w:fill="auto"/>
          </w:tcPr>
          <w:p w14:paraId="07323E68" w14:textId="53B7A3D3" w:rsidR="0C452087" w:rsidRPr="0036695A" w:rsidRDefault="0C452087" w:rsidP="0C452087">
            <w:pPr>
              <w:pStyle w:val="ParrafoORT"/>
              <w:rPr>
                <w:szCs w:val="24"/>
              </w:rPr>
            </w:pPr>
            <w:r>
              <w:t>ID</w:t>
            </w:r>
          </w:p>
        </w:tc>
        <w:tc>
          <w:tcPr>
            <w:tcW w:w="6435" w:type="dxa"/>
            <w:shd w:val="clear" w:color="auto" w:fill="auto"/>
          </w:tcPr>
          <w:p w14:paraId="3A8E749F" w14:textId="7BB327F6" w:rsidR="0C452087" w:rsidRDefault="586E800C" w:rsidP="0C452087">
            <w:pPr>
              <w:pStyle w:val="ParrafoORT"/>
            </w:pPr>
            <w:r>
              <w:t>RF</w:t>
            </w:r>
            <w:r w:rsidR="0C3128DE">
              <w:t>13</w:t>
            </w:r>
          </w:p>
        </w:tc>
      </w:tr>
      <w:tr w:rsidR="00321245" w14:paraId="2DFE4EF3" w14:textId="77777777" w:rsidTr="0036695A">
        <w:tc>
          <w:tcPr>
            <w:tcW w:w="2055" w:type="dxa"/>
            <w:shd w:val="clear" w:color="auto" w:fill="auto"/>
          </w:tcPr>
          <w:p w14:paraId="062AD46D" w14:textId="4F490FEC" w:rsidR="0C452087" w:rsidRPr="0036695A" w:rsidRDefault="0C452087" w:rsidP="0C452087">
            <w:pPr>
              <w:pStyle w:val="ParrafoORT"/>
              <w:rPr>
                <w:szCs w:val="24"/>
              </w:rPr>
            </w:pPr>
            <w:r>
              <w:t>Usuario</w:t>
            </w:r>
          </w:p>
        </w:tc>
        <w:tc>
          <w:tcPr>
            <w:tcW w:w="6435" w:type="dxa"/>
            <w:shd w:val="clear" w:color="auto" w:fill="auto"/>
          </w:tcPr>
          <w:p w14:paraId="709F03C2" w14:textId="60BB7CA4" w:rsidR="6A2F5327" w:rsidRDefault="6A2F5327" w:rsidP="0C452087">
            <w:pPr>
              <w:pStyle w:val="ParrafoORT"/>
            </w:pPr>
            <w:r>
              <w:t>Administrador</w:t>
            </w:r>
          </w:p>
        </w:tc>
      </w:tr>
      <w:tr w:rsidR="00321245" w14:paraId="576F8799" w14:textId="77777777" w:rsidTr="0036695A">
        <w:tc>
          <w:tcPr>
            <w:tcW w:w="2055" w:type="dxa"/>
            <w:shd w:val="clear" w:color="auto" w:fill="auto"/>
          </w:tcPr>
          <w:p w14:paraId="43C5FFDB" w14:textId="35A8B335" w:rsidR="534E077D" w:rsidRPr="0036695A" w:rsidRDefault="534E077D" w:rsidP="00321245">
            <w:pPr>
              <w:pStyle w:val="ParrafoORT"/>
              <w:outlineLvl w:val="2"/>
              <w:rPr>
                <w:szCs w:val="24"/>
              </w:rPr>
            </w:pPr>
            <w:bookmarkStart w:id="48" w:name="_Toc71468248"/>
            <w:r>
              <w:lastRenderedPageBreak/>
              <w:t>Título</w:t>
            </w:r>
            <w:bookmarkEnd w:id="48"/>
          </w:p>
        </w:tc>
        <w:tc>
          <w:tcPr>
            <w:tcW w:w="6435" w:type="dxa"/>
            <w:shd w:val="clear" w:color="auto" w:fill="auto"/>
          </w:tcPr>
          <w:p w14:paraId="34A22D11" w14:textId="4AAED239" w:rsidR="1B65A86E" w:rsidRDefault="1B65A86E" w:rsidP="00321245">
            <w:pPr>
              <w:pStyle w:val="ParrafoORT"/>
              <w:outlineLvl w:val="2"/>
            </w:pPr>
            <w:bookmarkStart w:id="49" w:name="_Toc71468249"/>
            <w:r>
              <w:t>Registro de clientes</w:t>
            </w:r>
            <w:bookmarkEnd w:id="49"/>
          </w:p>
        </w:tc>
      </w:tr>
      <w:tr w:rsidR="00321245" w14:paraId="0EA0CCD2" w14:textId="77777777" w:rsidTr="0036695A">
        <w:tc>
          <w:tcPr>
            <w:tcW w:w="2055" w:type="dxa"/>
            <w:shd w:val="clear" w:color="auto" w:fill="auto"/>
          </w:tcPr>
          <w:p w14:paraId="36024E48" w14:textId="777286FF" w:rsidR="0C452087" w:rsidRPr="0036695A" w:rsidRDefault="0C452087" w:rsidP="0C452087">
            <w:pPr>
              <w:pStyle w:val="ParrafoORT"/>
              <w:rPr>
                <w:szCs w:val="24"/>
              </w:rPr>
            </w:pPr>
            <w:r>
              <w:t>Descripción</w:t>
            </w:r>
          </w:p>
        </w:tc>
        <w:tc>
          <w:tcPr>
            <w:tcW w:w="6435" w:type="dxa"/>
            <w:shd w:val="clear" w:color="auto" w:fill="auto"/>
          </w:tcPr>
          <w:p w14:paraId="2E96BB28" w14:textId="33CC7F07" w:rsidR="0C452087" w:rsidRPr="0036695A" w:rsidRDefault="0C452087" w:rsidP="0C452087">
            <w:pPr>
              <w:pStyle w:val="ParrafoORT"/>
              <w:rPr>
                <w:szCs w:val="24"/>
              </w:rPr>
            </w:pPr>
            <w:r>
              <w:t>El sistema debe permitir</w:t>
            </w:r>
            <w:r w:rsidR="05C71533">
              <w:t xml:space="preserve"> el registro de nuevos clientes que se ofrecerán servicios de vigilancia física</w:t>
            </w:r>
          </w:p>
        </w:tc>
      </w:tr>
      <w:tr w:rsidR="00321245" w14:paraId="19A0B035" w14:textId="77777777" w:rsidTr="0036695A">
        <w:tc>
          <w:tcPr>
            <w:tcW w:w="2055" w:type="dxa"/>
            <w:shd w:val="clear" w:color="auto" w:fill="auto"/>
          </w:tcPr>
          <w:p w14:paraId="7104DBBB" w14:textId="6A08778E" w:rsidR="20AD71D8" w:rsidRPr="0036695A" w:rsidRDefault="20AD71D8" w:rsidP="382AFC59">
            <w:pPr>
              <w:pStyle w:val="ParrafoORT"/>
              <w:rPr>
                <w:szCs w:val="24"/>
              </w:rPr>
            </w:pPr>
            <w:r w:rsidRPr="0036695A">
              <w:rPr>
                <w:szCs w:val="24"/>
              </w:rPr>
              <w:t>Validación y reglas de negocio</w:t>
            </w:r>
          </w:p>
          <w:p w14:paraId="30045413" w14:textId="608041B0" w:rsidR="382AFC59" w:rsidRPr="0036695A" w:rsidRDefault="382AFC59" w:rsidP="382AFC59">
            <w:pPr>
              <w:pStyle w:val="ParrafoORT"/>
              <w:rPr>
                <w:szCs w:val="24"/>
              </w:rPr>
            </w:pPr>
          </w:p>
        </w:tc>
        <w:tc>
          <w:tcPr>
            <w:tcW w:w="6435" w:type="dxa"/>
            <w:shd w:val="clear" w:color="auto" w:fill="auto"/>
          </w:tcPr>
          <w:p w14:paraId="3B1D58A3" w14:textId="56B73916" w:rsidR="20AD71D8" w:rsidRPr="0036695A" w:rsidRDefault="20AD71D8" w:rsidP="382AFC59">
            <w:pPr>
              <w:pStyle w:val="ParrafoORT"/>
              <w:rPr>
                <w:szCs w:val="24"/>
              </w:rPr>
            </w:pPr>
            <w:r w:rsidRPr="0036695A">
              <w:rPr>
                <w:szCs w:val="24"/>
              </w:rPr>
              <w:t>Se requiere:</w:t>
            </w:r>
          </w:p>
          <w:p w14:paraId="7D384570" w14:textId="0ED17CD1" w:rsidR="20AD71D8" w:rsidRPr="0036695A" w:rsidRDefault="20AD71D8" w:rsidP="382AFC59">
            <w:pPr>
              <w:pStyle w:val="ParrafoORT"/>
              <w:rPr>
                <w:szCs w:val="24"/>
              </w:rPr>
            </w:pPr>
            <w:r w:rsidRPr="382AFC59">
              <w:rPr>
                <w:rStyle w:val="EnfasisORTChar"/>
              </w:rPr>
              <w:t xml:space="preserve">RUT/CI: </w:t>
            </w:r>
            <w:r w:rsidRPr="0036695A">
              <w:rPr>
                <w:szCs w:val="24"/>
              </w:rPr>
              <w:t xml:space="preserve">solo dato </w:t>
            </w:r>
            <w:r w:rsidR="47C6A727" w:rsidRPr="0036695A">
              <w:rPr>
                <w:szCs w:val="24"/>
              </w:rPr>
              <w:t>numérico</w:t>
            </w:r>
            <w:r w:rsidRPr="0036695A">
              <w:rPr>
                <w:szCs w:val="24"/>
              </w:rPr>
              <w:t xml:space="preserve"> hasta 12 </w:t>
            </w:r>
            <w:r w:rsidR="31A73B16" w:rsidRPr="0036695A">
              <w:rPr>
                <w:szCs w:val="24"/>
              </w:rPr>
              <w:t>dígitos</w:t>
            </w:r>
            <w:r w:rsidRPr="0036695A">
              <w:rPr>
                <w:szCs w:val="24"/>
              </w:rPr>
              <w:t>.</w:t>
            </w:r>
            <w:r w:rsidR="5C2B39E8" w:rsidRPr="0036695A">
              <w:rPr>
                <w:szCs w:val="24"/>
              </w:rPr>
              <w:t xml:space="preserve"> Obligatorio</w:t>
            </w:r>
          </w:p>
          <w:p w14:paraId="15491B82" w14:textId="0CCEAED7" w:rsidR="20AD71D8" w:rsidRPr="0036695A" w:rsidRDefault="20AD71D8" w:rsidP="382AFC59">
            <w:pPr>
              <w:pStyle w:val="ParrafoORT"/>
              <w:rPr>
                <w:szCs w:val="24"/>
              </w:rPr>
            </w:pPr>
            <w:r w:rsidRPr="382AFC59">
              <w:rPr>
                <w:rStyle w:val="EnfasisORTChar"/>
              </w:rPr>
              <w:t xml:space="preserve">Razón social: </w:t>
            </w:r>
            <w:r w:rsidRPr="0036695A">
              <w:rPr>
                <w:szCs w:val="24"/>
              </w:rPr>
              <w:t xml:space="preserve">entre 3 y </w:t>
            </w:r>
            <w:r w:rsidR="4434974B" w:rsidRPr="0036695A">
              <w:rPr>
                <w:szCs w:val="24"/>
              </w:rPr>
              <w:t>máximo</w:t>
            </w:r>
            <w:r w:rsidRPr="0036695A">
              <w:rPr>
                <w:szCs w:val="24"/>
              </w:rPr>
              <w:t xml:space="preserve"> 80 caracteres.</w:t>
            </w:r>
            <w:r w:rsidR="198EC262" w:rsidRPr="0036695A">
              <w:rPr>
                <w:szCs w:val="24"/>
              </w:rPr>
              <w:t xml:space="preserve"> Obligatorio</w:t>
            </w:r>
          </w:p>
          <w:p w14:paraId="73CFD96C" w14:textId="7A62285C" w:rsidR="20AD71D8" w:rsidRPr="0036695A" w:rsidRDefault="20AD71D8" w:rsidP="382AFC59">
            <w:pPr>
              <w:pStyle w:val="ParrafoORT"/>
              <w:rPr>
                <w:szCs w:val="24"/>
              </w:rPr>
            </w:pPr>
            <w:r w:rsidRPr="382AFC59">
              <w:rPr>
                <w:rStyle w:val="EnfasisORTChar"/>
              </w:rPr>
              <w:t xml:space="preserve">Nombre </w:t>
            </w:r>
            <w:r w:rsidR="0F6E6388" w:rsidRPr="382AFC59">
              <w:rPr>
                <w:rStyle w:val="EnfasisORTChar"/>
              </w:rPr>
              <w:t>fantasía</w:t>
            </w:r>
            <w:r w:rsidRPr="382AFC59">
              <w:rPr>
                <w:rStyle w:val="EnfasisORTChar"/>
              </w:rPr>
              <w:t>:</w:t>
            </w:r>
            <w:r w:rsidRPr="0036695A">
              <w:rPr>
                <w:szCs w:val="24"/>
              </w:rPr>
              <w:t xml:space="preserve"> entre 3 y </w:t>
            </w:r>
            <w:r w:rsidR="0CAA7EC9" w:rsidRPr="0036695A">
              <w:rPr>
                <w:szCs w:val="24"/>
              </w:rPr>
              <w:t>máximo</w:t>
            </w:r>
            <w:r w:rsidRPr="0036695A">
              <w:rPr>
                <w:szCs w:val="24"/>
              </w:rPr>
              <w:t xml:space="preserve"> 80 caracteres.</w:t>
            </w:r>
            <w:r w:rsidR="197593DE" w:rsidRPr="0036695A">
              <w:rPr>
                <w:szCs w:val="24"/>
              </w:rPr>
              <w:t xml:space="preserve"> Obligatorio</w:t>
            </w:r>
          </w:p>
          <w:p w14:paraId="6F742F50" w14:textId="4AEF7294" w:rsidR="20AD71D8" w:rsidRPr="0036695A" w:rsidRDefault="20AD71D8" w:rsidP="382AFC59">
            <w:pPr>
              <w:pStyle w:val="ParrafoORT"/>
              <w:rPr>
                <w:szCs w:val="24"/>
              </w:rPr>
            </w:pPr>
            <w:r w:rsidRPr="382AFC59">
              <w:rPr>
                <w:rStyle w:val="EnfasisORTChar"/>
              </w:rPr>
              <w:t xml:space="preserve">Dirección: </w:t>
            </w:r>
            <w:r w:rsidR="476D8217" w:rsidRPr="0036695A">
              <w:rPr>
                <w:szCs w:val="24"/>
              </w:rPr>
              <w:t>alfanumérico</w:t>
            </w:r>
            <w:r w:rsidRPr="0036695A">
              <w:rPr>
                <w:szCs w:val="24"/>
              </w:rPr>
              <w:t xml:space="preserve"> entre 3 y 30 car</w:t>
            </w:r>
            <w:r w:rsidR="58F2BCB1" w:rsidRPr="0036695A">
              <w:rPr>
                <w:szCs w:val="24"/>
              </w:rPr>
              <w:t>acteres</w:t>
            </w:r>
            <w:r w:rsidR="0C44EFE3" w:rsidRPr="0036695A">
              <w:rPr>
                <w:szCs w:val="24"/>
              </w:rPr>
              <w:t xml:space="preserve">. </w:t>
            </w:r>
            <w:r w:rsidR="4C69B6E8" w:rsidRPr="0036695A">
              <w:rPr>
                <w:szCs w:val="24"/>
              </w:rPr>
              <w:t>No o</w:t>
            </w:r>
            <w:r w:rsidR="0C44EFE3" w:rsidRPr="0036695A">
              <w:rPr>
                <w:szCs w:val="24"/>
              </w:rPr>
              <w:t>bligatorio</w:t>
            </w:r>
          </w:p>
          <w:p w14:paraId="1DECA041" w14:textId="4D42A467" w:rsidR="20AD71D8" w:rsidRPr="0036695A" w:rsidRDefault="20AD71D8" w:rsidP="382AFC59">
            <w:pPr>
              <w:pStyle w:val="ParrafoORT"/>
              <w:rPr>
                <w:szCs w:val="24"/>
              </w:rPr>
            </w:pPr>
            <w:r w:rsidRPr="382AFC59">
              <w:rPr>
                <w:rStyle w:val="EnfasisORTChar"/>
              </w:rPr>
              <w:t>Teléfono:</w:t>
            </w:r>
            <w:r w:rsidR="333F4466" w:rsidRPr="382AFC59">
              <w:rPr>
                <w:rStyle w:val="EnfasisORTChar"/>
              </w:rPr>
              <w:t xml:space="preserve"> </w:t>
            </w:r>
            <w:r w:rsidR="79F0CADE" w:rsidRPr="0036695A">
              <w:rPr>
                <w:szCs w:val="24"/>
              </w:rPr>
              <w:t>numérico</w:t>
            </w:r>
            <w:r w:rsidR="333F4466" w:rsidRPr="0036695A">
              <w:rPr>
                <w:szCs w:val="24"/>
              </w:rPr>
              <w:t xml:space="preserve"> hasta 10 </w:t>
            </w:r>
            <w:r w:rsidR="01546C0B" w:rsidRPr="0036695A">
              <w:rPr>
                <w:szCs w:val="24"/>
              </w:rPr>
              <w:t>dígitos</w:t>
            </w:r>
            <w:r w:rsidR="2525ABA4" w:rsidRPr="0036695A">
              <w:rPr>
                <w:szCs w:val="24"/>
              </w:rPr>
              <w:t>. No obligatorio</w:t>
            </w:r>
          </w:p>
          <w:p w14:paraId="3C3E68C3" w14:textId="1FF38189" w:rsidR="0562D1FE" w:rsidRPr="0036695A" w:rsidRDefault="0562D1FE" w:rsidP="382AFC59">
            <w:pPr>
              <w:pStyle w:val="ParrafoORT"/>
              <w:rPr>
                <w:szCs w:val="24"/>
              </w:rPr>
            </w:pPr>
            <w:r w:rsidRPr="0036695A">
              <w:rPr>
                <w:szCs w:val="24"/>
              </w:rPr>
              <w:t>Un cliente puede tener muchos servicios contratados.</w:t>
            </w:r>
          </w:p>
        </w:tc>
      </w:tr>
      <w:tr w:rsidR="00321245" w14:paraId="196B517E" w14:textId="77777777" w:rsidTr="0036695A">
        <w:tc>
          <w:tcPr>
            <w:tcW w:w="2055" w:type="dxa"/>
            <w:shd w:val="clear" w:color="auto" w:fill="auto"/>
          </w:tcPr>
          <w:p w14:paraId="3290F88F" w14:textId="014F3989" w:rsidR="0C452087" w:rsidRPr="0036695A" w:rsidRDefault="0C452087" w:rsidP="0C452087">
            <w:pPr>
              <w:pStyle w:val="ParrafoORT"/>
              <w:rPr>
                <w:szCs w:val="24"/>
              </w:rPr>
            </w:pPr>
            <w:r>
              <w:t>Prioridad</w:t>
            </w:r>
          </w:p>
        </w:tc>
        <w:tc>
          <w:tcPr>
            <w:tcW w:w="6435" w:type="dxa"/>
            <w:shd w:val="clear" w:color="auto" w:fill="auto"/>
          </w:tcPr>
          <w:p w14:paraId="0F506FE9" w14:textId="1B6C9A13" w:rsidR="38C66368" w:rsidRDefault="38C66368" w:rsidP="0C452087">
            <w:pPr>
              <w:pStyle w:val="ParrafoORT"/>
            </w:pPr>
            <w:r>
              <w:t>Alta</w:t>
            </w:r>
          </w:p>
        </w:tc>
      </w:tr>
    </w:tbl>
    <w:p w14:paraId="7FA85982" w14:textId="5E6703FB" w:rsidR="0C452087" w:rsidRDefault="0C452087" w:rsidP="267E3235">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486F31A5" w14:textId="77777777" w:rsidTr="0036695A">
        <w:tc>
          <w:tcPr>
            <w:tcW w:w="2055" w:type="dxa"/>
            <w:shd w:val="clear" w:color="auto" w:fill="auto"/>
          </w:tcPr>
          <w:p w14:paraId="493F14F8" w14:textId="53B7A3D3" w:rsidR="0C452087" w:rsidRPr="0036695A" w:rsidRDefault="0C452087" w:rsidP="0C452087">
            <w:pPr>
              <w:pStyle w:val="ParrafoORT"/>
              <w:rPr>
                <w:szCs w:val="24"/>
              </w:rPr>
            </w:pPr>
            <w:r>
              <w:t>ID</w:t>
            </w:r>
          </w:p>
        </w:tc>
        <w:tc>
          <w:tcPr>
            <w:tcW w:w="6435" w:type="dxa"/>
            <w:shd w:val="clear" w:color="auto" w:fill="auto"/>
          </w:tcPr>
          <w:p w14:paraId="6BCB52D8" w14:textId="1F3C87A1" w:rsidR="0C452087" w:rsidRDefault="586E800C" w:rsidP="0C452087">
            <w:pPr>
              <w:pStyle w:val="ParrafoORT"/>
            </w:pPr>
            <w:r>
              <w:t>RF</w:t>
            </w:r>
            <w:r w:rsidR="6E672CF9">
              <w:t>14</w:t>
            </w:r>
          </w:p>
        </w:tc>
      </w:tr>
      <w:tr w:rsidR="00321245" w14:paraId="5A7AE04B" w14:textId="77777777" w:rsidTr="0036695A">
        <w:tc>
          <w:tcPr>
            <w:tcW w:w="2055" w:type="dxa"/>
            <w:shd w:val="clear" w:color="auto" w:fill="auto"/>
          </w:tcPr>
          <w:p w14:paraId="0CF4FBF5" w14:textId="4F490FEC" w:rsidR="0C452087" w:rsidRPr="0036695A" w:rsidRDefault="0C452087" w:rsidP="0C452087">
            <w:pPr>
              <w:pStyle w:val="ParrafoORT"/>
              <w:rPr>
                <w:szCs w:val="24"/>
              </w:rPr>
            </w:pPr>
            <w:r>
              <w:t>Usuario</w:t>
            </w:r>
          </w:p>
        </w:tc>
        <w:tc>
          <w:tcPr>
            <w:tcW w:w="6435" w:type="dxa"/>
            <w:shd w:val="clear" w:color="auto" w:fill="auto"/>
          </w:tcPr>
          <w:p w14:paraId="568EFAC7" w14:textId="5A10B637" w:rsidR="4078445D" w:rsidRDefault="4078445D" w:rsidP="0C452087">
            <w:pPr>
              <w:pStyle w:val="ParrafoORT"/>
            </w:pPr>
            <w:r>
              <w:t>Administrador</w:t>
            </w:r>
          </w:p>
        </w:tc>
      </w:tr>
      <w:tr w:rsidR="00321245" w14:paraId="22780F83" w14:textId="77777777" w:rsidTr="0036695A">
        <w:tc>
          <w:tcPr>
            <w:tcW w:w="2055" w:type="dxa"/>
            <w:shd w:val="clear" w:color="auto" w:fill="auto"/>
          </w:tcPr>
          <w:p w14:paraId="1BF7379E" w14:textId="2365A965" w:rsidR="49F08776" w:rsidRPr="0036695A" w:rsidRDefault="49F08776" w:rsidP="00321245">
            <w:pPr>
              <w:pStyle w:val="ParrafoORT"/>
              <w:outlineLvl w:val="2"/>
              <w:rPr>
                <w:szCs w:val="24"/>
              </w:rPr>
            </w:pPr>
            <w:bookmarkStart w:id="50" w:name="_Toc71468250"/>
            <w:r>
              <w:t>Título</w:t>
            </w:r>
            <w:bookmarkEnd w:id="50"/>
          </w:p>
        </w:tc>
        <w:tc>
          <w:tcPr>
            <w:tcW w:w="6435" w:type="dxa"/>
            <w:shd w:val="clear" w:color="auto" w:fill="auto"/>
          </w:tcPr>
          <w:p w14:paraId="0555BDD4" w14:textId="14B29DFE" w:rsidR="222ECB81" w:rsidRDefault="222ECB81" w:rsidP="00321245">
            <w:pPr>
              <w:pStyle w:val="ParrafoORT"/>
              <w:outlineLvl w:val="2"/>
            </w:pPr>
            <w:bookmarkStart w:id="51" w:name="_Toc71468251"/>
            <w:r>
              <w:t>Modificación de datos de clientes</w:t>
            </w:r>
            <w:bookmarkEnd w:id="51"/>
          </w:p>
        </w:tc>
      </w:tr>
      <w:tr w:rsidR="00321245" w14:paraId="63E56E6D" w14:textId="77777777" w:rsidTr="0036695A">
        <w:tc>
          <w:tcPr>
            <w:tcW w:w="2055" w:type="dxa"/>
            <w:shd w:val="clear" w:color="auto" w:fill="auto"/>
          </w:tcPr>
          <w:p w14:paraId="2EE9FCDA" w14:textId="777286FF" w:rsidR="0C452087" w:rsidRPr="0036695A" w:rsidRDefault="0C452087" w:rsidP="0C452087">
            <w:pPr>
              <w:pStyle w:val="ParrafoORT"/>
              <w:rPr>
                <w:szCs w:val="24"/>
              </w:rPr>
            </w:pPr>
            <w:r>
              <w:t>Descripción</w:t>
            </w:r>
          </w:p>
        </w:tc>
        <w:tc>
          <w:tcPr>
            <w:tcW w:w="6435" w:type="dxa"/>
            <w:shd w:val="clear" w:color="auto" w:fill="auto"/>
          </w:tcPr>
          <w:p w14:paraId="1D53A699" w14:textId="206266F4" w:rsidR="0C452087" w:rsidRPr="0036695A" w:rsidRDefault="0C452087" w:rsidP="0C452087">
            <w:pPr>
              <w:pStyle w:val="ParrafoORT"/>
              <w:rPr>
                <w:szCs w:val="24"/>
              </w:rPr>
            </w:pPr>
            <w:r>
              <w:t>El sistema debe permitir</w:t>
            </w:r>
            <w:r w:rsidR="6F2D39F3">
              <w:t xml:space="preserve"> la actualización de datos del cliente</w:t>
            </w:r>
          </w:p>
        </w:tc>
      </w:tr>
      <w:tr w:rsidR="00321245" w14:paraId="123592AE" w14:textId="77777777" w:rsidTr="0036695A">
        <w:tc>
          <w:tcPr>
            <w:tcW w:w="2055" w:type="dxa"/>
            <w:shd w:val="clear" w:color="auto" w:fill="auto"/>
          </w:tcPr>
          <w:p w14:paraId="61800871" w14:textId="793F6A00" w:rsidR="3BDDE5FA" w:rsidRPr="0036695A" w:rsidRDefault="3BDDE5FA" w:rsidP="382AFC59">
            <w:pPr>
              <w:pStyle w:val="ParrafoORT"/>
              <w:rPr>
                <w:szCs w:val="24"/>
              </w:rPr>
            </w:pPr>
            <w:r w:rsidRPr="0036695A">
              <w:rPr>
                <w:szCs w:val="24"/>
              </w:rPr>
              <w:t>Validación y reglas de negocio</w:t>
            </w:r>
          </w:p>
        </w:tc>
        <w:tc>
          <w:tcPr>
            <w:tcW w:w="6435" w:type="dxa"/>
            <w:shd w:val="clear" w:color="auto" w:fill="auto"/>
          </w:tcPr>
          <w:p w14:paraId="7A4AC48E" w14:textId="27A6536E" w:rsidR="3BDDE5FA" w:rsidRPr="0036695A" w:rsidRDefault="3B3B8DB4" w:rsidP="382AFC59">
            <w:pPr>
              <w:pStyle w:val="ParrafoORT"/>
              <w:rPr>
                <w:szCs w:val="24"/>
              </w:rPr>
            </w:pPr>
            <w:r w:rsidRPr="0036695A">
              <w:rPr>
                <w:szCs w:val="24"/>
              </w:rPr>
              <w:t xml:space="preserve">Se pueden modificar todos los datos del cliente </w:t>
            </w:r>
            <w:r w:rsidR="0D6BDFD9" w:rsidRPr="0036695A">
              <w:rPr>
                <w:szCs w:val="24"/>
              </w:rPr>
              <w:t>seg</w:t>
            </w:r>
            <w:r w:rsidR="3AB186A8" w:rsidRPr="0036695A">
              <w:rPr>
                <w:szCs w:val="24"/>
              </w:rPr>
              <w:t>ú</w:t>
            </w:r>
            <w:r w:rsidR="0D6BDFD9" w:rsidRPr="0036695A">
              <w:rPr>
                <w:szCs w:val="24"/>
              </w:rPr>
              <w:t xml:space="preserve">n RF013, </w:t>
            </w:r>
            <w:r w:rsidRPr="0036695A">
              <w:rPr>
                <w:szCs w:val="24"/>
              </w:rPr>
              <w:t>menos el id autogenerado automáticamente</w:t>
            </w:r>
          </w:p>
        </w:tc>
      </w:tr>
      <w:tr w:rsidR="00321245" w14:paraId="3535E431" w14:textId="77777777" w:rsidTr="0036695A">
        <w:tc>
          <w:tcPr>
            <w:tcW w:w="2055" w:type="dxa"/>
            <w:shd w:val="clear" w:color="auto" w:fill="auto"/>
          </w:tcPr>
          <w:p w14:paraId="4C0C1EC1" w14:textId="014F3989" w:rsidR="0C452087" w:rsidRPr="0036695A" w:rsidRDefault="0C452087" w:rsidP="0C452087">
            <w:pPr>
              <w:pStyle w:val="ParrafoORT"/>
              <w:rPr>
                <w:szCs w:val="24"/>
              </w:rPr>
            </w:pPr>
            <w:r>
              <w:t>Prioridad</w:t>
            </w:r>
          </w:p>
        </w:tc>
        <w:tc>
          <w:tcPr>
            <w:tcW w:w="6435" w:type="dxa"/>
            <w:shd w:val="clear" w:color="auto" w:fill="auto"/>
          </w:tcPr>
          <w:p w14:paraId="284131B6" w14:textId="3FB8942C" w:rsidR="3CEE76E9" w:rsidRDefault="3CEE76E9" w:rsidP="0C452087">
            <w:pPr>
              <w:pStyle w:val="ParrafoORT"/>
            </w:pPr>
            <w:r>
              <w:t>Media</w:t>
            </w:r>
          </w:p>
        </w:tc>
      </w:tr>
    </w:tbl>
    <w:p w14:paraId="7BC5339F" w14:textId="0695B9DD" w:rsidR="0C452087" w:rsidRDefault="0C452087" w:rsidP="0C452087">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72490B19" w14:textId="77777777" w:rsidTr="0036695A">
        <w:tc>
          <w:tcPr>
            <w:tcW w:w="2055" w:type="dxa"/>
            <w:shd w:val="clear" w:color="auto" w:fill="auto"/>
          </w:tcPr>
          <w:p w14:paraId="57C24D1E" w14:textId="53B7A3D3" w:rsidR="0C452087" w:rsidRPr="0036695A" w:rsidRDefault="0C452087" w:rsidP="0C452087">
            <w:pPr>
              <w:pStyle w:val="ParrafoORT"/>
              <w:rPr>
                <w:szCs w:val="24"/>
              </w:rPr>
            </w:pPr>
            <w:r>
              <w:t>ID</w:t>
            </w:r>
          </w:p>
        </w:tc>
        <w:tc>
          <w:tcPr>
            <w:tcW w:w="6435" w:type="dxa"/>
            <w:shd w:val="clear" w:color="auto" w:fill="auto"/>
          </w:tcPr>
          <w:p w14:paraId="195DC6CC" w14:textId="4CA0EC05" w:rsidR="0C452087" w:rsidRPr="0036695A" w:rsidRDefault="586E800C" w:rsidP="0C452087">
            <w:pPr>
              <w:pStyle w:val="ParrafoORT"/>
              <w:rPr>
                <w:szCs w:val="24"/>
              </w:rPr>
            </w:pPr>
            <w:r>
              <w:t>RF</w:t>
            </w:r>
            <w:r w:rsidR="7B5CEE0D">
              <w:t>1</w:t>
            </w:r>
            <w:r w:rsidR="79163B49">
              <w:t>5</w:t>
            </w:r>
          </w:p>
        </w:tc>
      </w:tr>
      <w:tr w:rsidR="00321245" w14:paraId="19D27C61" w14:textId="77777777" w:rsidTr="0036695A">
        <w:tc>
          <w:tcPr>
            <w:tcW w:w="2055" w:type="dxa"/>
            <w:shd w:val="clear" w:color="auto" w:fill="auto"/>
          </w:tcPr>
          <w:p w14:paraId="4C9CAC7A" w14:textId="4F490FEC" w:rsidR="0C452087" w:rsidRPr="0036695A" w:rsidRDefault="0C452087" w:rsidP="0C452087">
            <w:pPr>
              <w:pStyle w:val="ParrafoORT"/>
              <w:rPr>
                <w:szCs w:val="24"/>
              </w:rPr>
            </w:pPr>
            <w:r>
              <w:t>Usuario</w:t>
            </w:r>
          </w:p>
        </w:tc>
        <w:tc>
          <w:tcPr>
            <w:tcW w:w="6435" w:type="dxa"/>
            <w:shd w:val="clear" w:color="auto" w:fill="auto"/>
          </w:tcPr>
          <w:p w14:paraId="6B169A53" w14:textId="14902948" w:rsidR="5327D567" w:rsidRDefault="5327D567" w:rsidP="0C452087">
            <w:pPr>
              <w:pStyle w:val="ParrafoORT"/>
            </w:pPr>
            <w:r>
              <w:t>Administrador</w:t>
            </w:r>
          </w:p>
        </w:tc>
      </w:tr>
      <w:tr w:rsidR="00321245" w14:paraId="023E7D9A" w14:textId="77777777" w:rsidTr="0036695A">
        <w:tc>
          <w:tcPr>
            <w:tcW w:w="2055" w:type="dxa"/>
            <w:shd w:val="clear" w:color="auto" w:fill="auto"/>
          </w:tcPr>
          <w:p w14:paraId="63A0EB68" w14:textId="7E03BEC2" w:rsidR="34969AB7" w:rsidRPr="0036695A" w:rsidRDefault="34969AB7" w:rsidP="00321245">
            <w:pPr>
              <w:pStyle w:val="ParrafoORT"/>
              <w:outlineLvl w:val="2"/>
              <w:rPr>
                <w:szCs w:val="24"/>
              </w:rPr>
            </w:pPr>
            <w:bookmarkStart w:id="52" w:name="_Toc71468252"/>
            <w:r>
              <w:t>Título</w:t>
            </w:r>
            <w:bookmarkEnd w:id="52"/>
          </w:p>
        </w:tc>
        <w:tc>
          <w:tcPr>
            <w:tcW w:w="6435" w:type="dxa"/>
            <w:shd w:val="clear" w:color="auto" w:fill="auto"/>
          </w:tcPr>
          <w:p w14:paraId="0EED0710" w14:textId="3B2EBF7A" w:rsidR="22C04034" w:rsidRDefault="22C04034" w:rsidP="00321245">
            <w:pPr>
              <w:pStyle w:val="ParrafoORT"/>
              <w:outlineLvl w:val="2"/>
            </w:pPr>
            <w:bookmarkStart w:id="53" w:name="_Toc71468253"/>
            <w:r>
              <w:t>Registro de servicio</w:t>
            </w:r>
            <w:bookmarkEnd w:id="53"/>
          </w:p>
        </w:tc>
      </w:tr>
      <w:tr w:rsidR="00321245" w14:paraId="2ADDAF62" w14:textId="77777777" w:rsidTr="0036695A">
        <w:tc>
          <w:tcPr>
            <w:tcW w:w="2055" w:type="dxa"/>
            <w:shd w:val="clear" w:color="auto" w:fill="auto"/>
          </w:tcPr>
          <w:p w14:paraId="73BD298D" w14:textId="777286FF" w:rsidR="0C452087" w:rsidRPr="0036695A" w:rsidRDefault="0C452087" w:rsidP="0C452087">
            <w:pPr>
              <w:pStyle w:val="ParrafoORT"/>
              <w:rPr>
                <w:szCs w:val="24"/>
              </w:rPr>
            </w:pPr>
            <w:r>
              <w:t>Descripción</w:t>
            </w:r>
          </w:p>
        </w:tc>
        <w:tc>
          <w:tcPr>
            <w:tcW w:w="6435" w:type="dxa"/>
            <w:shd w:val="clear" w:color="auto" w:fill="auto"/>
          </w:tcPr>
          <w:p w14:paraId="78330276" w14:textId="6C0737DA" w:rsidR="0C452087" w:rsidRPr="0036695A" w:rsidRDefault="0C452087" w:rsidP="0C452087">
            <w:pPr>
              <w:pStyle w:val="ParrafoORT"/>
              <w:rPr>
                <w:szCs w:val="24"/>
              </w:rPr>
            </w:pPr>
            <w:r>
              <w:t>El sistema debe permitir</w:t>
            </w:r>
            <w:r w:rsidR="64CAAC2D">
              <w:t xml:space="preserve"> el registro de uno o varios servicios de un cliente anteriormente registrado</w:t>
            </w:r>
          </w:p>
        </w:tc>
      </w:tr>
      <w:tr w:rsidR="00321245" w14:paraId="09FAFF09" w14:textId="77777777" w:rsidTr="0036695A">
        <w:tc>
          <w:tcPr>
            <w:tcW w:w="2055" w:type="dxa"/>
            <w:shd w:val="clear" w:color="auto" w:fill="auto"/>
          </w:tcPr>
          <w:p w14:paraId="4E8F0991" w14:textId="00E781B5" w:rsidR="23D022D0" w:rsidRPr="0036695A" w:rsidRDefault="23D022D0" w:rsidP="382AFC59">
            <w:pPr>
              <w:pStyle w:val="ParrafoORT"/>
              <w:rPr>
                <w:szCs w:val="24"/>
              </w:rPr>
            </w:pPr>
            <w:r w:rsidRPr="0036695A">
              <w:rPr>
                <w:szCs w:val="24"/>
              </w:rPr>
              <w:t xml:space="preserve">Validación y </w:t>
            </w:r>
            <w:r w:rsidRPr="0036695A">
              <w:rPr>
                <w:szCs w:val="24"/>
              </w:rPr>
              <w:lastRenderedPageBreak/>
              <w:t>reglas de negocio</w:t>
            </w:r>
          </w:p>
        </w:tc>
        <w:tc>
          <w:tcPr>
            <w:tcW w:w="6435" w:type="dxa"/>
            <w:shd w:val="clear" w:color="auto" w:fill="auto"/>
          </w:tcPr>
          <w:p w14:paraId="74588652" w14:textId="56276F6E" w:rsidR="48CD5CA4" w:rsidRPr="0036695A" w:rsidRDefault="48CD5CA4" w:rsidP="267E3235">
            <w:pPr>
              <w:pStyle w:val="ParrafoORT"/>
              <w:rPr>
                <w:szCs w:val="24"/>
              </w:rPr>
            </w:pPr>
            <w:r w:rsidRPr="0036695A">
              <w:rPr>
                <w:szCs w:val="24"/>
              </w:rPr>
              <w:lastRenderedPageBreak/>
              <w:t>E</w:t>
            </w:r>
            <w:r w:rsidR="42B52C3A" w:rsidRPr="0036695A">
              <w:rPr>
                <w:szCs w:val="24"/>
              </w:rPr>
              <w:t xml:space="preserve">l servicio tiene que tener un cliente asociado. Un servicio </w:t>
            </w:r>
            <w:r w:rsidR="42B52C3A" w:rsidRPr="0036695A">
              <w:rPr>
                <w:szCs w:val="24"/>
              </w:rPr>
              <w:lastRenderedPageBreak/>
              <w:t>obligatoriamente depende de un cliente quien contrata el servicio.</w:t>
            </w:r>
          </w:p>
          <w:p w14:paraId="38299E50" w14:textId="049C298A" w:rsidR="48CD5CA4" w:rsidRPr="0036695A" w:rsidRDefault="42B52C3A" w:rsidP="267E3235">
            <w:pPr>
              <w:pStyle w:val="ParrafoORT"/>
              <w:rPr>
                <w:szCs w:val="24"/>
              </w:rPr>
            </w:pPr>
            <w:r w:rsidRPr="0036695A">
              <w:rPr>
                <w:szCs w:val="24"/>
              </w:rPr>
              <w:t>Se requiere:</w:t>
            </w:r>
          </w:p>
          <w:p w14:paraId="2738287C" w14:textId="42BF72C9" w:rsidR="48CD5CA4" w:rsidRPr="0036695A" w:rsidRDefault="14D0E2B0" w:rsidP="267E3235">
            <w:pPr>
              <w:pStyle w:val="ParrafoORT"/>
              <w:rPr>
                <w:szCs w:val="24"/>
              </w:rPr>
            </w:pPr>
            <w:r w:rsidRPr="267E3235">
              <w:rPr>
                <w:rStyle w:val="EnfasisORTChar"/>
              </w:rPr>
              <w:t>Id:</w:t>
            </w:r>
            <w:r w:rsidRPr="0036695A">
              <w:rPr>
                <w:szCs w:val="24"/>
              </w:rPr>
              <w:t xml:space="preserve"> auto numerado.</w:t>
            </w:r>
          </w:p>
          <w:p w14:paraId="457A2303" w14:textId="7DBAE4AD" w:rsidR="48CD5CA4" w:rsidRPr="0036695A" w:rsidRDefault="17957236" w:rsidP="267E3235">
            <w:pPr>
              <w:pStyle w:val="ParrafoORT"/>
              <w:rPr>
                <w:szCs w:val="24"/>
              </w:rPr>
            </w:pPr>
            <w:r w:rsidRPr="267E3235">
              <w:rPr>
                <w:rStyle w:val="EnfasisORTChar"/>
              </w:rPr>
              <w:t>Nombre Descriptivo:</w:t>
            </w:r>
            <w:r w:rsidRPr="0036695A">
              <w:rPr>
                <w:szCs w:val="24"/>
              </w:rPr>
              <w:t xml:space="preserve"> mínimo 3 caracteres, máximo 100. Debe preceder entre paréntesis el nombre del cliente.</w:t>
            </w:r>
          </w:p>
          <w:p w14:paraId="471E5011" w14:textId="45410942" w:rsidR="48CD5CA4" w:rsidRPr="0036695A" w:rsidRDefault="42B52C3A" w:rsidP="267E3235">
            <w:pPr>
              <w:pStyle w:val="ParrafoORT"/>
              <w:rPr>
                <w:szCs w:val="24"/>
              </w:rPr>
            </w:pPr>
            <w:r w:rsidRPr="267E3235">
              <w:rPr>
                <w:rStyle w:val="EnfasisORTChar"/>
              </w:rPr>
              <w:t>Cliente:</w:t>
            </w:r>
            <w:r w:rsidRPr="0036695A">
              <w:rPr>
                <w:szCs w:val="24"/>
              </w:rPr>
              <w:t xml:space="preserve"> el cliente debe estar registrado en el sistema</w:t>
            </w:r>
          </w:p>
          <w:p w14:paraId="1AE5AD27" w14:textId="482B7B42" w:rsidR="48CD5CA4" w:rsidRPr="0036695A" w:rsidRDefault="42B52C3A" w:rsidP="267E3235">
            <w:pPr>
              <w:pStyle w:val="ParrafoORT"/>
              <w:rPr>
                <w:szCs w:val="24"/>
              </w:rPr>
            </w:pPr>
            <w:r w:rsidRPr="267E3235">
              <w:rPr>
                <w:rStyle w:val="EnfasisORTChar"/>
              </w:rPr>
              <w:t>Departamento:</w:t>
            </w:r>
            <w:r w:rsidRPr="0036695A">
              <w:rPr>
                <w:szCs w:val="24"/>
              </w:rPr>
              <w:t xml:space="preserve"> </w:t>
            </w:r>
            <w:r w:rsidR="209CDB92" w:rsidRPr="0036695A">
              <w:rPr>
                <w:szCs w:val="24"/>
              </w:rPr>
              <w:t>mínimo</w:t>
            </w:r>
            <w:r w:rsidRPr="0036695A">
              <w:rPr>
                <w:szCs w:val="24"/>
              </w:rPr>
              <w:t xml:space="preserve"> 3 caracteres </w:t>
            </w:r>
            <w:r w:rsidR="27D3AB28" w:rsidRPr="0036695A">
              <w:rPr>
                <w:szCs w:val="24"/>
              </w:rPr>
              <w:t xml:space="preserve">alfanuméricos </w:t>
            </w:r>
            <w:r w:rsidRPr="0036695A">
              <w:rPr>
                <w:szCs w:val="24"/>
              </w:rPr>
              <w:t xml:space="preserve">y </w:t>
            </w:r>
            <w:r w:rsidR="6B6B24B9" w:rsidRPr="0036695A">
              <w:rPr>
                <w:szCs w:val="24"/>
              </w:rPr>
              <w:t>máximo</w:t>
            </w:r>
            <w:r w:rsidRPr="0036695A">
              <w:rPr>
                <w:szCs w:val="24"/>
              </w:rPr>
              <w:t xml:space="preserve"> 30. </w:t>
            </w:r>
          </w:p>
          <w:p w14:paraId="2FC5126C" w14:textId="292F3538" w:rsidR="48CD5CA4" w:rsidRPr="0036695A" w:rsidRDefault="42B52C3A" w:rsidP="267E3235">
            <w:pPr>
              <w:pStyle w:val="ParrafoORT"/>
              <w:rPr>
                <w:szCs w:val="24"/>
              </w:rPr>
            </w:pPr>
            <w:r w:rsidRPr="267E3235">
              <w:rPr>
                <w:rStyle w:val="EnfasisORTChar"/>
              </w:rPr>
              <w:t>Ciudad:</w:t>
            </w:r>
            <w:r w:rsidRPr="0036695A">
              <w:rPr>
                <w:szCs w:val="24"/>
              </w:rPr>
              <w:t xml:space="preserve"> </w:t>
            </w:r>
            <w:r w:rsidR="5817C6F6" w:rsidRPr="0036695A">
              <w:rPr>
                <w:szCs w:val="24"/>
              </w:rPr>
              <w:t>mínimo</w:t>
            </w:r>
            <w:r w:rsidRPr="0036695A">
              <w:rPr>
                <w:szCs w:val="24"/>
              </w:rPr>
              <w:t xml:space="preserve"> 3 caracteres </w:t>
            </w:r>
            <w:r w:rsidR="05E143CC" w:rsidRPr="0036695A">
              <w:rPr>
                <w:szCs w:val="24"/>
              </w:rPr>
              <w:t xml:space="preserve">alfanuméricos </w:t>
            </w:r>
            <w:r w:rsidRPr="0036695A">
              <w:rPr>
                <w:szCs w:val="24"/>
              </w:rPr>
              <w:t xml:space="preserve">y </w:t>
            </w:r>
            <w:r w:rsidR="79AF3726" w:rsidRPr="0036695A">
              <w:rPr>
                <w:szCs w:val="24"/>
              </w:rPr>
              <w:t>máximo</w:t>
            </w:r>
            <w:r w:rsidRPr="0036695A">
              <w:rPr>
                <w:szCs w:val="24"/>
              </w:rPr>
              <w:t xml:space="preserve"> 30.</w:t>
            </w:r>
          </w:p>
          <w:p w14:paraId="22CA45B0" w14:textId="4864FE2F" w:rsidR="48CD5CA4" w:rsidRPr="0036695A" w:rsidRDefault="2EB03A94" w:rsidP="267E3235">
            <w:pPr>
              <w:pStyle w:val="ParrafoORT"/>
              <w:rPr>
                <w:szCs w:val="24"/>
              </w:rPr>
            </w:pPr>
            <w:r w:rsidRPr="267E3235">
              <w:rPr>
                <w:rStyle w:val="EnfasisORTChar"/>
              </w:rPr>
              <w:t xml:space="preserve">Datos de geolocalización: </w:t>
            </w:r>
            <w:r w:rsidRPr="0036695A">
              <w:rPr>
                <w:szCs w:val="24"/>
              </w:rPr>
              <w:t>se debe ingresar latitud y longitud numéricas de la dirección del servicio.</w:t>
            </w:r>
          </w:p>
          <w:p w14:paraId="26A8A165" w14:textId="331C3E19" w:rsidR="48CD5CA4" w:rsidRPr="0036695A" w:rsidRDefault="66E6DB4A" w:rsidP="267E3235">
            <w:pPr>
              <w:pStyle w:val="ParrafoORT"/>
              <w:rPr>
                <w:szCs w:val="24"/>
              </w:rPr>
            </w:pPr>
            <w:r w:rsidRPr="267E3235">
              <w:rPr>
                <w:rStyle w:val="EnfasisORTChar"/>
              </w:rPr>
              <w:t xml:space="preserve">Dirección: </w:t>
            </w:r>
            <w:r w:rsidR="1C07B246" w:rsidRPr="0036695A">
              <w:rPr>
                <w:szCs w:val="24"/>
              </w:rPr>
              <w:t xml:space="preserve">entre 3 caracteres </w:t>
            </w:r>
            <w:r w:rsidR="036599A3" w:rsidRPr="0036695A">
              <w:rPr>
                <w:szCs w:val="24"/>
              </w:rPr>
              <w:t>alfanuméricos</w:t>
            </w:r>
            <w:r w:rsidR="1C07B246" w:rsidRPr="0036695A">
              <w:rPr>
                <w:szCs w:val="24"/>
              </w:rPr>
              <w:t xml:space="preserve"> y 80.</w:t>
            </w:r>
          </w:p>
          <w:p w14:paraId="2483DB05" w14:textId="4E2D7C3F" w:rsidR="48CD5CA4" w:rsidRPr="0036695A" w:rsidRDefault="41E19CF3" w:rsidP="267E3235">
            <w:pPr>
              <w:pStyle w:val="ParrafoORT"/>
              <w:rPr>
                <w:szCs w:val="24"/>
              </w:rPr>
            </w:pPr>
            <w:r w:rsidRPr="267E3235">
              <w:rPr>
                <w:rStyle w:val="EnfasisORTChar"/>
              </w:rPr>
              <w:t>Teléfono</w:t>
            </w:r>
            <w:r w:rsidR="66E6DB4A" w:rsidRPr="267E3235">
              <w:rPr>
                <w:rStyle w:val="EnfasisORTChar"/>
              </w:rPr>
              <w:t xml:space="preserve"> </w:t>
            </w:r>
            <w:r w:rsidR="364C74B0" w:rsidRPr="267E3235">
              <w:rPr>
                <w:rStyle w:val="EnfasisORTChar"/>
              </w:rPr>
              <w:t>de coordinación</w:t>
            </w:r>
            <w:r w:rsidR="6CDF26BD" w:rsidRPr="267E3235">
              <w:rPr>
                <w:rStyle w:val="EnfasisORTChar"/>
              </w:rPr>
              <w:t xml:space="preserve"> del servicio</w:t>
            </w:r>
            <w:r w:rsidR="66E6DB4A" w:rsidRPr="267E3235">
              <w:rPr>
                <w:rStyle w:val="EnfasisORTChar"/>
              </w:rPr>
              <w:t xml:space="preserve">: </w:t>
            </w:r>
            <w:r w:rsidR="7C6734A0" w:rsidRPr="0036695A">
              <w:rPr>
                <w:szCs w:val="24"/>
              </w:rPr>
              <w:t xml:space="preserve"> entre 8 y 10 </w:t>
            </w:r>
            <w:r w:rsidR="715AA967" w:rsidRPr="0036695A">
              <w:rPr>
                <w:szCs w:val="24"/>
              </w:rPr>
              <w:t>dígitos</w:t>
            </w:r>
            <w:r w:rsidR="7C6734A0" w:rsidRPr="0036695A">
              <w:rPr>
                <w:szCs w:val="24"/>
              </w:rPr>
              <w:t xml:space="preserve">. Es el </w:t>
            </w:r>
            <w:r w:rsidR="18DA0D44" w:rsidRPr="0036695A">
              <w:rPr>
                <w:szCs w:val="24"/>
              </w:rPr>
              <w:t>teléfono</w:t>
            </w:r>
            <w:r w:rsidR="7C6734A0" w:rsidRPr="0036695A">
              <w:rPr>
                <w:szCs w:val="24"/>
              </w:rPr>
              <w:t xml:space="preserve"> </w:t>
            </w:r>
            <w:r w:rsidR="1C8BE468" w:rsidRPr="0036695A">
              <w:rPr>
                <w:szCs w:val="24"/>
              </w:rPr>
              <w:t>o celular del encargado de servicio por parte de vector para reportes de jornada.</w:t>
            </w:r>
          </w:p>
          <w:p w14:paraId="172827F9" w14:textId="644E5BE0" w:rsidR="48CD5CA4" w:rsidRPr="0036695A" w:rsidRDefault="136F1867" w:rsidP="267E3235">
            <w:pPr>
              <w:pStyle w:val="ParrafoORT"/>
              <w:rPr>
                <w:szCs w:val="24"/>
              </w:rPr>
            </w:pPr>
            <w:r w:rsidRPr="267E3235">
              <w:rPr>
                <w:rStyle w:val="EnfasisORTChar"/>
              </w:rPr>
              <w:t>Contacto:</w:t>
            </w:r>
            <w:r w:rsidRPr="0036695A">
              <w:rPr>
                <w:szCs w:val="24"/>
              </w:rPr>
              <w:t xml:space="preserve"> entre 3 caracteres alfabéticos y 80. Nombre del cliente que responde por el servicio contratado.</w:t>
            </w:r>
            <w:r w:rsidR="440097C3" w:rsidRPr="0036695A">
              <w:rPr>
                <w:szCs w:val="24"/>
              </w:rPr>
              <w:t xml:space="preserve"> Con quien hay que coordinar horarios y turnos de los funcionarios, y los cambios de turnos que </w:t>
            </w:r>
            <w:r w:rsidR="73378407" w:rsidRPr="0036695A">
              <w:rPr>
                <w:szCs w:val="24"/>
              </w:rPr>
              <w:t>puede</w:t>
            </w:r>
            <w:r w:rsidR="37CD0695" w:rsidRPr="0036695A">
              <w:rPr>
                <w:szCs w:val="24"/>
              </w:rPr>
              <w:t xml:space="preserve"> haber en el dia a dia.</w:t>
            </w:r>
          </w:p>
          <w:p w14:paraId="20C653FB" w14:textId="2DB45A9B" w:rsidR="48CD5CA4" w:rsidRPr="0036695A" w:rsidRDefault="136F1867" w:rsidP="267E3235">
            <w:pPr>
              <w:pStyle w:val="ParrafoORT"/>
              <w:rPr>
                <w:szCs w:val="24"/>
              </w:rPr>
            </w:pPr>
            <w:r w:rsidRPr="267E3235">
              <w:rPr>
                <w:rStyle w:val="EnfasisORTChar"/>
              </w:rPr>
              <w:t xml:space="preserve">Teléfono </w:t>
            </w:r>
            <w:r w:rsidR="35E2E2B7" w:rsidRPr="267E3235">
              <w:rPr>
                <w:rStyle w:val="EnfasisORTChar"/>
              </w:rPr>
              <w:t>contacto</w:t>
            </w:r>
            <w:r w:rsidRPr="267E3235">
              <w:rPr>
                <w:rStyle w:val="EnfasisORTChar"/>
              </w:rPr>
              <w:t xml:space="preserve">: </w:t>
            </w:r>
            <w:r w:rsidRPr="0036695A">
              <w:rPr>
                <w:szCs w:val="24"/>
              </w:rPr>
              <w:t>entre 8 y 10 dígitos. Es el teléfono o celular del c</w:t>
            </w:r>
            <w:r w:rsidR="61ADF6BC" w:rsidRPr="0036695A">
              <w:rPr>
                <w:szCs w:val="24"/>
              </w:rPr>
              <w:t>ontacto</w:t>
            </w:r>
            <w:r w:rsidRPr="0036695A">
              <w:rPr>
                <w:szCs w:val="24"/>
              </w:rPr>
              <w:t xml:space="preserve"> en ese servicio.</w:t>
            </w:r>
          </w:p>
          <w:p w14:paraId="556534B9" w14:textId="3A83C923" w:rsidR="48CD5CA4" w:rsidRPr="0036695A" w:rsidRDefault="20012E46" w:rsidP="267E3235">
            <w:pPr>
              <w:pStyle w:val="ParrafoORT"/>
              <w:rPr>
                <w:szCs w:val="24"/>
              </w:rPr>
            </w:pPr>
            <w:r w:rsidRPr="267E3235">
              <w:rPr>
                <w:rStyle w:val="EnfasisORTChar"/>
              </w:rPr>
              <w:t xml:space="preserve">Estado: </w:t>
            </w:r>
            <w:r w:rsidRPr="0036695A">
              <w:rPr>
                <w:szCs w:val="24"/>
              </w:rPr>
              <w:t xml:space="preserve">automático como “ACTIVO”. </w:t>
            </w:r>
          </w:p>
          <w:p w14:paraId="2D438542" w14:textId="074D6F58" w:rsidR="48CD5CA4" w:rsidRPr="0036695A" w:rsidRDefault="0FB000CD" w:rsidP="382AFC59">
            <w:pPr>
              <w:pStyle w:val="ParrafoORT"/>
              <w:rPr>
                <w:szCs w:val="24"/>
              </w:rPr>
            </w:pPr>
            <w:r w:rsidRPr="267E3235">
              <w:rPr>
                <w:rStyle w:val="EnfasisORTChar"/>
              </w:rPr>
              <w:t xml:space="preserve">Depende de: </w:t>
            </w:r>
            <w:r w:rsidRPr="0036695A">
              <w:rPr>
                <w:szCs w:val="24"/>
              </w:rPr>
              <w:t>dato obligatorio que indica a que mesa operativa responde según RF05</w:t>
            </w:r>
          </w:p>
        </w:tc>
      </w:tr>
      <w:tr w:rsidR="00321245" w14:paraId="1D0EFE6E" w14:textId="77777777" w:rsidTr="0036695A">
        <w:tc>
          <w:tcPr>
            <w:tcW w:w="2055" w:type="dxa"/>
            <w:shd w:val="clear" w:color="auto" w:fill="auto"/>
          </w:tcPr>
          <w:p w14:paraId="141A22AF" w14:textId="014F3989" w:rsidR="0C452087" w:rsidRPr="0036695A" w:rsidRDefault="0C452087" w:rsidP="0C452087">
            <w:pPr>
              <w:pStyle w:val="ParrafoORT"/>
              <w:rPr>
                <w:szCs w:val="24"/>
              </w:rPr>
            </w:pPr>
            <w:r>
              <w:lastRenderedPageBreak/>
              <w:t>Prioridad</w:t>
            </w:r>
          </w:p>
        </w:tc>
        <w:tc>
          <w:tcPr>
            <w:tcW w:w="6435" w:type="dxa"/>
            <w:shd w:val="clear" w:color="auto" w:fill="auto"/>
          </w:tcPr>
          <w:p w14:paraId="6FAA9686" w14:textId="6C55D3E8" w:rsidR="3AAA3A26" w:rsidRDefault="3AAA3A26" w:rsidP="0C452087">
            <w:pPr>
              <w:pStyle w:val="ParrafoORT"/>
            </w:pPr>
            <w:r>
              <w:t>Alta</w:t>
            </w:r>
          </w:p>
        </w:tc>
      </w:tr>
    </w:tbl>
    <w:p w14:paraId="15AA17CC" w14:textId="3E2A8F48" w:rsidR="0C452087" w:rsidRDefault="0C452087" w:rsidP="0C452087">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5E1951AA" w14:textId="77777777" w:rsidTr="0036695A">
        <w:tc>
          <w:tcPr>
            <w:tcW w:w="2055" w:type="dxa"/>
            <w:shd w:val="clear" w:color="auto" w:fill="auto"/>
          </w:tcPr>
          <w:p w14:paraId="470498CF" w14:textId="53B7A3D3" w:rsidR="0C452087" w:rsidRPr="0036695A" w:rsidRDefault="0C452087" w:rsidP="0C452087">
            <w:pPr>
              <w:pStyle w:val="ParrafoORT"/>
              <w:rPr>
                <w:szCs w:val="24"/>
              </w:rPr>
            </w:pPr>
            <w:r>
              <w:t>ID</w:t>
            </w:r>
          </w:p>
        </w:tc>
        <w:tc>
          <w:tcPr>
            <w:tcW w:w="6435" w:type="dxa"/>
            <w:shd w:val="clear" w:color="auto" w:fill="auto"/>
          </w:tcPr>
          <w:p w14:paraId="2AF7EC43" w14:textId="61657251" w:rsidR="0C452087" w:rsidRDefault="586E800C" w:rsidP="0C452087">
            <w:pPr>
              <w:pStyle w:val="ParrafoORT"/>
            </w:pPr>
            <w:r>
              <w:t>RF</w:t>
            </w:r>
            <w:r w:rsidR="6748251F">
              <w:t>16</w:t>
            </w:r>
          </w:p>
        </w:tc>
      </w:tr>
      <w:tr w:rsidR="00321245" w14:paraId="0DC56A54" w14:textId="77777777" w:rsidTr="0036695A">
        <w:tc>
          <w:tcPr>
            <w:tcW w:w="2055" w:type="dxa"/>
            <w:shd w:val="clear" w:color="auto" w:fill="auto"/>
          </w:tcPr>
          <w:p w14:paraId="1B60C621" w14:textId="4F490FEC" w:rsidR="0C452087" w:rsidRPr="0036695A" w:rsidRDefault="0C452087" w:rsidP="0C452087">
            <w:pPr>
              <w:pStyle w:val="ParrafoORT"/>
              <w:rPr>
                <w:szCs w:val="24"/>
              </w:rPr>
            </w:pPr>
            <w:r>
              <w:t>Usuario</w:t>
            </w:r>
          </w:p>
        </w:tc>
        <w:tc>
          <w:tcPr>
            <w:tcW w:w="6435" w:type="dxa"/>
            <w:shd w:val="clear" w:color="auto" w:fill="auto"/>
          </w:tcPr>
          <w:p w14:paraId="5767A133" w14:textId="2DE601FE" w:rsidR="09F5DCE6" w:rsidRDefault="09F5DCE6" w:rsidP="0C452087">
            <w:pPr>
              <w:pStyle w:val="ParrafoORT"/>
            </w:pPr>
            <w:r>
              <w:t>Administrador</w:t>
            </w:r>
          </w:p>
        </w:tc>
      </w:tr>
      <w:tr w:rsidR="00321245" w14:paraId="4FF3B4AB" w14:textId="77777777" w:rsidTr="0036695A">
        <w:tc>
          <w:tcPr>
            <w:tcW w:w="2055" w:type="dxa"/>
            <w:shd w:val="clear" w:color="auto" w:fill="auto"/>
          </w:tcPr>
          <w:p w14:paraId="5F7957CE" w14:textId="75BD1945" w:rsidR="325B1431" w:rsidRPr="0036695A" w:rsidRDefault="325B1431" w:rsidP="00321245">
            <w:pPr>
              <w:pStyle w:val="ParrafoORT"/>
              <w:outlineLvl w:val="2"/>
              <w:rPr>
                <w:szCs w:val="24"/>
              </w:rPr>
            </w:pPr>
            <w:bookmarkStart w:id="54" w:name="_Toc71468254"/>
            <w:r>
              <w:t>Título</w:t>
            </w:r>
            <w:bookmarkEnd w:id="54"/>
          </w:p>
        </w:tc>
        <w:tc>
          <w:tcPr>
            <w:tcW w:w="6435" w:type="dxa"/>
            <w:shd w:val="clear" w:color="auto" w:fill="auto"/>
          </w:tcPr>
          <w:p w14:paraId="360745A0" w14:textId="5871572A" w:rsidR="2FC47372" w:rsidRDefault="2FC47372" w:rsidP="00321245">
            <w:pPr>
              <w:pStyle w:val="ParrafoORT"/>
              <w:outlineLvl w:val="2"/>
            </w:pPr>
            <w:bookmarkStart w:id="55" w:name="_Toc71468255"/>
            <w:r>
              <w:t>Baja de servicio</w:t>
            </w:r>
            <w:bookmarkEnd w:id="55"/>
          </w:p>
        </w:tc>
      </w:tr>
      <w:tr w:rsidR="00321245" w14:paraId="0721EEAF" w14:textId="77777777" w:rsidTr="0036695A">
        <w:tc>
          <w:tcPr>
            <w:tcW w:w="2055" w:type="dxa"/>
            <w:shd w:val="clear" w:color="auto" w:fill="auto"/>
          </w:tcPr>
          <w:p w14:paraId="71BDDDFC" w14:textId="777286FF" w:rsidR="0C452087" w:rsidRPr="0036695A" w:rsidRDefault="0C452087" w:rsidP="0C452087">
            <w:pPr>
              <w:pStyle w:val="ParrafoORT"/>
              <w:rPr>
                <w:szCs w:val="24"/>
              </w:rPr>
            </w:pPr>
            <w:r>
              <w:lastRenderedPageBreak/>
              <w:t>Descripción</w:t>
            </w:r>
          </w:p>
        </w:tc>
        <w:tc>
          <w:tcPr>
            <w:tcW w:w="6435" w:type="dxa"/>
            <w:shd w:val="clear" w:color="auto" w:fill="auto"/>
          </w:tcPr>
          <w:p w14:paraId="1C2393A2" w14:textId="79A6E7C7" w:rsidR="0C452087" w:rsidRPr="0036695A" w:rsidRDefault="0C452087" w:rsidP="0C452087">
            <w:pPr>
              <w:pStyle w:val="ParrafoORT"/>
              <w:rPr>
                <w:szCs w:val="24"/>
              </w:rPr>
            </w:pPr>
            <w:r>
              <w:t>El sistema debe permitir</w:t>
            </w:r>
            <w:r w:rsidR="1F10C743">
              <w:t xml:space="preserve"> la baja de un servicio de un cliente</w:t>
            </w:r>
          </w:p>
        </w:tc>
      </w:tr>
      <w:tr w:rsidR="00321245" w14:paraId="03DE0D06" w14:textId="77777777" w:rsidTr="0036695A">
        <w:tc>
          <w:tcPr>
            <w:tcW w:w="2055" w:type="dxa"/>
            <w:shd w:val="clear" w:color="auto" w:fill="auto"/>
          </w:tcPr>
          <w:p w14:paraId="0441BAA4" w14:textId="00E781B5" w:rsidR="1736CCB6" w:rsidRPr="0036695A" w:rsidRDefault="1736CCB6" w:rsidP="267E3235">
            <w:pPr>
              <w:pStyle w:val="ParrafoORT"/>
              <w:rPr>
                <w:szCs w:val="24"/>
              </w:rPr>
            </w:pPr>
            <w:r w:rsidRPr="0036695A">
              <w:rPr>
                <w:szCs w:val="24"/>
              </w:rPr>
              <w:t>Validación y reglas de negocio</w:t>
            </w:r>
          </w:p>
          <w:p w14:paraId="4EA62F57" w14:textId="6D419AA7" w:rsidR="267E3235" w:rsidRPr="0036695A" w:rsidRDefault="267E3235" w:rsidP="267E3235">
            <w:pPr>
              <w:pStyle w:val="ParrafoORT"/>
              <w:rPr>
                <w:szCs w:val="24"/>
              </w:rPr>
            </w:pPr>
          </w:p>
        </w:tc>
        <w:tc>
          <w:tcPr>
            <w:tcW w:w="6435" w:type="dxa"/>
            <w:shd w:val="clear" w:color="auto" w:fill="auto"/>
          </w:tcPr>
          <w:p w14:paraId="27C9CF34" w14:textId="5B255413" w:rsidR="7D8BAAA0" w:rsidRPr="0036695A" w:rsidRDefault="7D8BAAA0" w:rsidP="267E3235">
            <w:pPr>
              <w:pStyle w:val="ParrafoORT"/>
              <w:rPr>
                <w:szCs w:val="24"/>
              </w:rPr>
            </w:pPr>
            <w:r w:rsidRPr="0036695A">
              <w:rPr>
                <w:szCs w:val="24"/>
              </w:rPr>
              <w:t xml:space="preserve">Con la baja del servicio se </w:t>
            </w:r>
            <w:r w:rsidR="7A62FEC5" w:rsidRPr="0036695A">
              <w:rPr>
                <w:szCs w:val="24"/>
              </w:rPr>
              <w:t>eliminarán</w:t>
            </w:r>
            <w:r w:rsidRPr="0036695A">
              <w:rPr>
                <w:szCs w:val="24"/>
              </w:rPr>
              <w:t xml:space="preserve"> todos los puestos de planificación asociados,</w:t>
            </w:r>
          </w:p>
          <w:p w14:paraId="6E246352" w14:textId="3B59D3CF" w:rsidR="4D8BE55F" w:rsidRPr="0036695A" w:rsidRDefault="4D8BE55F" w:rsidP="267E3235">
            <w:pPr>
              <w:pStyle w:val="ParrafoORT"/>
              <w:rPr>
                <w:szCs w:val="24"/>
              </w:rPr>
            </w:pPr>
            <w:r w:rsidRPr="0036695A">
              <w:rPr>
                <w:szCs w:val="24"/>
              </w:rPr>
              <w:t xml:space="preserve">No se eliminará de la </w:t>
            </w:r>
            <w:r w:rsidR="18CCCCCE" w:rsidRPr="0036695A">
              <w:rPr>
                <w:szCs w:val="24"/>
              </w:rPr>
              <w:t>persistencia,</w:t>
            </w:r>
            <w:r w:rsidRPr="0036695A">
              <w:rPr>
                <w:szCs w:val="24"/>
              </w:rPr>
              <w:t xml:space="preserve"> sino que se </w:t>
            </w:r>
            <w:r w:rsidR="73C22BB2" w:rsidRPr="0036695A">
              <w:rPr>
                <w:szCs w:val="24"/>
              </w:rPr>
              <w:t>cambia el estado automáticamente como “NO ACTIVO”.</w:t>
            </w:r>
          </w:p>
          <w:p w14:paraId="76E23FDD" w14:textId="0B39CF97" w:rsidR="305D8E34" w:rsidRPr="0036695A" w:rsidRDefault="305D8E34" w:rsidP="267E3235">
            <w:pPr>
              <w:pStyle w:val="ParrafoORT"/>
              <w:rPr>
                <w:szCs w:val="24"/>
              </w:rPr>
            </w:pPr>
            <w:r w:rsidRPr="0036695A">
              <w:rPr>
                <w:szCs w:val="24"/>
              </w:rPr>
              <w:t>El servicio ya no aparecerá como parte de la planificación operativa.</w:t>
            </w:r>
          </w:p>
        </w:tc>
      </w:tr>
      <w:tr w:rsidR="00321245" w14:paraId="1BBDC319" w14:textId="77777777" w:rsidTr="0036695A">
        <w:tc>
          <w:tcPr>
            <w:tcW w:w="2055" w:type="dxa"/>
            <w:shd w:val="clear" w:color="auto" w:fill="auto"/>
          </w:tcPr>
          <w:p w14:paraId="6416831B" w14:textId="014F3989" w:rsidR="0C452087" w:rsidRPr="0036695A" w:rsidRDefault="0C452087" w:rsidP="0C452087">
            <w:pPr>
              <w:pStyle w:val="ParrafoORT"/>
              <w:rPr>
                <w:szCs w:val="24"/>
              </w:rPr>
            </w:pPr>
            <w:r>
              <w:t>Prioridad</w:t>
            </w:r>
          </w:p>
        </w:tc>
        <w:tc>
          <w:tcPr>
            <w:tcW w:w="6435" w:type="dxa"/>
            <w:shd w:val="clear" w:color="auto" w:fill="auto"/>
          </w:tcPr>
          <w:p w14:paraId="1AE5BB60" w14:textId="1A9DDB13" w:rsidR="57172DC9" w:rsidRDefault="57172DC9" w:rsidP="0C452087">
            <w:pPr>
              <w:pStyle w:val="ParrafoORT"/>
            </w:pPr>
            <w:r>
              <w:t>Alta</w:t>
            </w:r>
          </w:p>
        </w:tc>
      </w:tr>
    </w:tbl>
    <w:p w14:paraId="1016E00B" w14:textId="1A7FA10A" w:rsidR="0C452087" w:rsidRDefault="0C452087" w:rsidP="0C452087">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105C3096" w14:textId="77777777" w:rsidTr="0036695A">
        <w:tc>
          <w:tcPr>
            <w:tcW w:w="2055" w:type="dxa"/>
            <w:shd w:val="clear" w:color="auto" w:fill="auto"/>
          </w:tcPr>
          <w:p w14:paraId="36E692F0" w14:textId="53B7A3D3" w:rsidR="0C452087" w:rsidRPr="0036695A" w:rsidRDefault="0C452087" w:rsidP="0C452087">
            <w:pPr>
              <w:pStyle w:val="ParrafoORT"/>
              <w:rPr>
                <w:szCs w:val="24"/>
              </w:rPr>
            </w:pPr>
            <w:r>
              <w:t>ID</w:t>
            </w:r>
          </w:p>
        </w:tc>
        <w:tc>
          <w:tcPr>
            <w:tcW w:w="6435" w:type="dxa"/>
            <w:shd w:val="clear" w:color="auto" w:fill="auto"/>
          </w:tcPr>
          <w:p w14:paraId="69BA21AC" w14:textId="0631A577" w:rsidR="0C452087" w:rsidRDefault="586E800C" w:rsidP="0C452087">
            <w:pPr>
              <w:pStyle w:val="ParrafoORT"/>
            </w:pPr>
            <w:r>
              <w:t>RF</w:t>
            </w:r>
            <w:r w:rsidR="47DBFE07">
              <w:t>1</w:t>
            </w:r>
            <w:r w:rsidR="71A239EE">
              <w:t>7</w:t>
            </w:r>
          </w:p>
        </w:tc>
      </w:tr>
      <w:tr w:rsidR="00321245" w14:paraId="1C5EFA97" w14:textId="77777777" w:rsidTr="0036695A">
        <w:tc>
          <w:tcPr>
            <w:tcW w:w="2055" w:type="dxa"/>
            <w:shd w:val="clear" w:color="auto" w:fill="auto"/>
          </w:tcPr>
          <w:p w14:paraId="2713D636" w14:textId="4F490FEC" w:rsidR="0C452087" w:rsidRPr="0036695A" w:rsidRDefault="0C452087" w:rsidP="0C452087">
            <w:pPr>
              <w:pStyle w:val="ParrafoORT"/>
              <w:rPr>
                <w:szCs w:val="24"/>
              </w:rPr>
            </w:pPr>
            <w:r>
              <w:t>Usuario</w:t>
            </w:r>
          </w:p>
        </w:tc>
        <w:tc>
          <w:tcPr>
            <w:tcW w:w="6435" w:type="dxa"/>
            <w:shd w:val="clear" w:color="auto" w:fill="auto"/>
          </w:tcPr>
          <w:p w14:paraId="21FBEE96" w14:textId="2C43D629" w:rsidR="27B56858" w:rsidRDefault="112EDBD2" w:rsidP="0C452087">
            <w:pPr>
              <w:pStyle w:val="ParrafoORT"/>
            </w:pPr>
            <w:r>
              <w:t>Administrador</w:t>
            </w:r>
            <w:r w:rsidR="7AFFDDE1">
              <w:t>. Subjefe de operativa</w:t>
            </w:r>
          </w:p>
        </w:tc>
      </w:tr>
      <w:tr w:rsidR="00321245" w14:paraId="069DFB88" w14:textId="77777777" w:rsidTr="0036695A">
        <w:tc>
          <w:tcPr>
            <w:tcW w:w="2055" w:type="dxa"/>
            <w:shd w:val="clear" w:color="auto" w:fill="auto"/>
          </w:tcPr>
          <w:p w14:paraId="3B5E29BC" w14:textId="75BD1945" w:rsidR="0C452087" w:rsidRPr="0036695A" w:rsidRDefault="0C452087" w:rsidP="00321245">
            <w:pPr>
              <w:pStyle w:val="ParrafoORT"/>
              <w:outlineLvl w:val="2"/>
              <w:rPr>
                <w:szCs w:val="24"/>
              </w:rPr>
            </w:pPr>
            <w:bookmarkStart w:id="56" w:name="_Toc71468256"/>
            <w:r>
              <w:t>Título</w:t>
            </w:r>
            <w:bookmarkEnd w:id="56"/>
          </w:p>
        </w:tc>
        <w:tc>
          <w:tcPr>
            <w:tcW w:w="6435" w:type="dxa"/>
            <w:shd w:val="clear" w:color="auto" w:fill="auto"/>
          </w:tcPr>
          <w:p w14:paraId="5519D717" w14:textId="59B9F55C" w:rsidR="565171F0" w:rsidRDefault="565171F0" w:rsidP="00321245">
            <w:pPr>
              <w:pStyle w:val="ParrafoORT"/>
              <w:outlineLvl w:val="2"/>
            </w:pPr>
            <w:bookmarkStart w:id="57" w:name="_Toc71468257"/>
            <w:r>
              <w:t>Modificación de datos de un servicio</w:t>
            </w:r>
            <w:bookmarkEnd w:id="57"/>
          </w:p>
        </w:tc>
      </w:tr>
      <w:tr w:rsidR="00321245" w14:paraId="7299B5BE" w14:textId="77777777" w:rsidTr="0036695A">
        <w:tc>
          <w:tcPr>
            <w:tcW w:w="2055" w:type="dxa"/>
            <w:shd w:val="clear" w:color="auto" w:fill="auto"/>
          </w:tcPr>
          <w:p w14:paraId="6CE906B0" w14:textId="777286FF" w:rsidR="0C452087" w:rsidRPr="0036695A" w:rsidRDefault="0C452087" w:rsidP="0C452087">
            <w:pPr>
              <w:pStyle w:val="ParrafoORT"/>
              <w:rPr>
                <w:szCs w:val="24"/>
              </w:rPr>
            </w:pPr>
            <w:r>
              <w:t>Descripción</w:t>
            </w:r>
          </w:p>
        </w:tc>
        <w:tc>
          <w:tcPr>
            <w:tcW w:w="6435" w:type="dxa"/>
            <w:shd w:val="clear" w:color="auto" w:fill="auto"/>
          </w:tcPr>
          <w:p w14:paraId="04385214" w14:textId="3A6B4ADC" w:rsidR="0C452087" w:rsidRDefault="0C452087" w:rsidP="0C452087">
            <w:pPr>
              <w:pStyle w:val="ParrafoORT"/>
            </w:pPr>
            <w:r>
              <w:t>El sistema debe permitir</w:t>
            </w:r>
            <w:r w:rsidR="7398373A">
              <w:t xml:space="preserve"> la modificación de datos básicos de un servicio</w:t>
            </w:r>
          </w:p>
        </w:tc>
      </w:tr>
      <w:tr w:rsidR="00321245" w14:paraId="08C313A8" w14:textId="77777777" w:rsidTr="0036695A">
        <w:tc>
          <w:tcPr>
            <w:tcW w:w="2055" w:type="dxa"/>
            <w:shd w:val="clear" w:color="auto" w:fill="auto"/>
          </w:tcPr>
          <w:p w14:paraId="076389B5" w14:textId="15770506" w:rsidR="2896B50B" w:rsidRPr="0036695A" w:rsidRDefault="2896B50B" w:rsidP="267E3235">
            <w:pPr>
              <w:pStyle w:val="ParrafoORT"/>
              <w:rPr>
                <w:szCs w:val="24"/>
              </w:rPr>
            </w:pPr>
            <w:r w:rsidRPr="0036695A">
              <w:rPr>
                <w:szCs w:val="24"/>
              </w:rPr>
              <w:t>Validación y reglas de negocio</w:t>
            </w:r>
          </w:p>
        </w:tc>
        <w:tc>
          <w:tcPr>
            <w:tcW w:w="6435" w:type="dxa"/>
            <w:shd w:val="clear" w:color="auto" w:fill="auto"/>
          </w:tcPr>
          <w:p w14:paraId="34031BC6" w14:textId="76605A3D" w:rsidR="1F2D5FE8" w:rsidRPr="0036695A" w:rsidRDefault="1F2D5FE8" w:rsidP="267E3235">
            <w:pPr>
              <w:pStyle w:val="ParrafoORT"/>
              <w:rPr>
                <w:szCs w:val="24"/>
              </w:rPr>
            </w:pPr>
            <w:r w:rsidRPr="0036695A">
              <w:rPr>
                <w:szCs w:val="24"/>
              </w:rPr>
              <w:t>Se pueden modificar todos los campos del servicio menos el identificador</w:t>
            </w:r>
            <w:r w:rsidR="2410F6B2" w:rsidRPr="0036695A">
              <w:rPr>
                <w:szCs w:val="24"/>
              </w:rPr>
              <w:t xml:space="preserve"> y el </w:t>
            </w:r>
            <w:r w:rsidR="63A12E11" w:rsidRPr="0036695A">
              <w:rPr>
                <w:szCs w:val="24"/>
              </w:rPr>
              <w:t>“</w:t>
            </w:r>
            <w:r w:rsidR="2410F6B2" w:rsidRPr="0036695A">
              <w:rPr>
                <w:szCs w:val="24"/>
              </w:rPr>
              <w:t>nombre descriptivo</w:t>
            </w:r>
            <w:r w:rsidR="2BCE14D7" w:rsidRPr="0036695A">
              <w:rPr>
                <w:szCs w:val="24"/>
              </w:rPr>
              <w:t>”</w:t>
            </w:r>
            <w:r w:rsidR="2410F6B2" w:rsidRPr="0036695A">
              <w:rPr>
                <w:szCs w:val="24"/>
              </w:rPr>
              <w:t>.</w:t>
            </w:r>
          </w:p>
          <w:p w14:paraId="68ECA0FB" w14:textId="5AEF6C80" w:rsidR="5B1C7341" w:rsidRPr="0036695A" w:rsidRDefault="5B1C7341" w:rsidP="267E3235">
            <w:pPr>
              <w:pStyle w:val="ParrafoORT"/>
              <w:rPr>
                <w:szCs w:val="24"/>
              </w:rPr>
            </w:pPr>
            <w:r w:rsidRPr="0036695A">
              <w:rPr>
                <w:szCs w:val="24"/>
              </w:rPr>
              <w:t>El servicio debe estar registrado en el sistema</w:t>
            </w:r>
          </w:p>
        </w:tc>
      </w:tr>
      <w:tr w:rsidR="00321245" w14:paraId="0CA24E82" w14:textId="77777777" w:rsidTr="0036695A">
        <w:tc>
          <w:tcPr>
            <w:tcW w:w="2055" w:type="dxa"/>
            <w:shd w:val="clear" w:color="auto" w:fill="auto"/>
          </w:tcPr>
          <w:p w14:paraId="022BC58E" w14:textId="014F3989" w:rsidR="0C452087" w:rsidRPr="0036695A" w:rsidRDefault="0C452087" w:rsidP="0C452087">
            <w:pPr>
              <w:pStyle w:val="ParrafoORT"/>
              <w:rPr>
                <w:szCs w:val="24"/>
              </w:rPr>
            </w:pPr>
            <w:r>
              <w:t>Prioridad</w:t>
            </w:r>
          </w:p>
        </w:tc>
        <w:tc>
          <w:tcPr>
            <w:tcW w:w="6435" w:type="dxa"/>
            <w:shd w:val="clear" w:color="auto" w:fill="auto"/>
          </w:tcPr>
          <w:p w14:paraId="5A5F0CC4" w14:textId="6ECF7081" w:rsidR="57695660" w:rsidRDefault="57695660" w:rsidP="0C452087">
            <w:pPr>
              <w:pStyle w:val="ParrafoORT"/>
            </w:pPr>
            <w:r>
              <w:t>Baja</w:t>
            </w:r>
          </w:p>
        </w:tc>
      </w:tr>
    </w:tbl>
    <w:p w14:paraId="5D581E8E" w14:textId="12834B6F" w:rsidR="0C452087" w:rsidRDefault="0C452087" w:rsidP="0C452087">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4F921EA1" w14:textId="77777777" w:rsidTr="0036695A">
        <w:tc>
          <w:tcPr>
            <w:tcW w:w="2055" w:type="dxa"/>
            <w:shd w:val="clear" w:color="auto" w:fill="auto"/>
          </w:tcPr>
          <w:p w14:paraId="59A10398" w14:textId="53B7A3D3" w:rsidR="267E3235" w:rsidRPr="0036695A" w:rsidRDefault="267E3235" w:rsidP="267E3235">
            <w:pPr>
              <w:pStyle w:val="ParrafoORT"/>
              <w:rPr>
                <w:szCs w:val="24"/>
              </w:rPr>
            </w:pPr>
            <w:r>
              <w:t>ID</w:t>
            </w:r>
          </w:p>
        </w:tc>
        <w:tc>
          <w:tcPr>
            <w:tcW w:w="6435" w:type="dxa"/>
            <w:shd w:val="clear" w:color="auto" w:fill="auto"/>
          </w:tcPr>
          <w:p w14:paraId="057359A5" w14:textId="6F4E12FC" w:rsidR="267E3235" w:rsidRDefault="04B05838" w:rsidP="267E3235">
            <w:pPr>
              <w:pStyle w:val="ParrafoORT"/>
            </w:pPr>
            <w:r>
              <w:t>RF1</w:t>
            </w:r>
            <w:r w:rsidR="4F519735">
              <w:t>8</w:t>
            </w:r>
          </w:p>
        </w:tc>
      </w:tr>
      <w:tr w:rsidR="00321245" w14:paraId="3B92DA12" w14:textId="77777777" w:rsidTr="0036695A">
        <w:tc>
          <w:tcPr>
            <w:tcW w:w="2055" w:type="dxa"/>
            <w:shd w:val="clear" w:color="auto" w:fill="auto"/>
          </w:tcPr>
          <w:p w14:paraId="03748171" w14:textId="4F490FEC" w:rsidR="267E3235" w:rsidRPr="0036695A" w:rsidRDefault="267E3235" w:rsidP="267E3235">
            <w:pPr>
              <w:pStyle w:val="ParrafoORT"/>
              <w:rPr>
                <w:szCs w:val="24"/>
              </w:rPr>
            </w:pPr>
            <w:r>
              <w:t>Usuario</w:t>
            </w:r>
          </w:p>
        </w:tc>
        <w:tc>
          <w:tcPr>
            <w:tcW w:w="6435" w:type="dxa"/>
            <w:shd w:val="clear" w:color="auto" w:fill="auto"/>
          </w:tcPr>
          <w:p w14:paraId="6F49B487" w14:textId="1D55E2AD" w:rsidR="267E3235" w:rsidRDefault="267E3235" w:rsidP="267E3235">
            <w:pPr>
              <w:pStyle w:val="ParrafoORT"/>
            </w:pPr>
            <w:r>
              <w:t>Administrador</w:t>
            </w:r>
          </w:p>
        </w:tc>
      </w:tr>
      <w:tr w:rsidR="00321245" w14:paraId="0D43B977" w14:textId="77777777" w:rsidTr="0036695A">
        <w:tc>
          <w:tcPr>
            <w:tcW w:w="2055" w:type="dxa"/>
            <w:shd w:val="clear" w:color="auto" w:fill="auto"/>
          </w:tcPr>
          <w:p w14:paraId="0CD68A9C" w14:textId="75BD1945" w:rsidR="267E3235" w:rsidRPr="0036695A" w:rsidRDefault="267E3235" w:rsidP="00321245">
            <w:pPr>
              <w:pStyle w:val="ParrafoORT"/>
              <w:outlineLvl w:val="2"/>
              <w:rPr>
                <w:szCs w:val="24"/>
              </w:rPr>
            </w:pPr>
            <w:bookmarkStart w:id="58" w:name="_Toc71468258"/>
            <w:r>
              <w:t>Título</w:t>
            </w:r>
            <w:bookmarkEnd w:id="58"/>
          </w:p>
        </w:tc>
        <w:tc>
          <w:tcPr>
            <w:tcW w:w="6435" w:type="dxa"/>
            <w:shd w:val="clear" w:color="auto" w:fill="auto"/>
          </w:tcPr>
          <w:p w14:paraId="2E817CA0" w14:textId="7496CC27" w:rsidR="4CA7925E" w:rsidRDefault="4CA7925E" w:rsidP="00321245">
            <w:pPr>
              <w:pStyle w:val="ParrafoORT"/>
              <w:outlineLvl w:val="2"/>
            </w:pPr>
            <w:bookmarkStart w:id="59" w:name="_Toc71468259"/>
            <w:r>
              <w:t>Reanudar</w:t>
            </w:r>
            <w:r w:rsidR="267E3235">
              <w:t xml:space="preserve"> un servicio</w:t>
            </w:r>
            <w:bookmarkEnd w:id="59"/>
          </w:p>
        </w:tc>
      </w:tr>
      <w:tr w:rsidR="00321245" w14:paraId="658D6039" w14:textId="77777777" w:rsidTr="0036695A">
        <w:tc>
          <w:tcPr>
            <w:tcW w:w="2055" w:type="dxa"/>
            <w:shd w:val="clear" w:color="auto" w:fill="auto"/>
          </w:tcPr>
          <w:p w14:paraId="37C65C70" w14:textId="777286FF" w:rsidR="267E3235" w:rsidRPr="0036695A" w:rsidRDefault="267E3235" w:rsidP="267E3235">
            <w:pPr>
              <w:pStyle w:val="ParrafoORT"/>
              <w:rPr>
                <w:szCs w:val="24"/>
              </w:rPr>
            </w:pPr>
            <w:r>
              <w:t>Descripción</w:t>
            </w:r>
          </w:p>
        </w:tc>
        <w:tc>
          <w:tcPr>
            <w:tcW w:w="6435" w:type="dxa"/>
            <w:shd w:val="clear" w:color="auto" w:fill="auto"/>
          </w:tcPr>
          <w:p w14:paraId="3C921B27" w14:textId="3E0C9E21" w:rsidR="267E3235" w:rsidRDefault="267E3235" w:rsidP="267E3235">
            <w:pPr>
              <w:pStyle w:val="ParrafoORT"/>
            </w:pPr>
            <w:r>
              <w:t xml:space="preserve">El sistema debe permitir la </w:t>
            </w:r>
            <w:r w:rsidR="37168625">
              <w:t xml:space="preserve">reanudación </w:t>
            </w:r>
            <w:r>
              <w:t xml:space="preserve">de </w:t>
            </w:r>
            <w:r w:rsidR="44306211">
              <w:t>un servicio.</w:t>
            </w:r>
          </w:p>
        </w:tc>
      </w:tr>
      <w:tr w:rsidR="00321245" w14:paraId="7EBD541A" w14:textId="77777777" w:rsidTr="0036695A">
        <w:tc>
          <w:tcPr>
            <w:tcW w:w="2055" w:type="dxa"/>
            <w:shd w:val="clear" w:color="auto" w:fill="auto"/>
          </w:tcPr>
          <w:p w14:paraId="35AB3503" w14:textId="15770506" w:rsidR="267E3235" w:rsidRPr="0036695A" w:rsidRDefault="267E3235" w:rsidP="267E3235">
            <w:pPr>
              <w:pStyle w:val="ParrafoORT"/>
              <w:rPr>
                <w:szCs w:val="24"/>
              </w:rPr>
            </w:pPr>
            <w:r w:rsidRPr="0036695A">
              <w:rPr>
                <w:szCs w:val="24"/>
              </w:rPr>
              <w:t>Validación y reglas de negocio</w:t>
            </w:r>
          </w:p>
        </w:tc>
        <w:tc>
          <w:tcPr>
            <w:tcW w:w="6435" w:type="dxa"/>
            <w:shd w:val="clear" w:color="auto" w:fill="auto"/>
          </w:tcPr>
          <w:p w14:paraId="34AC6D71" w14:textId="33DB8A14" w:rsidR="7105808C" w:rsidRPr="0036695A" w:rsidRDefault="7105808C" w:rsidP="267E3235">
            <w:pPr>
              <w:pStyle w:val="ParrafoORT"/>
              <w:rPr>
                <w:szCs w:val="24"/>
              </w:rPr>
            </w:pPr>
            <w:r w:rsidRPr="0036695A">
              <w:rPr>
                <w:szCs w:val="24"/>
              </w:rPr>
              <w:t xml:space="preserve">Para la reanudación de un </w:t>
            </w:r>
            <w:r w:rsidR="7C4D474C" w:rsidRPr="0036695A">
              <w:rPr>
                <w:szCs w:val="24"/>
              </w:rPr>
              <w:t>servicio,</w:t>
            </w:r>
            <w:r w:rsidRPr="0036695A">
              <w:rPr>
                <w:szCs w:val="24"/>
              </w:rPr>
              <w:t xml:space="preserve"> debe estar ingresado al menos una vez en el sistema</w:t>
            </w:r>
            <w:r w:rsidR="35E35E2A" w:rsidRPr="0036695A">
              <w:rPr>
                <w:szCs w:val="24"/>
              </w:rPr>
              <w:t>.</w:t>
            </w:r>
          </w:p>
          <w:p w14:paraId="61E3A8AF" w14:textId="606D4BC6" w:rsidR="67E8B48B" w:rsidRPr="0036695A" w:rsidRDefault="67E8B48B" w:rsidP="267E3235">
            <w:pPr>
              <w:pStyle w:val="ParrafoORT"/>
              <w:rPr>
                <w:szCs w:val="24"/>
              </w:rPr>
            </w:pPr>
            <w:r w:rsidRPr="0036695A">
              <w:rPr>
                <w:szCs w:val="24"/>
              </w:rPr>
              <w:t>Su estado cambia a “ACTIVO” nuevamente y está disponible para el uso de la planificación del escalafón.</w:t>
            </w:r>
          </w:p>
          <w:p w14:paraId="49B766A9" w14:textId="31A41EDF" w:rsidR="3A10C0B5" w:rsidRPr="0036695A" w:rsidRDefault="3A10C0B5" w:rsidP="267E3235">
            <w:pPr>
              <w:pStyle w:val="ParrafoORT"/>
              <w:rPr>
                <w:szCs w:val="24"/>
              </w:rPr>
            </w:pPr>
            <w:r w:rsidRPr="0036695A">
              <w:rPr>
                <w:szCs w:val="24"/>
              </w:rPr>
              <w:lastRenderedPageBreak/>
              <w:t>Esto se da cuando un cliente prefiere dar de baja un servicio por determinado tiempo y luego vuelve a reanudar el contrato.</w:t>
            </w:r>
          </w:p>
        </w:tc>
      </w:tr>
      <w:tr w:rsidR="00321245" w14:paraId="3BF094B3" w14:textId="77777777" w:rsidTr="0036695A">
        <w:tc>
          <w:tcPr>
            <w:tcW w:w="2055" w:type="dxa"/>
            <w:shd w:val="clear" w:color="auto" w:fill="auto"/>
          </w:tcPr>
          <w:p w14:paraId="23C6AA37" w14:textId="014F3989" w:rsidR="267E3235" w:rsidRPr="0036695A" w:rsidRDefault="267E3235" w:rsidP="267E3235">
            <w:pPr>
              <w:pStyle w:val="ParrafoORT"/>
              <w:rPr>
                <w:szCs w:val="24"/>
              </w:rPr>
            </w:pPr>
            <w:r>
              <w:lastRenderedPageBreak/>
              <w:t>Prioridad</w:t>
            </w:r>
          </w:p>
        </w:tc>
        <w:tc>
          <w:tcPr>
            <w:tcW w:w="6435" w:type="dxa"/>
            <w:shd w:val="clear" w:color="auto" w:fill="auto"/>
          </w:tcPr>
          <w:p w14:paraId="6B7FC6C6" w14:textId="6ECF7081" w:rsidR="267E3235" w:rsidRDefault="267E3235" w:rsidP="267E3235">
            <w:pPr>
              <w:pStyle w:val="ParrafoORT"/>
            </w:pPr>
            <w:r>
              <w:t>Baja</w:t>
            </w:r>
          </w:p>
        </w:tc>
      </w:tr>
    </w:tbl>
    <w:p w14:paraId="6535BBCC" w14:textId="6B96199F" w:rsidR="267E3235" w:rsidRDefault="267E3235" w:rsidP="267E3235">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3D678B5F" w14:textId="77777777" w:rsidTr="0036695A">
        <w:tc>
          <w:tcPr>
            <w:tcW w:w="2055" w:type="dxa"/>
            <w:shd w:val="clear" w:color="auto" w:fill="auto"/>
          </w:tcPr>
          <w:p w14:paraId="0679C19A" w14:textId="53B7A3D3" w:rsidR="0C452087" w:rsidRPr="0036695A" w:rsidRDefault="0C452087" w:rsidP="0C452087">
            <w:pPr>
              <w:pStyle w:val="ParrafoORT"/>
              <w:rPr>
                <w:szCs w:val="24"/>
              </w:rPr>
            </w:pPr>
            <w:r>
              <w:t>ID</w:t>
            </w:r>
          </w:p>
        </w:tc>
        <w:tc>
          <w:tcPr>
            <w:tcW w:w="6435" w:type="dxa"/>
            <w:shd w:val="clear" w:color="auto" w:fill="auto"/>
          </w:tcPr>
          <w:p w14:paraId="6019042E" w14:textId="55A8EAD8" w:rsidR="0C452087" w:rsidRDefault="586E800C" w:rsidP="0C452087">
            <w:pPr>
              <w:pStyle w:val="ParrafoORT"/>
            </w:pPr>
            <w:r>
              <w:t>RF</w:t>
            </w:r>
            <w:r w:rsidR="34498279">
              <w:t>1</w:t>
            </w:r>
            <w:r w:rsidR="32470B32">
              <w:t>9</w:t>
            </w:r>
          </w:p>
        </w:tc>
      </w:tr>
      <w:tr w:rsidR="00321245" w14:paraId="7865A6D6" w14:textId="77777777" w:rsidTr="0036695A">
        <w:tc>
          <w:tcPr>
            <w:tcW w:w="2055" w:type="dxa"/>
            <w:shd w:val="clear" w:color="auto" w:fill="auto"/>
          </w:tcPr>
          <w:p w14:paraId="1935C077" w14:textId="4F490FEC" w:rsidR="0C452087" w:rsidRPr="0036695A" w:rsidRDefault="0C452087" w:rsidP="0C452087">
            <w:pPr>
              <w:pStyle w:val="ParrafoORT"/>
              <w:rPr>
                <w:szCs w:val="24"/>
              </w:rPr>
            </w:pPr>
            <w:r>
              <w:t>Usuario</w:t>
            </w:r>
          </w:p>
        </w:tc>
        <w:tc>
          <w:tcPr>
            <w:tcW w:w="6435" w:type="dxa"/>
            <w:shd w:val="clear" w:color="auto" w:fill="auto"/>
          </w:tcPr>
          <w:p w14:paraId="096A38F4" w14:textId="45FC3AE5" w:rsidR="432E61BF" w:rsidRDefault="432E61BF" w:rsidP="0C452087">
            <w:pPr>
              <w:pStyle w:val="ParrafoORT"/>
            </w:pPr>
            <w:r>
              <w:t>Subjefe de operativa</w:t>
            </w:r>
          </w:p>
        </w:tc>
      </w:tr>
      <w:tr w:rsidR="00321245" w14:paraId="1478B011" w14:textId="77777777" w:rsidTr="0036695A">
        <w:tc>
          <w:tcPr>
            <w:tcW w:w="2055" w:type="dxa"/>
            <w:shd w:val="clear" w:color="auto" w:fill="auto"/>
          </w:tcPr>
          <w:p w14:paraId="489A7521" w14:textId="75BD1945" w:rsidR="0C452087" w:rsidRPr="0036695A" w:rsidRDefault="0C452087" w:rsidP="00321245">
            <w:pPr>
              <w:pStyle w:val="ParrafoORT"/>
              <w:outlineLvl w:val="2"/>
              <w:rPr>
                <w:szCs w:val="24"/>
              </w:rPr>
            </w:pPr>
            <w:bookmarkStart w:id="60" w:name="_Toc71468260"/>
            <w:r>
              <w:t>Título</w:t>
            </w:r>
            <w:bookmarkEnd w:id="60"/>
          </w:p>
        </w:tc>
        <w:tc>
          <w:tcPr>
            <w:tcW w:w="6435" w:type="dxa"/>
            <w:shd w:val="clear" w:color="auto" w:fill="auto"/>
          </w:tcPr>
          <w:p w14:paraId="34C72F12" w14:textId="1F80ACAA" w:rsidR="1DCF650E" w:rsidRDefault="1DCF650E" w:rsidP="00321245">
            <w:pPr>
              <w:pStyle w:val="ParrafoORT"/>
              <w:outlineLvl w:val="2"/>
            </w:pPr>
            <w:bookmarkStart w:id="61" w:name="_Toc71468261"/>
            <w:r>
              <w:t>Configuración de servicio</w:t>
            </w:r>
            <w:bookmarkEnd w:id="61"/>
          </w:p>
        </w:tc>
      </w:tr>
      <w:tr w:rsidR="00321245" w14:paraId="20F94474" w14:textId="77777777" w:rsidTr="0036695A">
        <w:tc>
          <w:tcPr>
            <w:tcW w:w="2055" w:type="dxa"/>
            <w:shd w:val="clear" w:color="auto" w:fill="auto"/>
          </w:tcPr>
          <w:p w14:paraId="236AC269" w14:textId="777286FF" w:rsidR="0C452087" w:rsidRPr="0036695A" w:rsidRDefault="0C452087" w:rsidP="0C452087">
            <w:pPr>
              <w:pStyle w:val="ParrafoORT"/>
              <w:rPr>
                <w:szCs w:val="24"/>
              </w:rPr>
            </w:pPr>
            <w:r>
              <w:t>Descripción</w:t>
            </w:r>
          </w:p>
        </w:tc>
        <w:tc>
          <w:tcPr>
            <w:tcW w:w="6435" w:type="dxa"/>
            <w:shd w:val="clear" w:color="auto" w:fill="auto"/>
          </w:tcPr>
          <w:p w14:paraId="302F3EB5" w14:textId="7E16B7EF" w:rsidR="0C452087" w:rsidRDefault="0C452087" w:rsidP="0C452087">
            <w:pPr>
              <w:pStyle w:val="ParrafoORT"/>
            </w:pPr>
            <w:r>
              <w:t>El sistema debe permiti</w:t>
            </w:r>
            <w:r w:rsidR="28D234E4">
              <w:t>r la configuración de automatizaciones y filtros para que un servicio tenga en consideración a la hora de la planificación</w:t>
            </w:r>
          </w:p>
        </w:tc>
      </w:tr>
      <w:tr w:rsidR="00321245" w14:paraId="30F85364" w14:textId="77777777" w:rsidTr="0036695A">
        <w:tc>
          <w:tcPr>
            <w:tcW w:w="2055" w:type="dxa"/>
            <w:shd w:val="clear" w:color="auto" w:fill="auto"/>
          </w:tcPr>
          <w:p w14:paraId="731C2FA5" w14:textId="15770506" w:rsidR="45588775" w:rsidRPr="0036695A" w:rsidRDefault="45588775" w:rsidP="267E3235">
            <w:pPr>
              <w:pStyle w:val="ParrafoORT"/>
              <w:rPr>
                <w:szCs w:val="24"/>
              </w:rPr>
            </w:pPr>
            <w:r w:rsidRPr="0036695A">
              <w:rPr>
                <w:szCs w:val="24"/>
              </w:rPr>
              <w:t>Validación y reglas de negocio</w:t>
            </w:r>
          </w:p>
          <w:p w14:paraId="299852F0" w14:textId="61FD1260" w:rsidR="267E3235" w:rsidRPr="0036695A" w:rsidRDefault="267E3235" w:rsidP="267E3235">
            <w:pPr>
              <w:pStyle w:val="ParrafoORT"/>
              <w:rPr>
                <w:szCs w:val="24"/>
              </w:rPr>
            </w:pPr>
          </w:p>
        </w:tc>
        <w:tc>
          <w:tcPr>
            <w:tcW w:w="6435" w:type="dxa"/>
            <w:shd w:val="clear" w:color="auto" w:fill="auto"/>
          </w:tcPr>
          <w:p w14:paraId="068C0234" w14:textId="3BE8B931" w:rsidR="3A6E2F26" w:rsidRPr="0036695A" w:rsidRDefault="3A6E2F26" w:rsidP="267E3235">
            <w:pPr>
              <w:pStyle w:val="ParrafoORT"/>
              <w:rPr>
                <w:szCs w:val="24"/>
              </w:rPr>
            </w:pPr>
            <w:r w:rsidRPr="0036695A">
              <w:rPr>
                <w:szCs w:val="24"/>
              </w:rPr>
              <w:t>Se requiere:</w:t>
            </w:r>
          </w:p>
          <w:p w14:paraId="7C1A1AE1" w14:textId="5512F037" w:rsidR="3A6E2F26" w:rsidRPr="0036695A" w:rsidRDefault="3A6E2F26" w:rsidP="267E3235">
            <w:pPr>
              <w:pStyle w:val="ParrafoORT"/>
              <w:rPr>
                <w:szCs w:val="24"/>
              </w:rPr>
            </w:pPr>
            <w:r w:rsidRPr="267E3235">
              <w:rPr>
                <w:rStyle w:val="EnfasisORTChar"/>
              </w:rPr>
              <w:t xml:space="preserve">Prohibiciones de servicio: </w:t>
            </w:r>
            <w:r w:rsidRPr="0036695A">
              <w:rPr>
                <w:szCs w:val="24"/>
              </w:rPr>
              <w:t xml:space="preserve">es una lista de funcionarios que tienen prohibida la entrada al servicio configurado. </w:t>
            </w:r>
            <w:r w:rsidR="224B0284" w:rsidRPr="0036695A">
              <w:rPr>
                <w:szCs w:val="24"/>
              </w:rPr>
              <w:t>Estos funcionarios no se pueden seleccionar para cubrir un puesto en el servicio.</w:t>
            </w:r>
          </w:p>
          <w:p w14:paraId="45A5B22C" w14:textId="4F95FAC3" w:rsidR="224B0284" w:rsidRPr="0036695A" w:rsidRDefault="224B0284" w:rsidP="267E3235">
            <w:pPr>
              <w:pStyle w:val="ParrafoORT"/>
              <w:rPr>
                <w:szCs w:val="24"/>
              </w:rPr>
            </w:pPr>
            <w:r w:rsidRPr="267E3235">
              <w:rPr>
                <w:rStyle w:val="EnfasisORTChar"/>
              </w:rPr>
              <w:t xml:space="preserve">Instrucciones de servicio: </w:t>
            </w:r>
            <w:r w:rsidRPr="0036695A">
              <w:rPr>
                <w:szCs w:val="24"/>
              </w:rPr>
              <w:t xml:space="preserve">es una lista de funcionarios que el </w:t>
            </w:r>
            <w:r w:rsidR="10A3D5BE" w:rsidRPr="0036695A">
              <w:rPr>
                <w:szCs w:val="24"/>
              </w:rPr>
              <w:t>servicio habilita</w:t>
            </w:r>
            <w:r w:rsidRPr="0036695A">
              <w:rPr>
                <w:szCs w:val="24"/>
              </w:rPr>
              <w:t xml:space="preserve"> para trabajar en sus instalaciones por la complejidad de sus operaciones y no cualquier otro funcionario disponible.</w:t>
            </w:r>
          </w:p>
          <w:p w14:paraId="786C4079" w14:textId="2CBB8405" w:rsidR="267E3235" w:rsidRPr="0036695A" w:rsidRDefault="267E3235" w:rsidP="267E3235">
            <w:pPr>
              <w:pStyle w:val="ParrafoORT"/>
              <w:rPr>
                <w:szCs w:val="24"/>
              </w:rPr>
            </w:pPr>
          </w:p>
        </w:tc>
      </w:tr>
      <w:tr w:rsidR="00321245" w14:paraId="26F6B7DE" w14:textId="77777777" w:rsidTr="0036695A">
        <w:tc>
          <w:tcPr>
            <w:tcW w:w="2055" w:type="dxa"/>
            <w:shd w:val="clear" w:color="auto" w:fill="auto"/>
          </w:tcPr>
          <w:p w14:paraId="58A2AB75" w14:textId="014F3989" w:rsidR="0C452087" w:rsidRPr="0036695A" w:rsidRDefault="0C452087" w:rsidP="0C452087">
            <w:pPr>
              <w:pStyle w:val="ParrafoORT"/>
              <w:rPr>
                <w:szCs w:val="24"/>
              </w:rPr>
            </w:pPr>
            <w:r>
              <w:t>Prioridad</w:t>
            </w:r>
          </w:p>
        </w:tc>
        <w:tc>
          <w:tcPr>
            <w:tcW w:w="6435" w:type="dxa"/>
            <w:shd w:val="clear" w:color="auto" w:fill="auto"/>
          </w:tcPr>
          <w:p w14:paraId="01510962" w14:textId="5B3A6094" w:rsidR="33129890" w:rsidRDefault="33129890" w:rsidP="0C452087">
            <w:pPr>
              <w:pStyle w:val="ParrafoORT"/>
            </w:pPr>
            <w:r>
              <w:t>Media</w:t>
            </w:r>
          </w:p>
        </w:tc>
      </w:tr>
    </w:tbl>
    <w:p w14:paraId="0C2BF2AF" w14:textId="2FD12948" w:rsidR="0C452087" w:rsidRDefault="0C452087" w:rsidP="0C452087">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36E7075E" w14:textId="77777777" w:rsidTr="0036695A">
        <w:tc>
          <w:tcPr>
            <w:tcW w:w="2055" w:type="dxa"/>
            <w:shd w:val="clear" w:color="auto" w:fill="auto"/>
          </w:tcPr>
          <w:p w14:paraId="1AFCFE18" w14:textId="53B7A3D3" w:rsidR="0C452087" w:rsidRPr="0036695A" w:rsidRDefault="0C452087" w:rsidP="0C452087">
            <w:pPr>
              <w:pStyle w:val="ParrafoORT"/>
              <w:rPr>
                <w:szCs w:val="24"/>
              </w:rPr>
            </w:pPr>
            <w:r>
              <w:t>ID</w:t>
            </w:r>
          </w:p>
        </w:tc>
        <w:tc>
          <w:tcPr>
            <w:tcW w:w="6435" w:type="dxa"/>
            <w:shd w:val="clear" w:color="auto" w:fill="auto"/>
          </w:tcPr>
          <w:p w14:paraId="655B045D" w14:textId="20CD69C9" w:rsidR="0C452087" w:rsidRDefault="586E800C" w:rsidP="0C452087">
            <w:pPr>
              <w:pStyle w:val="ParrafoORT"/>
            </w:pPr>
            <w:r>
              <w:t>RF</w:t>
            </w:r>
            <w:r w:rsidR="112FA1D7">
              <w:t>20</w:t>
            </w:r>
          </w:p>
        </w:tc>
      </w:tr>
      <w:tr w:rsidR="00321245" w14:paraId="03D95BD0" w14:textId="77777777" w:rsidTr="0036695A">
        <w:tc>
          <w:tcPr>
            <w:tcW w:w="2055" w:type="dxa"/>
            <w:shd w:val="clear" w:color="auto" w:fill="auto"/>
          </w:tcPr>
          <w:p w14:paraId="54FC69F1" w14:textId="4F490FEC" w:rsidR="0C452087" w:rsidRPr="0036695A" w:rsidRDefault="0C452087" w:rsidP="0C452087">
            <w:pPr>
              <w:pStyle w:val="ParrafoORT"/>
              <w:rPr>
                <w:szCs w:val="24"/>
              </w:rPr>
            </w:pPr>
            <w:r>
              <w:t>Usuario</w:t>
            </w:r>
          </w:p>
        </w:tc>
        <w:tc>
          <w:tcPr>
            <w:tcW w:w="6435" w:type="dxa"/>
            <w:shd w:val="clear" w:color="auto" w:fill="auto"/>
          </w:tcPr>
          <w:p w14:paraId="20FCCFC3" w14:textId="48939A55" w:rsidR="3FCA5BE0" w:rsidRDefault="3FCA5BE0" w:rsidP="0C452087">
            <w:pPr>
              <w:pStyle w:val="ParrafoORT"/>
            </w:pPr>
            <w:r>
              <w:t>Subjefe de operativa</w:t>
            </w:r>
          </w:p>
        </w:tc>
      </w:tr>
      <w:tr w:rsidR="00321245" w14:paraId="06B8A9C1" w14:textId="77777777" w:rsidTr="0036695A">
        <w:tc>
          <w:tcPr>
            <w:tcW w:w="2055" w:type="dxa"/>
            <w:shd w:val="clear" w:color="auto" w:fill="auto"/>
          </w:tcPr>
          <w:p w14:paraId="6FA0C643" w14:textId="75BD1945" w:rsidR="0C452087" w:rsidRPr="0036695A" w:rsidRDefault="0C452087" w:rsidP="00321245">
            <w:pPr>
              <w:pStyle w:val="ParrafoORT"/>
              <w:outlineLvl w:val="2"/>
              <w:rPr>
                <w:szCs w:val="24"/>
              </w:rPr>
            </w:pPr>
            <w:bookmarkStart w:id="62" w:name="_Toc71468262"/>
            <w:r>
              <w:t>Título</w:t>
            </w:r>
            <w:bookmarkEnd w:id="62"/>
          </w:p>
        </w:tc>
        <w:tc>
          <w:tcPr>
            <w:tcW w:w="6435" w:type="dxa"/>
            <w:shd w:val="clear" w:color="auto" w:fill="auto"/>
          </w:tcPr>
          <w:p w14:paraId="72B5AA52" w14:textId="60B49A4B" w:rsidR="73405A16" w:rsidRPr="0036695A" w:rsidRDefault="73405A16" w:rsidP="00321245">
            <w:pPr>
              <w:pStyle w:val="ParrafoORT"/>
              <w:outlineLvl w:val="2"/>
              <w:rPr>
                <w:szCs w:val="24"/>
              </w:rPr>
            </w:pPr>
            <w:bookmarkStart w:id="63" w:name="_Toc71468263"/>
            <w:r>
              <w:t>Registro de puesto</w:t>
            </w:r>
            <w:bookmarkEnd w:id="63"/>
          </w:p>
        </w:tc>
      </w:tr>
      <w:tr w:rsidR="00321245" w14:paraId="0D6EFEC4" w14:textId="77777777" w:rsidTr="0036695A">
        <w:tc>
          <w:tcPr>
            <w:tcW w:w="2055" w:type="dxa"/>
            <w:shd w:val="clear" w:color="auto" w:fill="auto"/>
          </w:tcPr>
          <w:p w14:paraId="562364BC" w14:textId="777286FF" w:rsidR="0C452087" w:rsidRPr="0036695A" w:rsidRDefault="0C452087" w:rsidP="0C452087">
            <w:pPr>
              <w:pStyle w:val="ParrafoORT"/>
              <w:rPr>
                <w:szCs w:val="24"/>
              </w:rPr>
            </w:pPr>
            <w:r>
              <w:t>Descripción</w:t>
            </w:r>
          </w:p>
        </w:tc>
        <w:tc>
          <w:tcPr>
            <w:tcW w:w="6435" w:type="dxa"/>
            <w:shd w:val="clear" w:color="auto" w:fill="auto"/>
          </w:tcPr>
          <w:p w14:paraId="74409D79" w14:textId="5E0A64C3" w:rsidR="0C452087" w:rsidRPr="0036695A" w:rsidRDefault="0C452087" w:rsidP="0C452087">
            <w:pPr>
              <w:pStyle w:val="ParrafoORT"/>
              <w:rPr>
                <w:szCs w:val="24"/>
              </w:rPr>
            </w:pPr>
            <w:r>
              <w:t>El sistema debe permitir</w:t>
            </w:r>
            <w:r w:rsidR="5EBD851A">
              <w:t xml:space="preserve"> el registro de un nuevo puesto para un servicio</w:t>
            </w:r>
          </w:p>
        </w:tc>
      </w:tr>
      <w:tr w:rsidR="00321245" w14:paraId="2FA7260A" w14:textId="77777777" w:rsidTr="0036695A">
        <w:tc>
          <w:tcPr>
            <w:tcW w:w="2055" w:type="dxa"/>
            <w:shd w:val="clear" w:color="auto" w:fill="auto"/>
          </w:tcPr>
          <w:p w14:paraId="294CBAD0" w14:textId="15770506" w:rsidR="3E21BF13" w:rsidRPr="0036695A" w:rsidRDefault="3E21BF13" w:rsidP="2D1453AB">
            <w:pPr>
              <w:pStyle w:val="ParrafoORT"/>
              <w:rPr>
                <w:szCs w:val="24"/>
              </w:rPr>
            </w:pPr>
            <w:r w:rsidRPr="0036695A">
              <w:rPr>
                <w:szCs w:val="24"/>
              </w:rPr>
              <w:t>Validación y reglas de negocio</w:t>
            </w:r>
          </w:p>
          <w:p w14:paraId="2AFBFBDD" w14:textId="492C04EC" w:rsidR="2D1453AB" w:rsidRPr="0036695A" w:rsidRDefault="2D1453AB" w:rsidP="2D1453AB">
            <w:pPr>
              <w:pStyle w:val="ParrafoORT"/>
              <w:rPr>
                <w:szCs w:val="24"/>
              </w:rPr>
            </w:pPr>
          </w:p>
        </w:tc>
        <w:tc>
          <w:tcPr>
            <w:tcW w:w="6435" w:type="dxa"/>
            <w:shd w:val="clear" w:color="auto" w:fill="auto"/>
          </w:tcPr>
          <w:p w14:paraId="1E243D49" w14:textId="2018872B" w:rsidR="3E21BF13" w:rsidRPr="0036695A" w:rsidRDefault="3E21BF13" w:rsidP="2D1453AB">
            <w:pPr>
              <w:pStyle w:val="ParrafoORT"/>
              <w:rPr>
                <w:szCs w:val="24"/>
              </w:rPr>
            </w:pPr>
            <w:r w:rsidRPr="0036695A">
              <w:rPr>
                <w:szCs w:val="24"/>
              </w:rPr>
              <w:lastRenderedPageBreak/>
              <w:t>Se requiere:</w:t>
            </w:r>
          </w:p>
          <w:p w14:paraId="482D30A7" w14:textId="0DAF28A5" w:rsidR="3E21BF13" w:rsidRPr="0036695A" w:rsidRDefault="3E21BF13" w:rsidP="2D1453AB">
            <w:pPr>
              <w:pStyle w:val="ParrafoORT"/>
              <w:rPr>
                <w:szCs w:val="24"/>
              </w:rPr>
            </w:pPr>
            <w:r w:rsidRPr="2D1453AB">
              <w:rPr>
                <w:rStyle w:val="EnfasisORTChar"/>
              </w:rPr>
              <w:lastRenderedPageBreak/>
              <w:t xml:space="preserve">Nro. de funcionario: </w:t>
            </w:r>
            <w:r w:rsidRPr="0036695A">
              <w:rPr>
                <w:szCs w:val="24"/>
              </w:rPr>
              <w:t>según RF06</w:t>
            </w:r>
          </w:p>
          <w:p w14:paraId="571B683A" w14:textId="66BE11A6" w:rsidR="67066EFE" w:rsidRPr="0036695A" w:rsidRDefault="67066EFE" w:rsidP="2D1453AB">
            <w:pPr>
              <w:pStyle w:val="ParrafoORT"/>
              <w:rPr>
                <w:szCs w:val="24"/>
              </w:rPr>
            </w:pPr>
            <w:r w:rsidRPr="2D1453AB">
              <w:rPr>
                <w:rStyle w:val="EnfasisORTChar"/>
              </w:rPr>
              <w:t xml:space="preserve">Nombre completo funcionario: </w:t>
            </w:r>
            <w:r w:rsidRPr="0036695A">
              <w:rPr>
                <w:szCs w:val="24"/>
              </w:rPr>
              <w:t>según RF06, concatenación del “nombre” y “apellido”.</w:t>
            </w:r>
          </w:p>
          <w:p w14:paraId="3B2426AE" w14:textId="607CEEA7" w:rsidR="67066EFE" w:rsidRPr="0036695A" w:rsidRDefault="67066EFE" w:rsidP="2D1453AB">
            <w:pPr>
              <w:pStyle w:val="ParrafoORT"/>
              <w:rPr>
                <w:szCs w:val="24"/>
              </w:rPr>
            </w:pPr>
            <w:r w:rsidRPr="2D1453AB">
              <w:rPr>
                <w:rStyle w:val="EnfasisORTChar"/>
              </w:rPr>
              <w:t>Servicio:</w:t>
            </w:r>
            <w:r w:rsidRPr="0036695A">
              <w:rPr>
                <w:szCs w:val="24"/>
              </w:rPr>
              <w:t xml:space="preserve"> servicio al que cubre el puesto</w:t>
            </w:r>
          </w:p>
          <w:p w14:paraId="56205928" w14:textId="069F7184" w:rsidR="67066EFE" w:rsidRPr="0036695A" w:rsidRDefault="31AF73A5" w:rsidP="2D1453AB">
            <w:pPr>
              <w:pStyle w:val="ParrafoORT"/>
              <w:rPr>
                <w:szCs w:val="24"/>
              </w:rPr>
            </w:pPr>
            <w:r w:rsidRPr="43ADACC6">
              <w:rPr>
                <w:rStyle w:val="EnfasisORTChar"/>
              </w:rPr>
              <w:t xml:space="preserve">Nombre del puesto: </w:t>
            </w:r>
            <w:r w:rsidRPr="0036695A">
              <w:rPr>
                <w:szCs w:val="24"/>
              </w:rPr>
              <w:t>es el nombre que se le da para diferenciarlo en el servicio.</w:t>
            </w:r>
          </w:p>
          <w:p w14:paraId="683E8339" w14:textId="77A2E826" w:rsidR="646D1671" w:rsidRPr="0036695A" w:rsidRDefault="646D1671" w:rsidP="43ADACC6">
            <w:pPr>
              <w:pStyle w:val="ParrafoORT"/>
              <w:rPr>
                <w:szCs w:val="24"/>
              </w:rPr>
            </w:pPr>
            <w:r w:rsidRPr="43ADACC6">
              <w:rPr>
                <w:rStyle w:val="EnfasisORTChar"/>
              </w:rPr>
              <w:t>Tipo de puesto:</w:t>
            </w:r>
            <w:r w:rsidRPr="0036695A">
              <w:rPr>
                <w:szCs w:val="24"/>
              </w:rPr>
              <w:t xml:space="preserve"> texto de </w:t>
            </w:r>
            <w:r w:rsidR="1015C5B9" w:rsidRPr="0036695A">
              <w:rPr>
                <w:szCs w:val="24"/>
              </w:rPr>
              <w:t>mínimo</w:t>
            </w:r>
            <w:r w:rsidRPr="0036695A">
              <w:rPr>
                <w:szCs w:val="24"/>
              </w:rPr>
              <w:t xml:space="preserve"> 3 caracteres y </w:t>
            </w:r>
            <w:r w:rsidR="1A53F5AF" w:rsidRPr="0036695A">
              <w:rPr>
                <w:szCs w:val="24"/>
              </w:rPr>
              <w:t>máximo</w:t>
            </w:r>
            <w:r w:rsidRPr="0036695A">
              <w:rPr>
                <w:szCs w:val="24"/>
              </w:rPr>
              <w:t xml:space="preserve"> 30. Valores: “FIJO”,</w:t>
            </w:r>
            <w:r w:rsidR="2CD95489" w:rsidRPr="0036695A">
              <w:rPr>
                <w:szCs w:val="24"/>
              </w:rPr>
              <w:t xml:space="preserve"> </w:t>
            </w:r>
            <w:r w:rsidRPr="0036695A">
              <w:rPr>
                <w:szCs w:val="24"/>
              </w:rPr>
              <w:t>”FIJO</w:t>
            </w:r>
            <w:r w:rsidR="705458D6" w:rsidRPr="0036695A">
              <w:rPr>
                <w:szCs w:val="24"/>
              </w:rPr>
              <w:t>_</w:t>
            </w:r>
            <w:r w:rsidRPr="0036695A">
              <w:rPr>
                <w:szCs w:val="24"/>
              </w:rPr>
              <w:t>TEMPORAL”</w:t>
            </w:r>
            <w:r w:rsidR="72A2A010" w:rsidRPr="0036695A">
              <w:rPr>
                <w:szCs w:val="24"/>
              </w:rPr>
              <w:t>,</w:t>
            </w:r>
            <w:r w:rsidR="012B82A3" w:rsidRPr="0036695A">
              <w:rPr>
                <w:szCs w:val="24"/>
              </w:rPr>
              <w:t xml:space="preserve"> </w:t>
            </w:r>
            <w:r w:rsidR="72A2A010" w:rsidRPr="0036695A">
              <w:rPr>
                <w:szCs w:val="24"/>
              </w:rPr>
              <w:t>”TEMPORAL”</w:t>
            </w:r>
          </w:p>
          <w:p w14:paraId="5F13EE77" w14:textId="76A4528A" w:rsidR="67066EFE" w:rsidRPr="0036695A" w:rsidRDefault="67066EFE" w:rsidP="2D1453AB">
            <w:pPr>
              <w:pStyle w:val="ParrafoORT"/>
              <w:rPr>
                <w:szCs w:val="24"/>
              </w:rPr>
            </w:pPr>
            <w:r w:rsidRPr="2D1453AB">
              <w:rPr>
                <w:rStyle w:val="EnfasisORTChar"/>
              </w:rPr>
              <w:t>Tipo de asignación:</w:t>
            </w:r>
            <w:r w:rsidR="737B3806" w:rsidRPr="2D1453AB">
              <w:rPr>
                <w:rStyle w:val="EnfasisORTChar"/>
              </w:rPr>
              <w:t xml:space="preserve"> </w:t>
            </w:r>
            <w:r w:rsidR="737B3806" w:rsidRPr="0036695A">
              <w:rPr>
                <w:szCs w:val="24"/>
              </w:rPr>
              <w:t>el tipo de asignación se refiere a la forma de impactar los datos en la persistencia.</w:t>
            </w:r>
          </w:p>
          <w:p w14:paraId="3FBCF158" w14:textId="1F8CA40B" w:rsidR="737B3806" w:rsidRPr="0036695A" w:rsidRDefault="42F010B9" w:rsidP="2D1453AB">
            <w:pPr>
              <w:pStyle w:val="ParrafoORT"/>
              <w:rPr>
                <w:szCs w:val="24"/>
              </w:rPr>
            </w:pPr>
            <w:r w:rsidRPr="0036695A">
              <w:rPr>
                <w:szCs w:val="24"/>
              </w:rPr>
              <w:t>“FIJO”</w:t>
            </w:r>
            <w:r w:rsidR="44856358" w:rsidRPr="0036695A">
              <w:rPr>
                <w:szCs w:val="24"/>
              </w:rPr>
              <w:t>,”EXTRA”</w:t>
            </w:r>
            <w:r w:rsidR="46AF3C5F" w:rsidRPr="0036695A">
              <w:rPr>
                <w:szCs w:val="24"/>
              </w:rPr>
              <w:t>,”CUBRE_LIBRE”</w:t>
            </w:r>
            <w:r w:rsidR="337BC866" w:rsidRPr="0036695A">
              <w:rPr>
                <w:szCs w:val="24"/>
              </w:rPr>
              <w:t>,”LIBRE_TRABAJADO”</w:t>
            </w:r>
          </w:p>
          <w:p w14:paraId="02D2D6B3" w14:textId="57E47B54" w:rsidR="67066EFE" w:rsidRPr="0036695A" w:rsidRDefault="67066EFE" w:rsidP="2D1453AB">
            <w:pPr>
              <w:pStyle w:val="ParrafoORT"/>
              <w:rPr>
                <w:szCs w:val="24"/>
              </w:rPr>
            </w:pPr>
            <w:r w:rsidRPr="2D1453AB">
              <w:rPr>
                <w:rStyle w:val="EnfasisORTChar"/>
              </w:rPr>
              <w:t>Hora de Entrada:</w:t>
            </w:r>
            <w:r w:rsidR="4B33165F" w:rsidRPr="2D1453AB">
              <w:rPr>
                <w:rStyle w:val="EnfasisORTChar"/>
              </w:rPr>
              <w:t xml:space="preserve"> </w:t>
            </w:r>
            <w:r w:rsidR="4B33165F" w:rsidRPr="0036695A">
              <w:rPr>
                <w:szCs w:val="24"/>
              </w:rPr>
              <w:t>formato</w:t>
            </w:r>
            <w:r w:rsidR="20E48AD5" w:rsidRPr="0036695A">
              <w:rPr>
                <w:szCs w:val="24"/>
              </w:rPr>
              <w:t xml:space="preserve"> </w:t>
            </w:r>
            <w:r w:rsidR="4B33165F" w:rsidRPr="0036695A">
              <w:rPr>
                <w:szCs w:val="24"/>
              </w:rPr>
              <w:t xml:space="preserve">Datetime, es la hora que se asigna como entrada </w:t>
            </w:r>
            <w:r w:rsidR="47056B4B" w:rsidRPr="0036695A">
              <w:rPr>
                <w:szCs w:val="24"/>
              </w:rPr>
              <w:t xml:space="preserve">al </w:t>
            </w:r>
            <w:r w:rsidR="4B33165F" w:rsidRPr="0036695A">
              <w:rPr>
                <w:szCs w:val="24"/>
              </w:rPr>
              <w:t>puesto</w:t>
            </w:r>
            <w:r w:rsidR="6F2D07C2" w:rsidRPr="0036695A">
              <w:rPr>
                <w:szCs w:val="24"/>
              </w:rPr>
              <w:t>..</w:t>
            </w:r>
          </w:p>
          <w:p w14:paraId="6288E8F3" w14:textId="10CC5B1F" w:rsidR="67066EFE" w:rsidRPr="0036695A" w:rsidRDefault="67066EFE" w:rsidP="2D1453AB">
            <w:pPr>
              <w:pStyle w:val="ParrafoORT"/>
              <w:rPr>
                <w:szCs w:val="24"/>
              </w:rPr>
            </w:pPr>
            <w:r w:rsidRPr="2D1453AB">
              <w:rPr>
                <w:rStyle w:val="EnfasisORTChar"/>
              </w:rPr>
              <w:t>Hora de Salida:</w:t>
            </w:r>
            <w:r w:rsidR="2A8588F8" w:rsidRPr="2D1453AB">
              <w:rPr>
                <w:rStyle w:val="EnfasisORTChar"/>
              </w:rPr>
              <w:t xml:space="preserve"> </w:t>
            </w:r>
            <w:r w:rsidR="2A8588F8" w:rsidRPr="0036695A">
              <w:rPr>
                <w:szCs w:val="24"/>
              </w:rPr>
              <w:t>formato</w:t>
            </w:r>
            <w:r w:rsidR="1E60D910" w:rsidRPr="0036695A">
              <w:rPr>
                <w:szCs w:val="24"/>
              </w:rPr>
              <w:t xml:space="preserve"> </w:t>
            </w:r>
            <w:r w:rsidR="2A8588F8" w:rsidRPr="0036695A">
              <w:rPr>
                <w:szCs w:val="24"/>
              </w:rPr>
              <w:t xml:space="preserve">Datetime, es la hora que se asigna como </w:t>
            </w:r>
            <w:r w:rsidR="19A97118" w:rsidRPr="0036695A">
              <w:rPr>
                <w:szCs w:val="24"/>
              </w:rPr>
              <w:t>salida d</w:t>
            </w:r>
            <w:r w:rsidR="2A8588F8" w:rsidRPr="0036695A">
              <w:rPr>
                <w:szCs w:val="24"/>
              </w:rPr>
              <w:t>el puesto</w:t>
            </w:r>
            <w:r w:rsidR="73F275F2" w:rsidRPr="0036695A">
              <w:rPr>
                <w:szCs w:val="24"/>
              </w:rPr>
              <w:t xml:space="preserve"> </w:t>
            </w:r>
          </w:p>
          <w:p w14:paraId="40C25BD1" w14:textId="280B50AF" w:rsidR="67066EFE" w:rsidRPr="0036695A" w:rsidRDefault="67066EFE" w:rsidP="2D1453AB">
            <w:pPr>
              <w:pStyle w:val="ParrafoORT"/>
              <w:rPr>
                <w:szCs w:val="24"/>
              </w:rPr>
            </w:pPr>
            <w:r w:rsidRPr="0036695A">
              <w:rPr>
                <w:szCs w:val="24"/>
              </w:rPr>
              <w:t>La hora de salida debe ser posterior a la hora de entrada.</w:t>
            </w:r>
          </w:p>
          <w:p w14:paraId="41593440" w14:textId="2151EAF8" w:rsidR="6FFB0747" w:rsidRPr="0036695A" w:rsidRDefault="6FFB0747" w:rsidP="2D1453AB">
            <w:pPr>
              <w:pStyle w:val="ParrafoORT"/>
              <w:rPr>
                <w:szCs w:val="24"/>
              </w:rPr>
            </w:pPr>
            <w:r w:rsidRPr="2D1453AB">
              <w:rPr>
                <w:rStyle w:val="EnfasisORTChar"/>
              </w:rPr>
              <w:t xml:space="preserve">Cantidad de horas cargadas: </w:t>
            </w:r>
            <w:r w:rsidRPr="0036695A">
              <w:rPr>
                <w:szCs w:val="24"/>
              </w:rPr>
              <w:t>es la diferencia del transcurso de tiempo entre la hora de salida y la hora de entrada.</w:t>
            </w:r>
          </w:p>
          <w:p w14:paraId="33CF6D86" w14:textId="5ED56D36" w:rsidR="7E81FBB6" w:rsidRPr="0036695A" w:rsidRDefault="60BA9187" w:rsidP="43ADACC6">
            <w:pPr>
              <w:pStyle w:val="ParrafoORT"/>
              <w:rPr>
                <w:szCs w:val="24"/>
              </w:rPr>
            </w:pPr>
            <w:r w:rsidRPr="43ADACC6">
              <w:rPr>
                <w:rStyle w:val="EnfasisORTChar"/>
              </w:rPr>
              <w:t xml:space="preserve">Cantidad de horas armado: </w:t>
            </w:r>
            <w:r w:rsidRPr="0036695A">
              <w:rPr>
                <w:szCs w:val="24"/>
              </w:rPr>
              <w:t>es la cantidad de horas que realiza como guardia armado. En formato decimal. Tiene que ser mayor a cero y menor o igual a la cantidad de horas cargadas.</w:t>
            </w:r>
          </w:p>
          <w:p w14:paraId="509C779E" w14:textId="255E5B43" w:rsidR="7E81FBB6" w:rsidRPr="0036695A" w:rsidRDefault="40D114FA" w:rsidP="43ADACC6">
            <w:pPr>
              <w:pStyle w:val="ParrafoORT"/>
              <w:rPr>
                <w:szCs w:val="24"/>
              </w:rPr>
            </w:pPr>
            <w:r w:rsidRPr="43ADACC6">
              <w:rPr>
                <w:rStyle w:val="EnfasisORTChar"/>
              </w:rPr>
              <w:t xml:space="preserve">Activo: </w:t>
            </w:r>
            <w:r w:rsidR="44C03589" w:rsidRPr="0036695A">
              <w:rPr>
                <w:szCs w:val="24"/>
              </w:rPr>
              <w:t>define con true si está activo para uso de planificación o false si es lo contrario.</w:t>
            </w:r>
          </w:p>
          <w:p w14:paraId="587B9740" w14:textId="594A0392" w:rsidR="7E81FBB6" w:rsidRPr="0036695A" w:rsidRDefault="7E81FBB6" w:rsidP="43ADACC6">
            <w:pPr>
              <w:pStyle w:val="ParrafoORT"/>
              <w:rPr>
                <w:szCs w:val="24"/>
              </w:rPr>
            </w:pPr>
          </w:p>
          <w:p w14:paraId="06C16954" w14:textId="2E2DEFB7" w:rsidR="7E81FBB6" w:rsidRPr="0036695A" w:rsidRDefault="3AD93ADE" w:rsidP="43ADACC6">
            <w:pPr>
              <w:pStyle w:val="ParrafoORT"/>
              <w:rPr>
                <w:szCs w:val="24"/>
              </w:rPr>
            </w:pPr>
            <w:r w:rsidRPr="0036695A">
              <w:rPr>
                <w:szCs w:val="24"/>
              </w:rPr>
              <w:t xml:space="preserve">Consideraciones: </w:t>
            </w:r>
          </w:p>
          <w:p w14:paraId="5667DCF9" w14:textId="73D27E02" w:rsidR="7E81FBB6" w:rsidRPr="0036695A" w:rsidRDefault="3AD93ADE" w:rsidP="0036695A">
            <w:pPr>
              <w:pStyle w:val="ParrafoORT"/>
              <w:numPr>
                <w:ilvl w:val="0"/>
                <w:numId w:val="14"/>
              </w:numPr>
              <w:rPr>
                <w:rFonts w:eastAsia="Times New Roman"/>
                <w:szCs w:val="24"/>
              </w:rPr>
            </w:pPr>
            <w:r w:rsidRPr="0036695A">
              <w:rPr>
                <w:szCs w:val="24"/>
              </w:rPr>
              <w:t>No se puede asignar dos veces el mismo guardia a</w:t>
            </w:r>
            <w:r w:rsidR="5EB2F6EA" w:rsidRPr="0036695A">
              <w:rPr>
                <w:szCs w:val="24"/>
              </w:rPr>
              <w:t xml:space="preserve"> un puesto bajo el mismo horario de trabajo.</w:t>
            </w:r>
          </w:p>
          <w:p w14:paraId="504720A2" w14:textId="2747B8DD" w:rsidR="7E81FBB6" w:rsidRPr="0036695A" w:rsidRDefault="5EB2F6EA" w:rsidP="0036695A">
            <w:pPr>
              <w:pStyle w:val="ParrafoORT"/>
              <w:numPr>
                <w:ilvl w:val="0"/>
                <w:numId w:val="14"/>
              </w:numPr>
              <w:rPr>
                <w:rFonts w:eastAsia="Times New Roman"/>
                <w:szCs w:val="24"/>
              </w:rPr>
            </w:pPr>
            <w:r w:rsidRPr="0036695A">
              <w:rPr>
                <w:szCs w:val="24"/>
              </w:rPr>
              <w:t>No se puede cargar funcionarios a un puesto si éste tiene un concepto que genere falta o ausencia de la obligación laboral.</w:t>
            </w:r>
          </w:p>
          <w:p w14:paraId="36DB7C8D" w14:textId="11F989CE" w:rsidR="7E81FBB6" w:rsidRPr="0036695A" w:rsidRDefault="48656B47" w:rsidP="0036695A">
            <w:pPr>
              <w:pStyle w:val="ParrafoORT"/>
              <w:numPr>
                <w:ilvl w:val="0"/>
                <w:numId w:val="14"/>
              </w:numPr>
              <w:rPr>
                <w:rFonts w:eastAsia="Times New Roman"/>
                <w:szCs w:val="24"/>
              </w:rPr>
            </w:pPr>
            <w:r w:rsidRPr="0036695A">
              <w:rPr>
                <w:szCs w:val="24"/>
              </w:rPr>
              <w:t>No se puede cargar funcionarios que ya est</w:t>
            </w:r>
            <w:r w:rsidR="68C42F30" w:rsidRPr="0036695A">
              <w:rPr>
                <w:szCs w:val="24"/>
              </w:rPr>
              <w:t>á</w:t>
            </w:r>
            <w:r w:rsidRPr="0036695A">
              <w:rPr>
                <w:szCs w:val="24"/>
              </w:rPr>
              <w:t>n cubriendo otro puesto en otro servicio bajo el mismo horario de trabajo.</w:t>
            </w:r>
          </w:p>
          <w:p w14:paraId="1B23B87A" w14:textId="7F376EE7" w:rsidR="7E81FBB6" w:rsidRPr="0036695A" w:rsidRDefault="48656B47" w:rsidP="0036695A">
            <w:pPr>
              <w:pStyle w:val="ParrafoORT"/>
              <w:numPr>
                <w:ilvl w:val="0"/>
                <w:numId w:val="14"/>
              </w:numPr>
              <w:rPr>
                <w:szCs w:val="24"/>
              </w:rPr>
            </w:pPr>
            <w:r w:rsidRPr="0036695A">
              <w:rPr>
                <w:szCs w:val="24"/>
              </w:rPr>
              <w:lastRenderedPageBreak/>
              <w:t xml:space="preserve">Se pude cargar un puesto con un funcionario </w:t>
            </w:r>
            <w:r w:rsidR="4A95D6C4" w:rsidRPr="0036695A">
              <w:rPr>
                <w:szCs w:val="24"/>
              </w:rPr>
              <w:t>que podri</w:t>
            </w:r>
            <w:r w:rsidR="1F36BC5F" w:rsidRPr="0036695A">
              <w:rPr>
                <w:szCs w:val="24"/>
              </w:rPr>
              <w:t>á</w:t>
            </w:r>
            <w:r w:rsidR="4A95D6C4" w:rsidRPr="0036695A">
              <w:rPr>
                <w:szCs w:val="24"/>
              </w:rPr>
              <w:t xml:space="preserve"> estar librando pero al cargarlo, automáticamente se carga como “libre trabajado</w:t>
            </w:r>
            <w:r w:rsidR="41652DC2" w:rsidRPr="0036695A">
              <w:rPr>
                <w:szCs w:val="24"/>
              </w:rPr>
              <w:t>”</w:t>
            </w:r>
            <w:r w:rsidR="4A95D6C4" w:rsidRPr="0036695A">
              <w:rPr>
                <w:szCs w:val="24"/>
              </w:rPr>
              <w:t xml:space="preserve"> en el “tipo de asignación”</w:t>
            </w:r>
          </w:p>
          <w:p w14:paraId="2D3E642F" w14:textId="42CB3CB5" w:rsidR="7E81FBB6" w:rsidRPr="0036695A" w:rsidRDefault="05B8E19C" w:rsidP="0036695A">
            <w:pPr>
              <w:pStyle w:val="ParrafoORT"/>
              <w:numPr>
                <w:ilvl w:val="0"/>
                <w:numId w:val="14"/>
              </w:numPr>
              <w:rPr>
                <w:szCs w:val="24"/>
              </w:rPr>
            </w:pPr>
            <w:r w:rsidRPr="0036695A">
              <w:rPr>
                <w:szCs w:val="24"/>
              </w:rPr>
              <w:t>Un puesto solo puede estar en un servicio especifico</w:t>
            </w:r>
          </w:p>
        </w:tc>
      </w:tr>
      <w:tr w:rsidR="00321245" w14:paraId="125FE99A" w14:textId="77777777" w:rsidTr="0036695A">
        <w:tc>
          <w:tcPr>
            <w:tcW w:w="2055" w:type="dxa"/>
            <w:shd w:val="clear" w:color="auto" w:fill="auto"/>
          </w:tcPr>
          <w:p w14:paraId="496297FB" w14:textId="014F3989" w:rsidR="0C452087" w:rsidRPr="0036695A" w:rsidRDefault="0C452087" w:rsidP="0C452087">
            <w:pPr>
              <w:pStyle w:val="ParrafoORT"/>
              <w:rPr>
                <w:szCs w:val="24"/>
              </w:rPr>
            </w:pPr>
            <w:r>
              <w:lastRenderedPageBreak/>
              <w:t>Prioridad</w:t>
            </w:r>
          </w:p>
        </w:tc>
        <w:tc>
          <w:tcPr>
            <w:tcW w:w="6435" w:type="dxa"/>
            <w:shd w:val="clear" w:color="auto" w:fill="auto"/>
          </w:tcPr>
          <w:p w14:paraId="536DD23D" w14:textId="1357E9FC" w:rsidR="6E6D67F8" w:rsidRDefault="295FE336" w:rsidP="0C452087">
            <w:pPr>
              <w:pStyle w:val="ParrafoORT"/>
            </w:pPr>
            <w:r>
              <w:t>Alta</w:t>
            </w:r>
          </w:p>
        </w:tc>
      </w:tr>
    </w:tbl>
    <w:p w14:paraId="7F33D976" w14:textId="036DB05B" w:rsidR="0C452087" w:rsidRDefault="0C452087" w:rsidP="0C452087">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0DA1E35B" w14:textId="77777777" w:rsidTr="0036695A">
        <w:tc>
          <w:tcPr>
            <w:tcW w:w="2055" w:type="dxa"/>
            <w:shd w:val="clear" w:color="auto" w:fill="auto"/>
          </w:tcPr>
          <w:p w14:paraId="2F89F342" w14:textId="53B7A3D3" w:rsidR="0C452087" w:rsidRPr="0036695A" w:rsidRDefault="0C452087" w:rsidP="0C452087">
            <w:pPr>
              <w:pStyle w:val="ParrafoORT"/>
              <w:rPr>
                <w:szCs w:val="24"/>
              </w:rPr>
            </w:pPr>
            <w:r>
              <w:t>ID</w:t>
            </w:r>
          </w:p>
        </w:tc>
        <w:tc>
          <w:tcPr>
            <w:tcW w:w="6435" w:type="dxa"/>
            <w:shd w:val="clear" w:color="auto" w:fill="auto"/>
          </w:tcPr>
          <w:p w14:paraId="5C2A89A5" w14:textId="75E9DE9F" w:rsidR="0C452087" w:rsidRDefault="586E800C" w:rsidP="0C452087">
            <w:pPr>
              <w:pStyle w:val="ParrafoORT"/>
            </w:pPr>
            <w:r>
              <w:t>RF</w:t>
            </w:r>
            <w:r w:rsidR="7086F8BA">
              <w:t>21</w:t>
            </w:r>
          </w:p>
        </w:tc>
      </w:tr>
      <w:tr w:rsidR="00321245" w14:paraId="2D89BBDE" w14:textId="77777777" w:rsidTr="0036695A">
        <w:tc>
          <w:tcPr>
            <w:tcW w:w="2055" w:type="dxa"/>
            <w:shd w:val="clear" w:color="auto" w:fill="auto"/>
          </w:tcPr>
          <w:p w14:paraId="74F807BE" w14:textId="4F490FEC" w:rsidR="0C452087" w:rsidRPr="0036695A" w:rsidRDefault="0C452087" w:rsidP="0C452087">
            <w:pPr>
              <w:pStyle w:val="ParrafoORT"/>
              <w:rPr>
                <w:szCs w:val="24"/>
              </w:rPr>
            </w:pPr>
            <w:r>
              <w:t>Usuario</w:t>
            </w:r>
          </w:p>
        </w:tc>
        <w:tc>
          <w:tcPr>
            <w:tcW w:w="6435" w:type="dxa"/>
            <w:shd w:val="clear" w:color="auto" w:fill="auto"/>
          </w:tcPr>
          <w:p w14:paraId="6C16D580" w14:textId="6E9C197A" w:rsidR="30F048F0" w:rsidRDefault="30F048F0" w:rsidP="0C452087">
            <w:pPr>
              <w:pStyle w:val="ParrafoORT"/>
            </w:pPr>
            <w:r>
              <w:t>Subjefe de operativa</w:t>
            </w:r>
          </w:p>
        </w:tc>
      </w:tr>
      <w:tr w:rsidR="00321245" w14:paraId="0EEF6512" w14:textId="77777777" w:rsidTr="0036695A">
        <w:tc>
          <w:tcPr>
            <w:tcW w:w="2055" w:type="dxa"/>
            <w:shd w:val="clear" w:color="auto" w:fill="auto"/>
          </w:tcPr>
          <w:p w14:paraId="5A168BC2" w14:textId="75BD1945" w:rsidR="0C452087" w:rsidRPr="0036695A" w:rsidRDefault="0C452087" w:rsidP="00321245">
            <w:pPr>
              <w:pStyle w:val="ParrafoORT"/>
              <w:outlineLvl w:val="2"/>
              <w:rPr>
                <w:szCs w:val="24"/>
              </w:rPr>
            </w:pPr>
            <w:bookmarkStart w:id="64" w:name="_Toc71468264"/>
            <w:r>
              <w:t>Título</w:t>
            </w:r>
            <w:bookmarkEnd w:id="64"/>
          </w:p>
        </w:tc>
        <w:tc>
          <w:tcPr>
            <w:tcW w:w="6435" w:type="dxa"/>
            <w:shd w:val="clear" w:color="auto" w:fill="auto"/>
          </w:tcPr>
          <w:p w14:paraId="277441C5" w14:textId="721ECB70" w:rsidR="3E774F3D" w:rsidRDefault="3E774F3D" w:rsidP="00321245">
            <w:pPr>
              <w:pStyle w:val="ParrafoORT"/>
              <w:outlineLvl w:val="2"/>
            </w:pPr>
            <w:bookmarkStart w:id="65" w:name="_Toc71468265"/>
            <w:r>
              <w:t>Baja de puesto</w:t>
            </w:r>
            <w:bookmarkEnd w:id="65"/>
          </w:p>
        </w:tc>
      </w:tr>
      <w:tr w:rsidR="00321245" w14:paraId="7CBFAB73" w14:textId="77777777" w:rsidTr="0036695A">
        <w:tc>
          <w:tcPr>
            <w:tcW w:w="2055" w:type="dxa"/>
            <w:shd w:val="clear" w:color="auto" w:fill="auto"/>
          </w:tcPr>
          <w:p w14:paraId="4C5FFA68" w14:textId="777286FF" w:rsidR="0C452087" w:rsidRPr="0036695A" w:rsidRDefault="0C452087" w:rsidP="0C452087">
            <w:pPr>
              <w:pStyle w:val="ParrafoORT"/>
              <w:rPr>
                <w:szCs w:val="24"/>
              </w:rPr>
            </w:pPr>
            <w:r>
              <w:t>Descripción</w:t>
            </w:r>
          </w:p>
        </w:tc>
        <w:tc>
          <w:tcPr>
            <w:tcW w:w="6435" w:type="dxa"/>
            <w:shd w:val="clear" w:color="auto" w:fill="auto"/>
          </w:tcPr>
          <w:p w14:paraId="45F16D1B" w14:textId="0509B593" w:rsidR="0C452087" w:rsidRPr="0036695A" w:rsidRDefault="0C452087" w:rsidP="0C452087">
            <w:pPr>
              <w:pStyle w:val="ParrafoORT"/>
              <w:rPr>
                <w:szCs w:val="24"/>
              </w:rPr>
            </w:pPr>
            <w:r>
              <w:t>El sistema debe permitir</w:t>
            </w:r>
            <w:r w:rsidR="6FE8F1F4">
              <w:t xml:space="preserve"> la baja de un puesto existente </w:t>
            </w:r>
          </w:p>
        </w:tc>
      </w:tr>
      <w:tr w:rsidR="00321245" w14:paraId="39A9A16B" w14:textId="77777777" w:rsidTr="0036695A">
        <w:trPr>
          <w:trHeight w:val="450"/>
        </w:trPr>
        <w:tc>
          <w:tcPr>
            <w:tcW w:w="2055" w:type="dxa"/>
            <w:shd w:val="clear" w:color="auto" w:fill="auto"/>
          </w:tcPr>
          <w:p w14:paraId="664FA6D3" w14:textId="79C284BA" w:rsidR="036CD162" w:rsidRPr="0036695A" w:rsidRDefault="036CD162" w:rsidP="2D1453AB">
            <w:pPr>
              <w:pStyle w:val="ParrafoORT"/>
              <w:rPr>
                <w:szCs w:val="24"/>
              </w:rPr>
            </w:pPr>
            <w:r w:rsidRPr="0036695A">
              <w:rPr>
                <w:szCs w:val="24"/>
              </w:rPr>
              <w:t>Validación y reglas de negocio</w:t>
            </w:r>
          </w:p>
        </w:tc>
        <w:tc>
          <w:tcPr>
            <w:tcW w:w="6435" w:type="dxa"/>
            <w:shd w:val="clear" w:color="auto" w:fill="auto"/>
          </w:tcPr>
          <w:p w14:paraId="2BA90476" w14:textId="50F43F0E" w:rsidR="2D1453AB" w:rsidRPr="0036695A" w:rsidRDefault="0D3A38C2" w:rsidP="2D1453AB">
            <w:pPr>
              <w:pStyle w:val="ParrafoORT"/>
              <w:rPr>
                <w:szCs w:val="24"/>
              </w:rPr>
            </w:pPr>
            <w:r w:rsidRPr="0036695A">
              <w:rPr>
                <w:szCs w:val="24"/>
              </w:rPr>
              <w:t xml:space="preserve">El puesto que se quiere dar de baja </w:t>
            </w:r>
            <w:r w:rsidR="119962FE" w:rsidRPr="0036695A">
              <w:rPr>
                <w:szCs w:val="24"/>
              </w:rPr>
              <w:t xml:space="preserve">en su </w:t>
            </w:r>
            <w:r w:rsidR="5D3CD969" w:rsidRPr="0036695A">
              <w:rPr>
                <w:szCs w:val="24"/>
              </w:rPr>
              <w:t xml:space="preserve">estado </w:t>
            </w:r>
            <w:r w:rsidR="119962FE" w:rsidRPr="0036695A">
              <w:rPr>
                <w:szCs w:val="24"/>
              </w:rPr>
              <w:t>“</w:t>
            </w:r>
            <w:r w:rsidR="5CA78435" w:rsidRPr="0036695A">
              <w:rPr>
                <w:szCs w:val="24"/>
              </w:rPr>
              <w:t>activo</w:t>
            </w:r>
            <w:r w:rsidR="119962FE" w:rsidRPr="0036695A">
              <w:rPr>
                <w:szCs w:val="24"/>
              </w:rPr>
              <w:t>”, se cambia a valor “</w:t>
            </w:r>
            <w:r w:rsidR="1171A4E2" w:rsidRPr="0036695A">
              <w:rPr>
                <w:szCs w:val="24"/>
              </w:rPr>
              <w:t>false</w:t>
            </w:r>
            <w:r w:rsidR="119962FE" w:rsidRPr="0036695A">
              <w:rPr>
                <w:szCs w:val="24"/>
              </w:rPr>
              <w:t>”</w:t>
            </w:r>
            <w:r w:rsidR="6E753D85" w:rsidRPr="0036695A">
              <w:rPr>
                <w:szCs w:val="24"/>
              </w:rPr>
              <w:t xml:space="preserve"> según RF</w:t>
            </w:r>
            <w:r w:rsidR="5DBFFC1E" w:rsidRPr="0036695A">
              <w:rPr>
                <w:szCs w:val="24"/>
              </w:rPr>
              <w:t>20, lo</w:t>
            </w:r>
            <w:r w:rsidR="119962FE" w:rsidRPr="0036695A">
              <w:rPr>
                <w:szCs w:val="24"/>
              </w:rPr>
              <w:t xml:space="preserve"> cual ya no estará disponible para futuras planificaciones del escalafón.</w:t>
            </w:r>
          </w:p>
        </w:tc>
      </w:tr>
      <w:tr w:rsidR="00321245" w14:paraId="7CA65225" w14:textId="77777777" w:rsidTr="0036695A">
        <w:trPr>
          <w:trHeight w:val="450"/>
        </w:trPr>
        <w:tc>
          <w:tcPr>
            <w:tcW w:w="2055" w:type="dxa"/>
            <w:shd w:val="clear" w:color="auto" w:fill="auto"/>
          </w:tcPr>
          <w:p w14:paraId="19858018" w14:textId="014F3989" w:rsidR="0C452087" w:rsidRPr="0036695A" w:rsidRDefault="0C452087" w:rsidP="0C452087">
            <w:pPr>
              <w:pStyle w:val="ParrafoORT"/>
              <w:rPr>
                <w:szCs w:val="24"/>
              </w:rPr>
            </w:pPr>
            <w:r>
              <w:t>Prioridad</w:t>
            </w:r>
          </w:p>
        </w:tc>
        <w:tc>
          <w:tcPr>
            <w:tcW w:w="6435" w:type="dxa"/>
            <w:shd w:val="clear" w:color="auto" w:fill="auto"/>
          </w:tcPr>
          <w:p w14:paraId="73D25202" w14:textId="62A15109" w:rsidR="5A228B0A" w:rsidRDefault="5A228B0A" w:rsidP="0C452087">
            <w:pPr>
              <w:pStyle w:val="ParrafoORT"/>
            </w:pPr>
            <w:r>
              <w:t>Baja</w:t>
            </w:r>
          </w:p>
        </w:tc>
      </w:tr>
    </w:tbl>
    <w:p w14:paraId="5BF08E37" w14:textId="518163AF" w:rsidR="0C452087" w:rsidRDefault="0C452087" w:rsidP="0C452087">
      <w:pPr>
        <w:pStyle w:val="SubNivelORT"/>
        <w:numPr>
          <w:ilvl w:val="0"/>
          <w:numId w:val="0"/>
        </w:numPr>
        <w:rPr>
          <w:rStyle w:val="SubNivelORTCar"/>
          <w:b/>
          <w:bCs/>
        </w:rPr>
      </w:pPr>
    </w:p>
    <w:tbl>
      <w:tblPr>
        <w:tblW w:w="8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130"/>
        <w:gridCol w:w="6360"/>
      </w:tblGrid>
      <w:tr w:rsidR="00321245" w14:paraId="365CB682" w14:textId="77777777" w:rsidTr="0036695A">
        <w:tc>
          <w:tcPr>
            <w:tcW w:w="2130" w:type="dxa"/>
            <w:shd w:val="clear" w:color="auto" w:fill="auto"/>
          </w:tcPr>
          <w:p w14:paraId="6E8FA3A9" w14:textId="53B7A3D3" w:rsidR="0C452087" w:rsidRPr="0036695A" w:rsidRDefault="0C452087" w:rsidP="0C452087">
            <w:pPr>
              <w:pStyle w:val="ParrafoORT"/>
              <w:rPr>
                <w:szCs w:val="24"/>
              </w:rPr>
            </w:pPr>
            <w:r>
              <w:t>ID</w:t>
            </w:r>
          </w:p>
        </w:tc>
        <w:tc>
          <w:tcPr>
            <w:tcW w:w="6360" w:type="dxa"/>
            <w:shd w:val="clear" w:color="auto" w:fill="auto"/>
          </w:tcPr>
          <w:p w14:paraId="0386ED17" w14:textId="1233CDFD" w:rsidR="0C452087" w:rsidRDefault="22E74860" w:rsidP="0C452087">
            <w:pPr>
              <w:pStyle w:val="ParrafoORT"/>
            </w:pPr>
            <w:r>
              <w:t>RF</w:t>
            </w:r>
            <w:r w:rsidR="00A558F9">
              <w:t>2</w:t>
            </w:r>
            <w:r w:rsidR="690E5A52">
              <w:t>2</w:t>
            </w:r>
          </w:p>
        </w:tc>
      </w:tr>
      <w:tr w:rsidR="00321245" w14:paraId="6995E2DF" w14:textId="77777777" w:rsidTr="0036695A">
        <w:tc>
          <w:tcPr>
            <w:tcW w:w="2130" w:type="dxa"/>
            <w:shd w:val="clear" w:color="auto" w:fill="auto"/>
          </w:tcPr>
          <w:p w14:paraId="4EB608D1" w14:textId="4F490FEC" w:rsidR="0C452087" w:rsidRPr="0036695A" w:rsidRDefault="0C452087" w:rsidP="0C452087">
            <w:pPr>
              <w:pStyle w:val="ParrafoORT"/>
              <w:rPr>
                <w:szCs w:val="24"/>
              </w:rPr>
            </w:pPr>
            <w:r>
              <w:t>Usuario</w:t>
            </w:r>
          </w:p>
        </w:tc>
        <w:tc>
          <w:tcPr>
            <w:tcW w:w="6360" w:type="dxa"/>
            <w:shd w:val="clear" w:color="auto" w:fill="auto"/>
          </w:tcPr>
          <w:p w14:paraId="142E0FEE" w14:textId="2B737E92" w:rsidR="04F9EE7F" w:rsidRDefault="04F9EE7F" w:rsidP="0C452087">
            <w:pPr>
              <w:pStyle w:val="ParrafoORT"/>
            </w:pPr>
            <w:r>
              <w:t>Subjefe de operativa. Asistente de operativa</w:t>
            </w:r>
          </w:p>
        </w:tc>
      </w:tr>
      <w:tr w:rsidR="00321245" w14:paraId="1C90675D" w14:textId="77777777" w:rsidTr="0036695A">
        <w:tc>
          <w:tcPr>
            <w:tcW w:w="2130" w:type="dxa"/>
            <w:shd w:val="clear" w:color="auto" w:fill="auto"/>
          </w:tcPr>
          <w:p w14:paraId="7F3B9C36" w14:textId="75BD1945" w:rsidR="0C452087" w:rsidRPr="0036695A" w:rsidRDefault="0C452087" w:rsidP="00C971EB">
            <w:pPr>
              <w:pStyle w:val="ParrafoORT"/>
              <w:outlineLvl w:val="2"/>
              <w:rPr>
                <w:szCs w:val="24"/>
              </w:rPr>
            </w:pPr>
            <w:bookmarkStart w:id="66" w:name="_Toc71468266"/>
            <w:r>
              <w:t>Título</w:t>
            </w:r>
            <w:bookmarkEnd w:id="66"/>
          </w:p>
        </w:tc>
        <w:tc>
          <w:tcPr>
            <w:tcW w:w="6360" w:type="dxa"/>
            <w:shd w:val="clear" w:color="auto" w:fill="auto"/>
          </w:tcPr>
          <w:p w14:paraId="13E9E294" w14:textId="0DE1E777" w:rsidR="4AA378F7" w:rsidRDefault="4AA378F7" w:rsidP="00C971EB">
            <w:pPr>
              <w:pStyle w:val="ParrafoORT"/>
              <w:outlineLvl w:val="2"/>
            </w:pPr>
            <w:bookmarkStart w:id="67" w:name="_Toc71468267"/>
            <w:r>
              <w:t>Modificación de horario en jornada de un guardia</w:t>
            </w:r>
            <w:bookmarkEnd w:id="67"/>
          </w:p>
        </w:tc>
      </w:tr>
      <w:tr w:rsidR="00321245" w14:paraId="558A2608" w14:textId="77777777" w:rsidTr="0036695A">
        <w:tc>
          <w:tcPr>
            <w:tcW w:w="2130" w:type="dxa"/>
            <w:shd w:val="clear" w:color="auto" w:fill="auto"/>
          </w:tcPr>
          <w:p w14:paraId="5E7553F8" w14:textId="777286FF" w:rsidR="0C452087" w:rsidRPr="0036695A" w:rsidRDefault="0C452087" w:rsidP="0C452087">
            <w:pPr>
              <w:pStyle w:val="ParrafoORT"/>
              <w:rPr>
                <w:szCs w:val="24"/>
              </w:rPr>
            </w:pPr>
            <w:r>
              <w:t>Descripción</w:t>
            </w:r>
          </w:p>
        </w:tc>
        <w:tc>
          <w:tcPr>
            <w:tcW w:w="6360" w:type="dxa"/>
            <w:shd w:val="clear" w:color="auto" w:fill="auto"/>
          </w:tcPr>
          <w:p w14:paraId="7AD10C7D" w14:textId="320EABEC" w:rsidR="0C452087" w:rsidRPr="0036695A" w:rsidRDefault="0C452087" w:rsidP="0C452087">
            <w:pPr>
              <w:pStyle w:val="ParrafoORT"/>
              <w:rPr>
                <w:szCs w:val="24"/>
              </w:rPr>
            </w:pPr>
            <w:r>
              <w:t>El sistema debe permitir</w:t>
            </w:r>
            <w:r w:rsidR="35B956AE">
              <w:t xml:space="preserve"> la modificación del horario de un guardia en un servicio </w:t>
            </w:r>
            <w:r w:rsidR="50B09576">
              <w:t>específico</w:t>
            </w:r>
            <w:r w:rsidR="35B956AE">
              <w:t xml:space="preserve">, un </w:t>
            </w:r>
            <w:r w:rsidR="7F282689">
              <w:t>día</w:t>
            </w:r>
            <w:r w:rsidR="35B956AE">
              <w:t xml:space="preserve"> determinado</w:t>
            </w:r>
          </w:p>
        </w:tc>
      </w:tr>
      <w:tr w:rsidR="00321245" w14:paraId="304514DC" w14:textId="77777777" w:rsidTr="0036695A">
        <w:tc>
          <w:tcPr>
            <w:tcW w:w="2130" w:type="dxa"/>
            <w:shd w:val="clear" w:color="auto" w:fill="auto"/>
          </w:tcPr>
          <w:p w14:paraId="4E2C539D" w14:textId="5810543F" w:rsidR="0161B8D3" w:rsidRPr="0036695A" w:rsidRDefault="0161B8D3" w:rsidP="43ADACC6">
            <w:pPr>
              <w:pStyle w:val="ParrafoORT"/>
              <w:rPr>
                <w:szCs w:val="24"/>
              </w:rPr>
            </w:pPr>
            <w:r w:rsidRPr="0036695A">
              <w:rPr>
                <w:szCs w:val="24"/>
              </w:rPr>
              <w:t>Validación y reglas de negocio</w:t>
            </w:r>
          </w:p>
        </w:tc>
        <w:tc>
          <w:tcPr>
            <w:tcW w:w="6360" w:type="dxa"/>
            <w:shd w:val="clear" w:color="auto" w:fill="auto"/>
          </w:tcPr>
          <w:p w14:paraId="2BF5D8DA" w14:textId="3F20BFE4" w:rsidR="200708FD" w:rsidRPr="0036695A" w:rsidRDefault="200708FD" w:rsidP="43ADACC6">
            <w:pPr>
              <w:pStyle w:val="ParrafoORT"/>
              <w:rPr>
                <w:szCs w:val="24"/>
              </w:rPr>
            </w:pPr>
            <w:r w:rsidRPr="0036695A">
              <w:rPr>
                <w:szCs w:val="24"/>
              </w:rPr>
              <w:t>Se requiere:</w:t>
            </w:r>
          </w:p>
          <w:p w14:paraId="3D70AF25" w14:textId="0CA69F10" w:rsidR="200708FD" w:rsidRPr="0036695A" w:rsidRDefault="55B5E748" w:rsidP="43ADACC6">
            <w:pPr>
              <w:pStyle w:val="ParrafoORT"/>
              <w:rPr>
                <w:szCs w:val="24"/>
              </w:rPr>
            </w:pPr>
            <w:r w:rsidRPr="0036695A">
              <w:rPr>
                <w:szCs w:val="24"/>
              </w:rPr>
              <w:t>Hora de entrada: formato Datetime, es la hora que se asigna como entrada al puesto.</w:t>
            </w:r>
          </w:p>
          <w:p w14:paraId="3DFC4C54" w14:textId="596D0CA2" w:rsidR="200708FD" w:rsidRPr="0036695A" w:rsidRDefault="200708FD" w:rsidP="43ADACC6">
            <w:pPr>
              <w:pStyle w:val="ParrafoORT"/>
              <w:rPr>
                <w:szCs w:val="24"/>
              </w:rPr>
            </w:pPr>
            <w:r w:rsidRPr="0036695A">
              <w:rPr>
                <w:szCs w:val="24"/>
              </w:rPr>
              <w:t>Hora de salida: formato Datetime, es la hora que se asigna como entrada al puesto.</w:t>
            </w:r>
          </w:p>
          <w:p w14:paraId="5DB2AF6B" w14:textId="066D5A84" w:rsidR="200708FD" w:rsidRPr="0036695A" w:rsidRDefault="200708FD" w:rsidP="43ADACC6">
            <w:pPr>
              <w:pStyle w:val="ParrafoORT"/>
              <w:rPr>
                <w:szCs w:val="24"/>
              </w:rPr>
            </w:pPr>
            <w:r w:rsidRPr="0036695A">
              <w:rPr>
                <w:szCs w:val="24"/>
              </w:rPr>
              <w:t>La hora de salida debe ser posterior a la hora de entrada, y el tiempo transcurrido entre ambos horarios debe ser mayor a 30 minutos (cantidad de hora</w:t>
            </w:r>
            <w:r w:rsidR="715B7F38" w:rsidRPr="0036695A">
              <w:rPr>
                <w:szCs w:val="24"/>
              </w:rPr>
              <w:t>s 0.5)</w:t>
            </w:r>
          </w:p>
          <w:p w14:paraId="50606CAA" w14:textId="7EC4D767" w:rsidR="43ADACC6" w:rsidRPr="0036695A" w:rsidRDefault="43ADACC6" w:rsidP="43ADACC6">
            <w:pPr>
              <w:pStyle w:val="ParrafoORT"/>
              <w:rPr>
                <w:szCs w:val="24"/>
              </w:rPr>
            </w:pPr>
          </w:p>
        </w:tc>
      </w:tr>
      <w:tr w:rsidR="00321245" w14:paraId="098CF622" w14:textId="77777777" w:rsidTr="0036695A">
        <w:tc>
          <w:tcPr>
            <w:tcW w:w="2130" w:type="dxa"/>
            <w:shd w:val="clear" w:color="auto" w:fill="auto"/>
          </w:tcPr>
          <w:p w14:paraId="2A0C9567" w14:textId="014F3989" w:rsidR="0C452087" w:rsidRPr="0036695A" w:rsidRDefault="0C452087" w:rsidP="0C452087">
            <w:pPr>
              <w:pStyle w:val="ParrafoORT"/>
              <w:rPr>
                <w:szCs w:val="24"/>
              </w:rPr>
            </w:pPr>
            <w:r>
              <w:lastRenderedPageBreak/>
              <w:t>Prioridad</w:t>
            </w:r>
          </w:p>
        </w:tc>
        <w:tc>
          <w:tcPr>
            <w:tcW w:w="6360" w:type="dxa"/>
            <w:shd w:val="clear" w:color="auto" w:fill="auto"/>
          </w:tcPr>
          <w:p w14:paraId="1E11E29E" w14:textId="5E750E57" w:rsidR="7A65FED1" w:rsidRDefault="7A65FED1" w:rsidP="0C452087">
            <w:pPr>
              <w:pStyle w:val="ParrafoORT"/>
            </w:pPr>
            <w:r>
              <w:t>Alta</w:t>
            </w:r>
          </w:p>
        </w:tc>
      </w:tr>
    </w:tbl>
    <w:p w14:paraId="70B46168" w14:textId="0E9D508B" w:rsidR="0C452087" w:rsidRDefault="0C452087" w:rsidP="0C452087">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22F3B4E5" w14:textId="77777777" w:rsidTr="0036695A">
        <w:tc>
          <w:tcPr>
            <w:tcW w:w="2055" w:type="dxa"/>
            <w:shd w:val="clear" w:color="auto" w:fill="auto"/>
          </w:tcPr>
          <w:p w14:paraId="7DEEA283" w14:textId="53B7A3D3" w:rsidR="43ADACC6" w:rsidRPr="0036695A" w:rsidRDefault="43ADACC6" w:rsidP="43ADACC6">
            <w:pPr>
              <w:pStyle w:val="ParrafoORT"/>
              <w:rPr>
                <w:szCs w:val="24"/>
              </w:rPr>
            </w:pPr>
            <w:r>
              <w:t>ID</w:t>
            </w:r>
          </w:p>
        </w:tc>
        <w:tc>
          <w:tcPr>
            <w:tcW w:w="6435" w:type="dxa"/>
            <w:shd w:val="clear" w:color="auto" w:fill="auto"/>
          </w:tcPr>
          <w:p w14:paraId="7535BBC7" w14:textId="3E2B9DF4" w:rsidR="43ADACC6" w:rsidRDefault="1F2C0F43" w:rsidP="43ADACC6">
            <w:pPr>
              <w:pStyle w:val="ParrafoORT"/>
            </w:pPr>
            <w:r>
              <w:t>RF2</w:t>
            </w:r>
            <w:r w:rsidR="6B9D281B">
              <w:t>3</w:t>
            </w:r>
          </w:p>
        </w:tc>
      </w:tr>
      <w:tr w:rsidR="00321245" w14:paraId="1D6352F9" w14:textId="77777777" w:rsidTr="0036695A">
        <w:tc>
          <w:tcPr>
            <w:tcW w:w="2055" w:type="dxa"/>
            <w:shd w:val="clear" w:color="auto" w:fill="auto"/>
          </w:tcPr>
          <w:p w14:paraId="5749D7BC" w14:textId="4F490FEC" w:rsidR="43ADACC6" w:rsidRPr="0036695A" w:rsidRDefault="43ADACC6" w:rsidP="43ADACC6">
            <w:pPr>
              <w:pStyle w:val="ParrafoORT"/>
              <w:rPr>
                <w:szCs w:val="24"/>
              </w:rPr>
            </w:pPr>
            <w:r>
              <w:t>Usuario</w:t>
            </w:r>
          </w:p>
        </w:tc>
        <w:tc>
          <w:tcPr>
            <w:tcW w:w="6435" w:type="dxa"/>
            <w:shd w:val="clear" w:color="auto" w:fill="auto"/>
          </w:tcPr>
          <w:p w14:paraId="23C958A4" w14:textId="476E9AF8" w:rsidR="43ADACC6" w:rsidRPr="0036695A" w:rsidRDefault="43ADACC6" w:rsidP="43ADACC6">
            <w:pPr>
              <w:pStyle w:val="ParrafoORT"/>
              <w:rPr>
                <w:szCs w:val="24"/>
              </w:rPr>
            </w:pPr>
            <w:r>
              <w:t>Subjefe de operativa.</w:t>
            </w:r>
          </w:p>
        </w:tc>
      </w:tr>
      <w:tr w:rsidR="00321245" w14:paraId="32887C33" w14:textId="77777777" w:rsidTr="0036695A">
        <w:tc>
          <w:tcPr>
            <w:tcW w:w="2055" w:type="dxa"/>
            <w:shd w:val="clear" w:color="auto" w:fill="auto"/>
          </w:tcPr>
          <w:p w14:paraId="3CE2A8C4" w14:textId="75BD1945" w:rsidR="43ADACC6" w:rsidRPr="0036695A" w:rsidRDefault="43ADACC6" w:rsidP="00C971EB">
            <w:pPr>
              <w:pStyle w:val="ParrafoORT"/>
              <w:outlineLvl w:val="2"/>
              <w:rPr>
                <w:szCs w:val="24"/>
              </w:rPr>
            </w:pPr>
            <w:bookmarkStart w:id="68" w:name="_Toc71468268"/>
            <w:r>
              <w:t>Título</w:t>
            </w:r>
            <w:bookmarkEnd w:id="68"/>
          </w:p>
        </w:tc>
        <w:tc>
          <w:tcPr>
            <w:tcW w:w="6435" w:type="dxa"/>
            <w:shd w:val="clear" w:color="auto" w:fill="auto"/>
          </w:tcPr>
          <w:p w14:paraId="7B00CE67" w14:textId="0A1CC755" w:rsidR="43ADACC6" w:rsidRDefault="43ADACC6" w:rsidP="00C971EB">
            <w:pPr>
              <w:pStyle w:val="ParrafoORT"/>
              <w:outlineLvl w:val="2"/>
            </w:pPr>
            <w:bookmarkStart w:id="69" w:name="_Toc71468269"/>
            <w:r>
              <w:t xml:space="preserve">Carga </w:t>
            </w:r>
            <w:r w:rsidR="00C971EB">
              <w:t xml:space="preserve">de </w:t>
            </w:r>
            <w:r>
              <w:t>libres trabajados</w:t>
            </w:r>
            <w:bookmarkEnd w:id="69"/>
          </w:p>
        </w:tc>
      </w:tr>
      <w:tr w:rsidR="00321245" w14:paraId="1BC70EAE" w14:textId="77777777" w:rsidTr="0036695A">
        <w:tc>
          <w:tcPr>
            <w:tcW w:w="2055" w:type="dxa"/>
            <w:shd w:val="clear" w:color="auto" w:fill="auto"/>
          </w:tcPr>
          <w:p w14:paraId="73BDAE8D" w14:textId="777286FF" w:rsidR="43ADACC6" w:rsidRPr="0036695A" w:rsidRDefault="43ADACC6" w:rsidP="43ADACC6">
            <w:pPr>
              <w:pStyle w:val="ParrafoORT"/>
              <w:rPr>
                <w:szCs w:val="24"/>
              </w:rPr>
            </w:pPr>
            <w:r>
              <w:t>Descripción</w:t>
            </w:r>
          </w:p>
        </w:tc>
        <w:tc>
          <w:tcPr>
            <w:tcW w:w="6435" w:type="dxa"/>
            <w:shd w:val="clear" w:color="auto" w:fill="auto"/>
          </w:tcPr>
          <w:p w14:paraId="2BC84311" w14:textId="2274DD85" w:rsidR="43ADACC6" w:rsidRDefault="43ADACC6" w:rsidP="43ADACC6">
            <w:pPr>
              <w:pStyle w:val="ParrafoORT"/>
            </w:pPr>
            <w:r>
              <w:t xml:space="preserve">El sistema debe permitir la carga de libres trabajados cuando se asigna un funcionario que en </w:t>
            </w:r>
            <w:r w:rsidR="0196E650">
              <w:t xml:space="preserve">si </w:t>
            </w:r>
            <w:r w:rsidR="08F1480D">
              <w:t>día</w:t>
            </w:r>
            <w:r>
              <w:t xml:space="preserve"> libre decide </w:t>
            </w:r>
            <w:r w:rsidR="43B5EE68">
              <w:t>trabajar</w:t>
            </w:r>
            <w:r>
              <w:t>.</w:t>
            </w:r>
          </w:p>
        </w:tc>
      </w:tr>
      <w:tr w:rsidR="00321245" w14:paraId="4C9E0CFE" w14:textId="77777777" w:rsidTr="0036695A">
        <w:tc>
          <w:tcPr>
            <w:tcW w:w="2055" w:type="dxa"/>
            <w:shd w:val="clear" w:color="auto" w:fill="auto"/>
          </w:tcPr>
          <w:p w14:paraId="11FDA098" w14:textId="5810543F" w:rsidR="43ADACC6" w:rsidRPr="0036695A" w:rsidRDefault="43ADACC6" w:rsidP="43ADACC6">
            <w:pPr>
              <w:pStyle w:val="ParrafoORT"/>
              <w:rPr>
                <w:szCs w:val="24"/>
              </w:rPr>
            </w:pPr>
            <w:r w:rsidRPr="0036695A">
              <w:rPr>
                <w:szCs w:val="24"/>
              </w:rPr>
              <w:t>Validación y reglas de negocio</w:t>
            </w:r>
          </w:p>
          <w:p w14:paraId="3FF84E13" w14:textId="212F7F0A" w:rsidR="43ADACC6" w:rsidRPr="0036695A" w:rsidRDefault="43ADACC6" w:rsidP="43ADACC6">
            <w:pPr>
              <w:pStyle w:val="ParrafoORT"/>
              <w:rPr>
                <w:szCs w:val="24"/>
              </w:rPr>
            </w:pPr>
          </w:p>
        </w:tc>
        <w:tc>
          <w:tcPr>
            <w:tcW w:w="6435" w:type="dxa"/>
            <w:shd w:val="clear" w:color="auto" w:fill="auto"/>
          </w:tcPr>
          <w:p w14:paraId="25BEACA9" w14:textId="3E2A8280" w:rsidR="43ADACC6" w:rsidRPr="0036695A" w:rsidRDefault="43ADACC6" w:rsidP="43ADACC6">
            <w:pPr>
              <w:pStyle w:val="ParrafoORT"/>
              <w:rPr>
                <w:szCs w:val="24"/>
              </w:rPr>
            </w:pPr>
            <w:r w:rsidRPr="0036695A">
              <w:rPr>
                <w:szCs w:val="24"/>
              </w:rPr>
              <w:t xml:space="preserve">Se asigna al puesto </w:t>
            </w:r>
            <w:r w:rsidR="40B2BED4" w:rsidRPr="0036695A">
              <w:rPr>
                <w:szCs w:val="24"/>
              </w:rPr>
              <w:t xml:space="preserve">el “tipo de asignación” como “LIBRE_TRABAJADO” </w:t>
            </w:r>
            <w:r w:rsidR="4B85B11B" w:rsidRPr="0036695A">
              <w:rPr>
                <w:szCs w:val="24"/>
              </w:rPr>
              <w:t xml:space="preserve">según RF20 </w:t>
            </w:r>
            <w:r w:rsidR="40B2BED4" w:rsidRPr="0036695A">
              <w:rPr>
                <w:szCs w:val="24"/>
              </w:rPr>
              <w:t xml:space="preserve">y se computa </w:t>
            </w:r>
            <w:r w:rsidR="7EE727BA" w:rsidRPr="0036695A">
              <w:rPr>
                <w:szCs w:val="24"/>
              </w:rPr>
              <w:t>en la carga de horas según RF</w:t>
            </w:r>
            <w:r w:rsidR="25EF3146" w:rsidRPr="0036695A">
              <w:rPr>
                <w:szCs w:val="24"/>
              </w:rPr>
              <w:t>10 en “Nombre del cómputo” como “LIBRE_TRABAJADO”.</w:t>
            </w:r>
          </w:p>
          <w:p w14:paraId="22F13FCF" w14:textId="13BD5539" w:rsidR="25EF3146" w:rsidRPr="0036695A" w:rsidRDefault="25EF3146" w:rsidP="43ADACC6">
            <w:pPr>
              <w:pStyle w:val="ParrafoORT"/>
              <w:rPr>
                <w:szCs w:val="24"/>
              </w:rPr>
            </w:pPr>
            <w:r w:rsidRPr="0036695A">
              <w:rPr>
                <w:szCs w:val="24"/>
              </w:rPr>
              <w:t xml:space="preserve">En la planificación del escalafón se ingresa su horario de entrada y salida y al momento de confirmar el presente se computa </w:t>
            </w:r>
            <w:r w:rsidR="413E8C8D" w:rsidRPr="0036695A">
              <w:rPr>
                <w:szCs w:val="24"/>
              </w:rPr>
              <w:t>con los datos necesario según RF10.</w:t>
            </w:r>
          </w:p>
        </w:tc>
      </w:tr>
      <w:tr w:rsidR="00321245" w14:paraId="75C36227" w14:textId="77777777" w:rsidTr="0036695A">
        <w:tc>
          <w:tcPr>
            <w:tcW w:w="2055" w:type="dxa"/>
            <w:shd w:val="clear" w:color="auto" w:fill="auto"/>
          </w:tcPr>
          <w:p w14:paraId="322594D4" w14:textId="014F3989" w:rsidR="43ADACC6" w:rsidRPr="0036695A" w:rsidRDefault="43ADACC6" w:rsidP="43ADACC6">
            <w:pPr>
              <w:pStyle w:val="ParrafoORT"/>
              <w:rPr>
                <w:szCs w:val="24"/>
              </w:rPr>
            </w:pPr>
            <w:r>
              <w:t>Prioridad</w:t>
            </w:r>
          </w:p>
        </w:tc>
        <w:tc>
          <w:tcPr>
            <w:tcW w:w="6435" w:type="dxa"/>
            <w:shd w:val="clear" w:color="auto" w:fill="auto"/>
          </w:tcPr>
          <w:p w14:paraId="70056C1B" w14:textId="0D80286D" w:rsidR="43ADACC6" w:rsidRDefault="43ADACC6" w:rsidP="43ADACC6">
            <w:pPr>
              <w:pStyle w:val="ParrafoORT"/>
            </w:pPr>
            <w:r>
              <w:t>Alta</w:t>
            </w:r>
          </w:p>
        </w:tc>
      </w:tr>
    </w:tbl>
    <w:p w14:paraId="21809F1A" w14:textId="6AB0D334" w:rsidR="43ADACC6" w:rsidRDefault="43ADACC6" w:rsidP="43ADACC6">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7D0B8BA3" w14:textId="77777777" w:rsidTr="0036695A">
        <w:tc>
          <w:tcPr>
            <w:tcW w:w="2055" w:type="dxa"/>
            <w:shd w:val="clear" w:color="auto" w:fill="auto"/>
          </w:tcPr>
          <w:p w14:paraId="182E0A01" w14:textId="53B7A3D3" w:rsidR="43ADACC6" w:rsidRPr="0036695A" w:rsidRDefault="43ADACC6" w:rsidP="43ADACC6">
            <w:pPr>
              <w:pStyle w:val="ParrafoORT"/>
              <w:rPr>
                <w:szCs w:val="24"/>
              </w:rPr>
            </w:pPr>
            <w:r>
              <w:t>ID</w:t>
            </w:r>
          </w:p>
        </w:tc>
        <w:tc>
          <w:tcPr>
            <w:tcW w:w="6435" w:type="dxa"/>
            <w:shd w:val="clear" w:color="auto" w:fill="auto"/>
          </w:tcPr>
          <w:p w14:paraId="22BE96B0" w14:textId="20CE4CD2" w:rsidR="43ADACC6" w:rsidRDefault="1F2C0F43" w:rsidP="43ADACC6">
            <w:pPr>
              <w:pStyle w:val="ParrafoORT"/>
            </w:pPr>
            <w:r>
              <w:t>RF</w:t>
            </w:r>
            <w:r w:rsidR="1903AEB4">
              <w:t>2</w:t>
            </w:r>
            <w:r w:rsidR="29E6242B">
              <w:t>4</w:t>
            </w:r>
          </w:p>
        </w:tc>
      </w:tr>
      <w:tr w:rsidR="00321245" w14:paraId="6DC7AD10" w14:textId="77777777" w:rsidTr="0036695A">
        <w:tc>
          <w:tcPr>
            <w:tcW w:w="2055" w:type="dxa"/>
            <w:shd w:val="clear" w:color="auto" w:fill="auto"/>
          </w:tcPr>
          <w:p w14:paraId="66F70A13" w14:textId="4F490FEC" w:rsidR="43ADACC6" w:rsidRPr="0036695A" w:rsidRDefault="43ADACC6" w:rsidP="43ADACC6">
            <w:pPr>
              <w:pStyle w:val="ParrafoORT"/>
              <w:rPr>
                <w:szCs w:val="24"/>
              </w:rPr>
            </w:pPr>
            <w:r>
              <w:t>Usuario</w:t>
            </w:r>
          </w:p>
        </w:tc>
        <w:tc>
          <w:tcPr>
            <w:tcW w:w="6435" w:type="dxa"/>
            <w:shd w:val="clear" w:color="auto" w:fill="auto"/>
          </w:tcPr>
          <w:p w14:paraId="0C5FB81D" w14:textId="45FC3AE5" w:rsidR="43ADACC6" w:rsidRDefault="43ADACC6" w:rsidP="43ADACC6">
            <w:pPr>
              <w:pStyle w:val="ParrafoORT"/>
            </w:pPr>
            <w:r>
              <w:t>Subjefe de operativa</w:t>
            </w:r>
          </w:p>
        </w:tc>
      </w:tr>
      <w:tr w:rsidR="00321245" w14:paraId="10E6CAFD" w14:textId="77777777" w:rsidTr="0036695A">
        <w:tc>
          <w:tcPr>
            <w:tcW w:w="2055" w:type="dxa"/>
            <w:shd w:val="clear" w:color="auto" w:fill="auto"/>
          </w:tcPr>
          <w:p w14:paraId="5DDCFA26" w14:textId="75BD1945" w:rsidR="43ADACC6" w:rsidRPr="0036695A" w:rsidRDefault="43ADACC6" w:rsidP="00C971EB">
            <w:pPr>
              <w:pStyle w:val="ParrafoORT"/>
              <w:outlineLvl w:val="2"/>
              <w:rPr>
                <w:szCs w:val="24"/>
              </w:rPr>
            </w:pPr>
            <w:bookmarkStart w:id="70" w:name="_Toc71468270"/>
            <w:r>
              <w:t>Título</w:t>
            </w:r>
            <w:bookmarkEnd w:id="70"/>
          </w:p>
        </w:tc>
        <w:tc>
          <w:tcPr>
            <w:tcW w:w="6435" w:type="dxa"/>
            <w:shd w:val="clear" w:color="auto" w:fill="auto"/>
          </w:tcPr>
          <w:p w14:paraId="65D6DE39" w14:textId="39605EA6" w:rsidR="43ADACC6" w:rsidRDefault="43ADACC6" w:rsidP="00C971EB">
            <w:pPr>
              <w:pStyle w:val="ParrafoORT"/>
              <w:outlineLvl w:val="2"/>
            </w:pPr>
            <w:bookmarkStart w:id="71" w:name="_Toc71468271"/>
            <w:r>
              <w:t xml:space="preserve">Configuración </w:t>
            </w:r>
            <w:r w:rsidR="185B0FA4">
              <w:t>de seguimiento de funcionario</w:t>
            </w:r>
            <w:bookmarkEnd w:id="71"/>
          </w:p>
        </w:tc>
      </w:tr>
      <w:tr w:rsidR="00321245" w14:paraId="669E4133" w14:textId="77777777" w:rsidTr="0036695A">
        <w:tc>
          <w:tcPr>
            <w:tcW w:w="2055" w:type="dxa"/>
            <w:shd w:val="clear" w:color="auto" w:fill="auto"/>
          </w:tcPr>
          <w:p w14:paraId="17A8DE0C" w14:textId="777286FF" w:rsidR="43ADACC6" w:rsidRPr="0036695A" w:rsidRDefault="43ADACC6" w:rsidP="43ADACC6">
            <w:pPr>
              <w:pStyle w:val="ParrafoORT"/>
              <w:rPr>
                <w:szCs w:val="24"/>
              </w:rPr>
            </w:pPr>
            <w:r>
              <w:t>Descripción</w:t>
            </w:r>
          </w:p>
        </w:tc>
        <w:tc>
          <w:tcPr>
            <w:tcW w:w="6435" w:type="dxa"/>
            <w:shd w:val="clear" w:color="auto" w:fill="auto"/>
          </w:tcPr>
          <w:p w14:paraId="78FC5C00" w14:textId="440D2499" w:rsidR="43ADACC6" w:rsidRDefault="43ADACC6" w:rsidP="43ADACC6">
            <w:pPr>
              <w:pStyle w:val="ParrafoORT"/>
            </w:pPr>
            <w:r>
              <w:t xml:space="preserve">El sistema debe permitir la configuración </w:t>
            </w:r>
            <w:r w:rsidR="247B8C11">
              <w:t xml:space="preserve">en cuanto a sus datos personales, y seguimiento de jornada </w:t>
            </w:r>
            <w:r w:rsidR="733E6758">
              <w:t>día</w:t>
            </w:r>
            <w:r w:rsidR="247B8C11">
              <w:t xml:space="preserve"> a </w:t>
            </w:r>
            <w:r w:rsidR="0D8FA3FB">
              <w:t>día</w:t>
            </w:r>
            <w:r w:rsidR="247B8C11">
              <w:t>.</w:t>
            </w:r>
          </w:p>
        </w:tc>
      </w:tr>
      <w:tr w:rsidR="00321245" w14:paraId="30E7B767" w14:textId="77777777" w:rsidTr="0036695A">
        <w:tc>
          <w:tcPr>
            <w:tcW w:w="2055" w:type="dxa"/>
            <w:shd w:val="clear" w:color="auto" w:fill="auto"/>
          </w:tcPr>
          <w:p w14:paraId="0C679B30" w14:textId="15770506" w:rsidR="43ADACC6" w:rsidRPr="0036695A" w:rsidRDefault="43ADACC6" w:rsidP="43ADACC6">
            <w:pPr>
              <w:pStyle w:val="ParrafoORT"/>
              <w:rPr>
                <w:szCs w:val="24"/>
              </w:rPr>
            </w:pPr>
            <w:r w:rsidRPr="0036695A">
              <w:rPr>
                <w:szCs w:val="24"/>
              </w:rPr>
              <w:t>Validación y reglas de negocio</w:t>
            </w:r>
          </w:p>
          <w:p w14:paraId="052CCF0C" w14:textId="61FD1260" w:rsidR="43ADACC6" w:rsidRPr="0036695A" w:rsidRDefault="43ADACC6" w:rsidP="43ADACC6">
            <w:pPr>
              <w:pStyle w:val="ParrafoORT"/>
              <w:rPr>
                <w:szCs w:val="24"/>
              </w:rPr>
            </w:pPr>
          </w:p>
        </w:tc>
        <w:tc>
          <w:tcPr>
            <w:tcW w:w="6435" w:type="dxa"/>
            <w:shd w:val="clear" w:color="auto" w:fill="auto"/>
          </w:tcPr>
          <w:p w14:paraId="341C6FFD" w14:textId="7DA3CD0E" w:rsidR="43ADACC6" w:rsidRPr="0036695A" w:rsidRDefault="43ADACC6" w:rsidP="43ADACC6">
            <w:pPr>
              <w:pStyle w:val="ParrafoORT"/>
              <w:rPr>
                <w:szCs w:val="24"/>
              </w:rPr>
            </w:pPr>
            <w:r w:rsidRPr="0036695A">
              <w:rPr>
                <w:szCs w:val="24"/>
              </w:rPr>
              <w:t xml:space="preserve">Se </w:t>
            </w:r>
            <w:r w:rsidR="0F7D3CD5" w:rsidRPr="0036695A">
              <w:rPr>
                <w:szCs w:val="24"/>
              </w:rPr>
              <w:t>puede configurar</w:t>
            </w:r>
            <w:r w:rsidRPr="0036695A">
              <w:rPr>
                <w:szCs w:val="24"/>
              </w:rPr>
              <w:t>:</w:t>
            </w:r>
          </w:p>
          <w:p w14:paraId="57BF8942" w14:textId="0875F6E4" w:rsidR="762948AA" w:rsidRPr="0036695A" w:rsidRDefault="762948AA" w:rsidP="43ADACC6">
            <w:pPr>
              <w:pStyle w:val="ParrafoORT"/>
              <w:rPr>
                <w:szCs w:val="24"/>
              </w:rPr>
            </w:pPr>
            <w:r w:rsidRPr="43ADACC6">
              <w:rPr>
                <w:rStyle w:val="EnfasisORTChar"/>
              </w:rPr>
              <w:t>Cambio de domicilio</w:t>
            </w:r>
            <w:r w:rsidR="43ADACC6" w:rsidRPr="43ADACC6">
              <w:rPr>
                <w:rStyle w:val="EnfasisORTChar"/>
              </w:rPr>
              <w:t xml:space="preserve">: </w:t>
            </w:r>
            <w:r w:rsidR="5DE464DA" w:rsidRPr="0036695A">
              <w:rPr>
                <w:szCs w:val="24"/>
              </w:rPr>
              <w:t>se podrá actualizar el domicilio de un funcionario e impactar en las propiedades del funcionario RF10</w:t>
            </w:r>
          </w:p>
          <w:p w14:paraId="78D25CCC" w14:textId="5DC978F4" w:rsidR="47172F45" w:rsidRPr="0036695A" w:rsidRDefault="47172F45" w:rsidP="43ADACC6">
            <w:pPr>
              <w:pStyle w:val="ParrafoORT"/>
              <w:rPr>
                <w:szCs w:val="24"/>
              </w:rPr>
            </w:pPr>
            <w:r w:rsidRPr="43ADACC6">
              <w:rPr>
                <w:rStyle w:val="EnfasisORTChar"/>
              </w:rPr>
              <w:t xml:space="preserve">Cambio de </w:t>
            </w:r>
            <w:r w:rsidR="2EB4A8F4" w:rsidRPr="43ADACC6">
              <w:rPr>
                <w:rStyle w:val="EnfasisORTChar"/>
              </w:rPr>
              <w:t>teléfono</w:t>
            </w:r>
            <w:r w:rsidR="43ADACC6" w:rsidRPr="43ADACC6">
              <w:rPr>
                <w:rStyle w:val="EnfasisORTChar"/>
              </w:rPr>
              <w:t xml:space="preserve">: </w:t>
            </w:r>
            <w:r w:rsidR="5D7AB4AF" w:rsidRPr="0036695A">
              <w:rPr>
                <w:szCs w:val="24"/>
              </w:rPr>
              <w:t xml:space="preserve">se podrá actualizar el </w:t>
            </w:r>
            <w:r w:rsidR="58C15652" w:rsidRPr="0036695A">
              <w:rPr>
                <w:szCs w:val="24"/>
              </w:rPr>
              <w:t>teléfono</w:t>
            </w:r>
            <w:r w:rsidR="5D7AB4AF" w:rsidRPr="0036695A">
              <w:rPr>
                <w:szCs w:val="24"/>
              </w:rPr>
              <w:t xml:space="preserve"> de un funcionario e impactar en las propiedades del funcionario RF10</w:t>
            </w:r>
          </w:p>
          <w:p w14:paraId="0F0161E7" w14:textId="685B0C47" w:rsidR="5057A618" w:rsidRPr="0036695A" w:rsidRDefault="5057A618" w:rsidP="43ADACC6">
            <w:pPr>
              <w:pStyle w:val="ParrafoORT"/>
              <w:rPr>
                <w:szCs w:val="24"/>
              </w:rPr>
            </w:pPr>
            <w:r w:rsidRPr="43ADACC6">
              <w:rPr>
                <w:rStyle w:val="EnfasisORTChar"/>
              </w:rPr>
              <w:t xml:space="preserve">Estado actual: </w:t>
            </w:r>
            <w:r w:rsidR="1816E25A" w:rsidRPr="0036695A">
              <w:rPr>
                <w:szCs w:val="24"/>
              </w:rPr>
              <w:t xml:space="preserve">refleja el cómputo actual del funcionario (Trabajando, Certificado médico, certificado BSE, falta, libre, </w:t>
            </w:r>
            <w:r w:rsidR="1816E25A" w:rsidRPr="0036695A">
              <w:rPr>
                <w:szCs w:val="24"/>
              </w:rPr>
              <w:lastRenderedPageBreak/>
              <w:t xml:space="preserve">libre trabajado, </w:t>
            </w:r>
            <w:r w:rsidR="163E3E11" w:rsidRPr="0036695A">
              <w:rPr>
                <w:szCs w:val="24"/>
              </w:rPr>
              <w:t>etc.</w:t>
            </w:r>
            <w:r w:rsidR="6D598E25" w:rsidRPr="0036695A">
              <w:rPr>
                <w:szCs w:val="24"/>
              </w:rPr>
              <w:t>, según RF09</w:t>
            </w:r>
            <w:r w:rsidR="1816E25A" w:rsidRPr="0036695A">
              <w:rPr>
                <w:szCs w:val="24"/>
              </w:rPr>
              <w:t>)</w:t>
            </w:r>
          </w:p>
          <w:p w14:paraId="66C5F6F5" w14:textId="6F30E820" w:rsidR="5845A055" w:rsidRPr="0036695A" w:rsidRDefault="05DDF5A7" w:rsidP="43ADACC6">
            <w:pPr>
              <w:pStyle w:val="ParrafoORT"/>
              <w:rPr>
                <w:szCs w:val="24"/>
              </w:rPr>
            </w:pPr>
            <w:r w:rsidRPr="5109B25A">
              <w:rPr>
                <w:rStyle w:val="EnfasisORTChar"/>
              </w:rPr>
              <w:t xml:space="preserve">Excepcionalidades: </w:t>
            </w:r>
            <w:r w:rsidR="4DA9905A" w:rsidRPr="5109B25A">
              <w:rPr>
                <w:rStyle w:val="ParrafoORTCar"/>
              </w:rPr>
              <w:t xml:space="preserve">automatizaciones </w:t>
            </w:r>
            <w:r w:rsidR="4DA9905A" w:rsidRPr="0036695A">
              <w:rPr>
                <w:szCs w:val="24"/>
              </w:rPr>
              <w:t>inherente al contrato.</w:t>
            </w:r>
          </w:p>
          <w:p w14:paraId="225D8BA9" w14:textId="1B8566A3" w:rsidR="579958DF" w:rsidRPr="0036695A" w:rsidRDefault="579958DF" w:rsidP="0036695A">
            <w:pPr>
              <w:pStyle w:val="ParrafoORT"/>
              <w:numPr>
                <w:ilvl w:val="0"/>
                <w:numId w:val="13"/>
              </w:numPr>
              <w:rPr>
                <w:rFonts w:eastAsia="Times New Roman"/>
                <w:szCs w:val="24"/>
              </w:rPr>
            </w:pPr>
            <w:r w:rsidRPr="0036695A">
              <w:rPr>
                <w:szCs w:val="24"/>
              </w:rPr>
              <w:t>Segundo día de descanso trabajado</w:t>
            </w:r>
          </w:p>
          <w:p w14:paraId="180BCA16" w14:textId="7ADF6B08" w:rsidR="579958DF" w:rsidRPr="0036695A" w:rsidRDefault="579958DF" w:rsidP="0036695A">
            <w:pPr>
              <w:pStyle w:val="ParrafoORT"/>
              <w:numPr>
                <w:ilvl w:val="0"/>
                <w:numId w:val="13"/>
              </w:numPr>
              <w:rPr>
                <w:rFonts w:eastAsia="Times New Roman"/>
                <w:szCs w:val="24"/>
              </w:rPr>
            </w:pPr>
            <w:r w:rsidRPr="0036695A">
              <w:rPr>
                <w:szCs w:val="24"/>
              </w:rPr>
              <w:t>Cambio libre a libre trabajado,</w:t>
            </w:r>
          </w:p>
          <w:p w14:paraId="69BD0DA8" w14:textId="2EBB907E" w:rsidR="43ADACC6" w:rsidRPr="0036695A" w:rsidRDefault="43ADACC6" w:rsidP="43ADACC6">
            <w:pPr>
              <w:pStyle w:val="ParrafoORT"/>
              <w:rPr>
                <w:szCs w:val="24"/>
              </w:rPr>
            </w:pPr>
          </w:p>
        </w:tc>
      </w:tr>
      <w:tr w:rsidR="00321245" w14:paraId="2F142644" w14:textId="77777777" w:rsidTr="0036695A">
        <w:tc>
          <w:tcPr>
            <w:tcW w:w="2055" w:type="dxa"/>
            <w:shd w:val="clear" w:color="auto" w:fill="auto"/>
          </w:tcPr>
          <w:p w14:paraId="662A1217" w14:textId="014F3989" w:rsidR="43ADACC6" w:rsidRPr="0036695A" w:rsidRDefault="43ADACC6" w:rsidP="43ADACC6">
            <w:pPr>
              <w:pStyle w:val="ParrafoORT"/>
              <w:rPr>
                <w:szCs w:val="24"/>
              </w:rPr>
            </w:pPr>
            <w:r>
              <w:lastRenderedPageBreak/>
              <w:t>Prioridad</w:t>
            </w:r>
          </w:p>
        </w:tc>
        <w:tc>
          <w:tcPr>
            <w:tcW w:w="6435" w:type="dxa"/>
            <w:shd w:val="clear" w:color="auto" w:fill="auto"/>
          </w:tcPr>
          <w:p w14:paraId="7B13D4A9" w14:textId="5B3A6094" w:rsidR="43ADACC6" w:rsidRDefault="43ADACC6" w:rsidP="43ADACC6">
            <w:pPr>
              <w:pStyle w:val="ParrafoORT"/>
            </w:pPr>
            <w:r>
              <w:t>Media</w:t>
            </w:r>
          </w:p>
        </w:tc>
      </w:tr>
    </w:tbl>
    <w:p w14:paraId="06C22F0E" w14:textId="0DB3D07F" w:rsidR="43ADACC6" w:rsidRDefault="43ADACC6" w:rsidP="74EF939A">
      <w:pPr>
        <w:pStyle w:val="SubNivelORT"/>
        <w:numPr>
          <w:ilvl w:val="0"/>
          <w:numId w:val="0"/>
        </w:numPr>
        <w:ind w:left="357"/>
        <w:rPr>
          <w:rStyle w:val="SubNivelORTC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60CEF67D" w14:textId="77777777" w:rsidTr="0036695A">
        <w:tc>
          <w:tcPr>
            <w:tcW w:w="2055" w:type="dxa"/>
            <w:shd w:val="clear" w:color="auto" w:fill="auto"/>
          </w:tcPr>
          <w:p w14:paraId="423FAE13" w14:textId="53B7A3D3" w:rsidR="0C452087" w:rsidRPr="0036695A" w:rsidRDefault="0C452087" w:rsidP="0C452087">
            <w:pPr>
              <w:pStyle w:val="ParrafoORT"/>
              <w:rPr>
                <w:szCs w:val="24"/>
              </w:rPr>
            </w:pPr>
            <w:r>
              <w:t>ID</w:t>
            </w:r>
          </w:p>
        </w:tc>
        <w:tc>
          <w:tcPr>
            <w:tcW w:w="6435" w:type="dxa"/>
            <w:shd w:val="clear" w:color="auto" w:fill="auto"/>
          </w:tcPr>
          <w:p w14:paraId="08F8FBEE" w14:textId="0BA56323" w:rsidR="0C452087" w:rsidRDefault="22E74860" w:rsidP="0C452087">
            <w:pPr>
              <w:pStyle w:val="ParrafoORT"/>
            </w:pPr>
            <w:r>
              <w:t>RF</w:t>
            </w:r>
            <w:r w:rsidR="2560BB02">
              <w:t>2</w:t>
            </w:r>
            <w:r w:rsidR="4792C401">
              <w:t>5</w:t>
            </w:r>
          </w:p>
        </w:tc>
      </w:tr>
      <w:tr w:rsidR="00321245" w14:paraId="1943F0BC" w14:textId="77777777" w:rsidTr="0036695A">
        <w:tc>
          <w:tcPr>
            <w:tcW w:w="2055" w:type="dxa"/>
            <w:shd w:val="clear" w:color="auto" w:fill="auto"/>
          </w:tcPr>
          <w:p w14:paraId="00AD8BC3" w14:textId="4F490FEC" w:rsidR="0C452087" w:rsidRPr="0036695A" w:rsidRDefault="0C452087" w:rsidP="0C452087">
            <w:pPr>
              <w:pStyle w:val="ParrafoORT"/>
              <w:rPr>
                <w:szCs w:val="24"/>
              </w:rPr>
            </w:pPr>
            <w:r>
              <w:t>Usuario</w:t>
            </w:r>
          </w:p>
        </w:tc>
        <w:tc>
          <w:tcPr>
            <w:tcW w:w="6435" w:type="dxa"/>
            <w:shd w:val="clear" w:color="auto" w:fill="auto"/>
          </w:tcPr>
          <w:p w14:paraId="08D20EED" w14:textId="476E9AF8" w:rsidR="24A65142" w:rsidRPr="0036695A" w:rsidRDefault="24A65142" w:rsidP="0C452087">
            <w:pPr>
              <w:pStyle w:val="ParrafoORT"/>
              <w:rPr>
                <w:szCs w:val="24"/>
              </w:rPr>
            </w:pPr>
            <w:r>
              <w:t>Subjefe de operativa.</w:t>
            </w:r>
          </w:p>
        </w:tc>
      </w:tr>
      <w:tr w:rsidR="00321245" w14:paraId="4E22CE77" w14:textId="77777777" w:rsidTr="0036695A">
        <w:tc>
          <w:tcPr>
            <w:tcW w:w="2055" w:type="dxa"/>
            <w:shd w:val="clear" w:color="auto" w:fill="auto"/>
          </w:tcPr>
          <w:p w14:paraId="65B45348" w14:textId="75BD1945" w:rsidR="0C452087" w:rsidRPr="0036695A" w:rsidRDefault="0C452087" w:rsidP="00C971EB">
            <w:pPr>
              <w:pStyle w:val="ParrafoORT"/>
              <w:outlineLvl w:val="2"/>
              <w:rPr>
                <w:szCs w:val="24"/>
              </w:rPr>
            </w:pPr>
            <w:bookmarkStart w:id="72" w:name="_Toc71468272"/>
            <w:r>
              <w:t>Título</w:t>
            </w:r>
            <w:bookmarkEnd w:id="72"/>
          </w:p>
        </w:tc>
        <w:tc>
          <w:tcPr>
            <w:tcW w:w="6435" w:type="dxa"/>
            <w:shd w:val="clear" w:color="auto" w:fill="auto"/>
          </w:tcPr>
          <w:p w14:paraId="35B90207" w14:textId="1E32E254" w:rsidR="1C18725F" w:rsidRDefault="7BB60F33" w:rsidP="00C971EB">
            <w:pPr>
              <w:pStyle w:val="ParrafoORT"/>
              <w:outlineLvl w:val="2"/>
            </w:pPr>
            <w:bookmarkStart w:id="73" w:name="_Toc71468273"/>
            <w:r>
              <w:t>Carga de libres</w:t>
            </w:r>
            <w:r w:rsidR="2F3B2192">
              <w:t xml:space="preserve"> de un guardia</w:t>
            </w:r>
            <w:bookmarkEnd w:id="73"/>
          </w:p>
        </w:tc>
      </w:tr>
      <w:tr w:rsidR="00321245" w14:paraId="45BB4E91" w14:textId="77777777" w:rsidTr="0036695A">
        <w:tc>
          <w:tcPr>
            <w:tcW w:w="2055" w:type="dxa"/>
            <w:shd w:val="clear" w:color="auto" w:fill="auto"/>
          </w:tcPr>
          <w:p w14:paraId="4997BA59" w14:textId="777286FF" w:rsidR="0C452087" w:rsidRPr="0036695A" w:rsidRDefault="0C452087" w:rsidP="0C452087">
            <w:pPr>
              <w:pStyle w:val="ParrafoORT"/>
              <w:rPr>
                <w:szCs w:val="24"/>
              </w:rPr>
            </w:pPr>
            <w:r>
              <w:t>Descripción</w:t>
            </w:r>
          </w:p>
        </w:tc>
        <w:tc>
          <w:tcPr>
            <w:tcW w:w="6435" w:type="dxa"/>
            <w:shd w:val="clear" w:color="auto" w:fill="auto"/>
          </w:tcPr>
          <w:p w14:paraId="478A11E3" w14:textId="4683927C" w:rsidR="0C452087" w:rsidRDefault="0C452087" w:rsidP="43ADACC6">
            <w:pPr>
              <w:pStyle w:val="ParrafoORT"/>
            </w:pPr>
            <w:r>
              <w:t>El sistema debe permitir</w:t>
            </w:r>
            <w:r w:rsidR="11E37FFE">
              <w:t xml:space="preserve"> la carga de</w:t>
            </w:r>
            <w:r w:rsidR="616C620F">
              <w:t xml:space="preserve"> </w:t>
            </w:r>
            <w:r w:rsidR="11E37FFE">
              <w:t>libre</w:t>
            </w:r>
            <w:r w:rsidR="67517C72">
              <w:t xml:space="preserve"> a un funcionario llegado su dia de descanso</w:t>
            </w:r>
          </w:p>
        </w:tc>
      </w:tr>
      <w:tr w:rsidR="00321245" w14:paraId="593A1014" w14:textId="77777777" w:rsidTr="0036695A">
        <w:tc>
          <w:tcPr>
            <w:tcW w:w="2055" w:type="dxa"/>
            <w:shd w:val="clear" w:color="auto" w:fill="auto"/>
          </w:tcPr>
          <w:p w14:paraId="226DD5EB" w14:textId="5810543F" w:rsidR="27609A2D" w:rsidRPr="0036695A" w:rsidRDefault="27609A2D" w:rsidP="43ADACC6">
            <w:pPr>
              <w:pStyle w:val="ParrafoORT"/>
              <w:rPr>
                <w:szCs w:val="24"/>
              </w:rPr>
            </w:pPr>
            <w:r w:rsidRPr="0036695A">
              <w:rPr>
                <w:szCs w:val="24"/>
              </w:rPr>
              <w:t>Validación y reglas de negocio</w:t>
            </w:r>
          </w:p>
          <w:p w14:paraId="18BE3F0D" w14:textId="212F7F0A" w:rsidR="43ADACC6" w:rsidRPr="0036695A" w:rsidRDefault="43ADACC6" w:rsidP="43ADACC6">
            <w:pPr>
              <w:pStyle w:val="ParrafoORT"/>
              <w:rPr>
                <w:szCs w:val="24"/>
              </w:rPr>
            </w:pPr>
          </w:p>
        </w:tc>
        <w:tc>
          <w:tcPr>
            <w:tcW w:w="6435" w:type="dxa"/>
            <w:shd w:val="clear" w:color="auto" w:fill="auto"/>
          </w:tcPr>
          <w:p w14:paraId="1C6C01F4" w14:textId="137EBCF7" w:rsidR="722F7F09" w:rsidRPr="0036695A" w:rsidRDefault="722F7F09" w:rsidP="43ADACC6">
            <w:pPr>
              <w:pStyle w:val="ParrafoORT"/>
              <w:rPr>
                <w:szCs w:val="24"/>
              </w:rPr>
            </w:pPr>
            <w:r w:rsidRPr="0036695A">
              <w:rPr>
                <w:szCs w:val="24"/>
              </w:rPr>
              <w:t>Se requiere:</w:t>
            </w:r>
          </w:p>
          <w:p w14:paraId="596F78CA" w14:textId="1D7EC7D9" w:rsidR="7A6FD626" w:rsidRPr="0036695A" w:rsidRDefault="7A6FD626" w:rsidP="43ADACC6">
            <w:pPr>
              <w:pStyle w:val="ParrafoORT"/>
              <w:rPr>
                <w:szCs w:val="24"/>
              </w:rPr>
            </w:pPr>
            <w:r w:rsidRPr="0036695A">
              <w:rPr>
                <w:szCs w:val="24"/>
              </w:rPr>
              <w:t>Cambiar en la configuración de estado de un funcionario a valor “LIBRE”</w:t>
            </w:r>
            <w:r w:rsidR="195F61E3" w:rsidRPr="0036695A">
              <w:rPr>
                <w:szCs w:val="24"/>
              </w:rPr>
              <w:t xml:space="preserve"> en la planificación, y luego impactarlo en el registro de horas del servicio</w:t>
            </w:r>
            <w:r w:rsidR="21FF2C20" w:rsidRPr="0036695A">
              <w:rPr>
                <w:szCs w:val="24"/>
              </w:rPr>
              <w:t xml:space="preserve"> según RF10, donde el “nombre del cómputo” adquiere valor “LIBRE”</w:t>
            </w:r>
          </w:p>
        </w:tc>
      </w:tr>
      <w:tr w:rsidR="00321245" w14:paraId="2E3C83BA" w14:textId="77777777" w:rsidTr="0036695A">
        <w:tc>
          <w:tcPr>
            <w:tcW w:w="2055" w:type="dxa"/>
            <w:shd w:val="clear" w:color="auto" w:fill="auto"/>
          </w:tcPr>
          <w:p w14:paraId="779DF558" w14:textId="014F3989" w:rsidR="0C452087" w:rsidRPr="0036695A" w:rsidRDefault="0C452087" w:rsidP="0C452087">
            <w:pPr>
              <w:pStyle w:val="ParrafoORT"/>
              <w:rPr>
                <w:szCs w:val="24"/>
              </w:rPr>
            </w:pPr>
            <w:r>
              <w:t>Prioridad</w:t>
            </w:r>
          </w:p>
        </w:tc>
        <w:tc>
          <w:tcPr>
            <w:tcW w:w="6435" w:type="dxa"/>
            <w:shd w:val="clear" w:color="auto" w:fill="auto"/>
          </w:tcPr>
          <w:p w14:paraId="6010D0D6" w14:textId="0D80286D" w:rsidR="1C8AB927" w:rsidRDefault="1C8AB927" w:rsidP="0C452087">
            <w:pPr>
              <w:pStyle w:val="ParrafoORT"/>
            </w:pPr>
            <w:r>
              <w:t>Alta</w:t>
            </w:r>
          </w:p>
        </w:tc>
      </w:tr>
    </w:tbl>
    <w:p w14:paraId="25F24C30" w14:textId="0D03F199" w:rsidR="0C452087" w:rsidRDefault="0C452087" w:rsidP="0C452087">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2D48FF61" w14:textId="77777777" w:rsidTr="0036695A">
        <w:tc>
          <w:tcPr>
            <w:tcW w:w="2055" w:type="dxa"/>
            <w:shd w:val="clear" w:color="auto" w:fill="auto"/>
          </w:tcPr>
          <w:p w14:paraId="5C8A97AC" w14:textId="53B7A3D3" w:rsidR="0C452087" w:rsidRPr="0036695A" w:rsidRDefault="0C452087" w:rsidP="0C452087">
            <w:pPr>
              <w:pStyle w:val="ParrafoORT"/>
              <w:rPr>
                <w:szCs w:val="24"/>
              </w:rPr>
            </w:pPr>
            <w:r>
              <w:t>ID</w:t>
            </w:r>
          </w:p>
        </w:tc>
        <w:tc>
          <w:tcPr>
            <w:tcW w:w="6435" w:type="dxa"/>
            <w:shd w:val="clear" w:color="auto" w:fill="auto"/>
          </w:tcPr>
          <w:p w14:paraId="67482479" w14:textId="261728C4" w:rsidR="0C452087" w:rsidRDefault="22E74860" w:rsidP="0C452087">
            <w:pPr>
              <w:pStyle w:val="ParrafoORT"/>
            </w:pPr>
            <w:r>
              <w:t>RF</w:t>
            </w:r>
            <w:r w:rsidR="6F9F9366">
              <w:t>2</w:t>
            </w:r>
            <w:r w:rsidR="766E0009">
              <w:t>6</w:t>
            </w:r>
          </w:p>
        </w:tc>
      </w:tr>
      <w:tr w:rsidR="00321245" w14:paraId="25AC27C1" w14:textId="77777777" w:rsidTr="0036695A">
        <w:tc>
          <w:tcPr>
            <w:tcW w:w="2055" w:type="dxa"/>
            <w:shd w:val="clear" w:color="auto" w:fill="auto"/>
          </w:tcPr>
          <w:p w14:paraId="37C5161D" w14:textId="4F490FEC" w:rsidR="0C452087" w:rsidRPr="0036695A" w:rsidRDefault="0C452087" w:rsidP="0C452087">
            <w:pPr>
              <w:pStyle w:val="ParrafoORT"/>
              <w:rPr>
                <w:szCs w:val="24"/>
              </w:rPr>
            </w:pPr>
            <w:r>
              <w:t>Usuario</w:t>
            </w:r>
          </w:p>
        </w:tc>
        <w:tc>
          <w:tcPr>
            <w:tcW w:w="6435" w:type="dxa"/>
            <w:shd w:val="clear" w:color="auto" w:fill="auto"/>
          </w:tcPr>
          <w:p w14:paraId="2C45CF72" w14:textId="344FD9FF" w:rsidR="00F667A5" w:rsidRDefault="00F667A5" w:rsidP="0C452087">
            <w:pPr>
              <w:pStyle w:val="ParrafoORT"/>
            </w:pPr>
            <w:r>
              <w:t>Subjefe de operativa. Asistente de operativa</w:t>
            </w:r>
          </w:p>
        </w:tc>
      </w:tr>
      <w:tr w:rsidR="00321245" w14:paraId="41684A86" w14:textId="77777777" w:rsidTr="0036695A">
        <w:tc>
          <w:tcPr>
            <w:tcW w:w="2055" w:type="dxa"/>
            <w:shd w:val="clear" w:color="auto" w:fill="auto"/>
          </w:tcPr>
          <w:p w14:paraId="27E46EB0" w14:textId="75BD1945" w:rsidR="0C452087" w:rsidRPr="0036695A" w:rsidRDefault="0C452087" w:rsidP="00C971EB">
            <w:pPr>
              <w:pStyle w:val="ParrafoORT"/>
              <w:outlineLvl w:val="2"/>
              <w:rPr>
                <w:szCs w:val="24"/>
              </w:rPr>
            </w:pPr>
            <w:bookmarkStart w:id="74" w:name="_Toc71468274"/>
            <w:r>
              <w:t>Título</w:t>
            </w:r>
            <w:bookmarkEnd w:id="74"/>
          </w:p>
        </w:tc>
        <w:tc>
          <w:tcPr>
            <w:tcW w:w="6435" w:type="dxa"/>
            <w:shd w:val="clear" w:color="auto" w:fill="auto"/>
          </w:tcPr>
          <w:p w14:paraId="69047248" w14:textId="5A19BB08" w:rsidR="48601346" w:rsidRPr="0036695A" w:rsidRDefault="48601346" w:rsidP="00C971EB">
            <w:pPr>
              <w:pStyle w:val="ParrafoORT"/>
              <w:outlineLvl w:val="2"/>
              <w:rPr>
                <w:szCs w:val="24"/>
              </w:rPr>
            </w:pPr>
            <w:bookmarkStart w:id="75" w:name="_Toc71468275"/>
            <w:r>
              <w:t>Carga de faltas de un guardia</w:t>
            </w:r>
            <w:bookmarkEnd w:id="75"/>
          </w:p>
        </w:tc>
      </w:tr>
      <w:tr w:rsidR="00321245" w14:paraId="33450966" w14:textId="77777777" w:rsidTr="0036695A">
        <w:tc>
          <w:tcPr>
            <w:tcW w:w="2055" w:type="dxa"/>
            <w:shd w:val="clear" w:color="auto" w:fill="auto"/>
          </w:tcPr>
          <w:p w14:paraId="5E8F1936" w14:textId="777286FF" w:rsidR="0C452087" w:rsidRPr="0036695A" w:rsidRDefault="0C452087" w:rsidP="0C452087">
            <w:pPr>
              <w:pStyle w:val="ParrafoORT"/>
              <w:rPr>
                <w:szCs w:val="24"/>
              </w:rPr>
            </w:pPr>
            <w:r>
              <w:t>Descripción</w:t>
            </w:r>
          </w:p>
        </w:tc>
        <w:tc>
          <w:tcPr>
            <w:tcW w:w="6435" w:type="dxa"/>
            <w:shd w:val="clear" w:color="auto" w:fill="auto"/>
          </w:tcPr>
          <w:p w14:paraId="72EAC812" w14:textId="52B58292" w:rsidR="0C452087" w:rsidRDefault="0C452087" w:rsidP="0C452087">
            <w:pPr>
              <w:pStyle w:val="ParrafoORT"/>
            </w:pPr>
            <w:r>
              <w:t>El sistema debe permitir</w:t>
            </w:r>
            <w:r w:rsidR="39089B03">
              <w:t xml:space="preserve"> la carga de falta de un guardia. Esto se refiere a faltas por ausencia, seguro de paro, sanciones, </w:t>
            </w:r>
            <w:r w:rsidR="78B0FD1A">
              <w:t>certificaciones médicas y otros.</w:t>
            </w:r>
          </w:p>
        </w:tc>
      </w:tr>
      <w:tr w:rsidR="00321245" w14:paraId="35D0A5F2" w14:textId="77777777" w:rsidTr="0036695A">
        <w:tc>
          <w:tcPr>
            <w:tcW w:w="2055" w:type="dxa"/>
            <w:shd w:val="clear" w:color="auto" w:fill="auto"/>
          </w:tcPr>
          <w:p w14:paraId="6BA84CC2" w14:textId="5810543F" w:rsidR="4F17CCBA" w:rsidRPr="0036695A" w:rsidRDefault="4F17CCBA" w:rsidP="43ADACC6">
            <w:pPr>
              <w:pStyle w:val="ParrafoORT"/>
              <w:rPr>
                <w:szCs w:val="24"/>
              </w:rPr>
            </w:pPr>
            <w:r w:rsidRPr="0036695A">
              <w:rPr>
                <w:szCs w:val="24"/>
              </w:rPr>
              <w:t>Validación y reglas de negocio</w:t>
            </w:r>
          </w:p>
          <w:p w14:paraId="0FBF72DE" w14:textId="1FFEE8DC" w:rsidR="43ADACC6" w:rsidRPr="0036695A" w:rsidRDefault="43ADACC6" w:rsidP="43ADACC6">
            <w:pPr>
              <w:pStyle w:val="ParrafoORT"/>
              <w:rPr>
                <w:szCs w:val="24"/>
              </w:rPr>
            </w:pPr>
          </w:p>
        </w:tc>
        <w:tc>
          <w:tcPr>
            <w:tcW w:w="6435" w:type="dxa"/>
            <w:shd w:val="clear" w:color="auto" w:fill="auto"/>
          </w:tcPr>
          <w:p w14:paraId="79A022F9" w14:textId="137EBCF7" w:rsidR="4F17CCBA" w:rsidRPr="0036695A" w:rsidRDefault="4F17CCBA" w:rsidP="43ADACC6">
            <w:pPr>
              <w:pStyle w:val="ParrafoORT"/>
              <w:rPr>
                <w:szCs w:val="24"/>
              </w:rPr>
            </w:pPr>
            <w:r w:rsidRPr="0036695A">
              <w:rPr>
                <w:szCs w:val="24"/>
              </w:rPr>
              <w:lastRenderedPageBreak/>
              <w:t>Se requiere:</w:t>
            </w:r>
          </w:p>
          <w:p w14:paraId="17EAD854" w14:textId="6DACB9DE" w:rsidR="4F17CCBA" w:rsidRPr="0036695A" w:rsidRDefault="4F17CCBA" w:rsidP="43ADACC6">
            <w:pPr>
              <w:pStyle w:val="ParrafoORT"/>
              <w:rPr>
                <w:szCs w:val="24"/>
              </w:rPr>
            </w:pPr>
            <w:r w:rsidRPr="0036695A">
              <w:rPr>
                <w:szCs w:val="24"/>
              </w:rPr>
              <w:t xml:space="preserve">Cambiar en la configuración de estado de un funcionario a valor </w:t>
            </w:r>
            <w:r w:rsidRPr="0036695A">
              <w:rPr>
                <w:szCs w:val="24"/>
              </w:rPr>
              <w:lastRenderedPageBreak/>
              <w:t>“FALTA” en la planificación, y luego impactarlo en el registro de horas del servicio según RF10, donde el “nombre del cómputo” adquiere valor “FALTA”</w:t>
            </w:r>
          </w:p>
          <w:p w14:paraId="26472A11" w14:textId="0B256EEF" w:rsidR="43ADACC6" w:rsidRPr="0036695A" w:rsidRDefault="43ADACC6" w:rsidP="43ADACC6">
            <w:pPr>
              <w:pStyle w:val="ParrafoORT"/>
              <w:rPr>
                <w:szCs w:val="24"/>
              </w:rPr>
            </w:pPr>
          </w:p>
        </w:tc>
      </w:tr>
      <w:tr w:rsidR="00321245" w14:paraId="2F6E9964" w14:textId="77777777" w:rsidTr="0036695A">
        <w:tc>
          <w:tcPr>
            <w:tcW w:w="2055" w:type="dxa"/>
            <w:shd w:val="clear" w:color="auto" w:fill="auto"/>
          </w:tcPr>
          <w:p w14:paraId="4A761BCD" w14:textId="014F3989" w:rsidR="0C452087" w:rsidRPr="0036695A" w:rsidRDefault="0C452087" w:rsidP="0C452087">
            <w:pPr>
              <w:pStyle w:val="ParrafoORT"/>
              <w:rPr>
                <w:szCs w:val="24"/>
              </w:rPr>
            </w:pPr>
            <w:r>
              <w:lastRenderedPageBreak/>
              <w:t>Prioridad</w:t>
            </w:r>
          </w:p>
        </w:tc>
        <w:tc>
          <w:tcPr>
            <w:tcW w:w="6435" w:type="dxa"/>
            <w:shd w:val="clear" w:color="auto" w:fill="auto"/>
          </w:tcPr>
          <w:p w14:paraId="3BD17A7A" w14:textId="0F52B722" w:rsidR="17A42523" w:rsidRDefault="17A42523" w:rsidP="0C452087">
            <w:pPr>
              <w:pStyle w:val="ParrafoORT"/>
            </w:pPr>
            <w:r>
              <w:t>Alta</w:t>
            </w:r>
          </w:p>
        </w:tc>
      </w:tr>
    </w:tbl>
    <w:p w14:paraId="305FFD68" w14:textId="6D133928" w:rsidR="0C452087" w:rsidRDefault="0C452087" w:rsidP="0C452087">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7320AFBB" w14:textId="77777777" w:rsidTr="0036695A">
        <w:tc>
          <w:tcPr>
            <w:tcW w:w="2055" w:type="dxa"/>
            <w:shd w:val="clear" w:color="auto" w:fill="auto"/>
          </w:tcPr>
          <w:p w14:paraId="2BB216C9" w14:textId="53B7A3D3" w:rsidR="0C452087" w:rsidRPr="0036695A" w:rsidRDefault="0C452087" w:rsidP="0C452087">
            <w:pPr>
              <w:pStyle w:val="ParrafoORT"/>
              <w:rPr>
                <w:szCs w:val="24"/>
              </w:rPr>
            </w:pPr>
            <w:r>
              <w:t>ID</w:t>
            </w:r>
          </w:p>
        </w:tc>
        <w:tc>
          <w:tcPr>
            <w:tcW w:w="6435" w:type="dxa"/>
            <w:shd w:val="clear" w:color="auto" w:fill="auto"/>
          </w:tcPr>
          <w:p w14:paraId="598AC1DD" w14:textId="7E87A2D4" w:rsidR="0C452087" w:rsidRDefault="129D3D22" w:rsidP="0C452087">
            <w:pPr>
              <w:pStyle w:val="ParrafoORT"/>
            </w:pPr>
            <w:r>
              <w:t>RF</w:t>
            </w:r>
            <w:r w:rsidR="4A7A52AD">
              <w:t>2</w:t>
            </w:r>
            <w:r w:rsidR="1A48FB9B">
              <w:t>7</w:t>
            </w:r>
          </w:p>
        </w:tc>
      </w:tr>
      <w:tr w:rsidR="00321245" w14:paraId="0D0FD88E" w14:textId="77777777" w:rsidTr="0036695A">
        <w:tc>
          <w:tcPr>
            <w:tcW w:w="2055" w:type="dxa"/>
            <w:shd w:val="clear" w:color="auto" w:fill="auto"/>
          </w:tcPr>
          <w:p w14:paraId="607074B8" w14:textId="4F490FEC" w:rsidR="0C452087" w:rsidRPr="0036695A" w:rsidRDefault="0C452087" w:rsidP="0C452087">
            <w:pPr>
              <w:pStyle w:val="ParrafoORT"/>
              <w:rPr>
                <w:szCs w:val="24"/>
              </w:rPr>
            </w:pPr>
            <w:r>
              <w:t>Usuario</w:t>
            </w:r>
          </w:p>
        </w:tc>
        <w:tc>
          <w:tcPr>
            <w:tcW w:w="6435" w:type="dxa"/>
            <w:shd w:val="clear" w:color="auto" w:fill="auto"/>
          </w:tcPr>
          <w:p w14:paraId="703678C9" w14:textId="03D792B2" w:rsidR="0C452087" w:rsidRDefault="69514E50" w:rsidP="0C452087">
            <w:pPr>
              <w:pStyle w:val="ParrafoORT"/>
            </w:pPr>
            <w:r>
              <w:t>Subjefe de operativa. Asistente de operativa</w:t>
            </w:r>
          </w:p>
        </w:tc>
      </w:tr>
      <w:tr w:rsidR="00321245" w14:paraId="1014E029" w14:textId="77777777" w:rsidTr="0036695A">
        <w:tc>
          <w:tcPr>
            <w:tcW w:w="2055" w:type="dxa"/>
            <w:shd w:val="clear" w:color="auto" w:fill="auto"/>
          </w:tcPr>
          <w:p w14:paraId="3706C7E1" w14:textId="75BD1945" w:rsidR="0C452087" w:rsidRPr="0036695A" w:rsidRDefault="0C452087" w:rsidP="00C971EB">
            <w:pPr>
              <w:pStyle w:val="ParrafoORT"/>
              <w:outlineLvl w:val="2"/>
              <w:rPr>
                <w:szCs w:val="24"/>
              </w:rPr>
            </w:pPr>
            <w:bookmarkStart w:id="76" w:name="_Toc71468276"/>
            <w:r>
              <w:t>Título</w:t>
            </w:r>
            <w:bookmarkEnd w:id="76"/>
          </w:p>
        </w:tc>
        <w:tc>
          <w:tcPr>
            <w:tcW w:w="6435" w:type="dxa"/>
            <w:shd w:val="clear" w:color="auto" w:fill="auto"/>
          </w:tcPr>
          <w:p w14:paraId="03BABA94" w14:textId="161B1866" w:rsidR="0C452087" w:rsidRDefault="543CD7A5" w:rsidP="00C971EB">
            <w:pPr>
              <w:pStyle w:val="ParrafoORT"/>
              <w:outlineLvl w:val="2"/>
            </w:pPr>
            <w:bookmarkStart w:id="77" w:name="_Toc71468277"/>
            <w:r>
              <w:t>Filtro de servicios por cliente</w:t>
            </w:r>
            <w:bookmarkEnd w:id="77"/>
          </w:p>
        </w:tc>
      </w:tr>
      <w:tr w:rsidR="00321245" w14:paraId="467D3184" w14:textId="77777777" w:rsidTr="0036695A">
        <w:tc>
          <w:tcPr>
            <w:tcW w:w="2055" w:type="dxa"/>
            <w:shd w:val="clear" w:color="auto" w:fill="auto"/>
          </w:tcPr>
          <w:p w14:paraId="02058404" w14:textId="777286FF" w:rsidR="0C452087" w:rsidRPr="0036695A" w:rsidRDefault="0C452087" w:rsidP="0C452087">
            <w:pPr>
              <w:pStyle w:val="ParrafoORT"/>
              <w:rPr>
                <w:szCs w:val="24"/>
              </w:rPr>
            </w:pPr>
            <w:r>
              <w:t>Descripción</w:t>
            </w:r>
          </w:p>
        </w:tc>
        <w:tc>
          <w:tcPr>
            <w:tcW w:w="6435" w:type="dxa"/>
            <w:shd w:val="clear" w:color="auto" w:fill="auto"/>
          </w:tcPr>
          <w:p w14:paraId="10770228" w14:textId="55743410" w:rsidR="0C452087" w:rsidRDefault="3B024689" w:rsidP="03A4E6C3">
            <w:pPr>
              <w:pStyle w:val="ParrafoORT"/>
            </w:pPr>
            <w:r>
              <w:t>El sistema debe permitir</w:t>
            </w:r>
            <w:r w:rsidR="15E25170">
              <w:t xml:space="preserve"> el filtro de todos los servicios que tiene un cliente para visualizar en forma aislada la planificación</w:t>
            </w:r>
            <w:r w:rsidR="1D80E7C7">
              <w:t xml:space="preserve"> y toma de presentes</w:t>
            </w:r>
          </w:p>
        </w:tc>
      </w:tr>
      <w:tr w:rsidR="00321245" w14:paraId="6159E3C6" w14:textId="77777777" w:rsidTr="0036695A">
        <w:tc>
          <w:tcPr>
            <w:tcW w:w="2055" w:type="dxa"/>
            <w:shd w:val="clear" w:color="auto" w:fill="auto"/>
          </w:tcPr>
          <w:p w14:paraId="243EA071" w14:textId="0DA6A899" w:rsidR="72526E75" w:rsidRPr="0036695A" w:rsidRDefault="72526E75" w:rsidP="43ADACC6">
            <w:pPr>
              <w:pStyle w:val="ParrafoORT"/>
              <w:rPr>
                <w:szCs w:val="24"/>
              </w:rPr>
            </w:pPr>
            <w:r w:rsidRPr="0036695A">
              <w:rPr>
                <w:szCs w:val="24"/>
              </w:rPr>
              <w:t>Validación y reglas de negocio</w:t>
            </w:r>
          </w:p>
        </w:tc>
        <w:tc>
          <w:tcPr>
            <w:tcW w:w="6435" w:type="dxa"/>
            <w:shd w:val="clear" w:color="auto" w:fill="auto"/>
          </w:tcPr>
          <w:p w14:paraId="28A4F288" w14:textId="422E53C9" w:rsidR="2D31ECA7" w:rsidRPr="0036695A" w:rsidRDefault="2D31ECA7" w:rsidP="43ADACC6">
            <w:pPr>
              <w:pStyle w:val="ParrafoORT"/>
              <w:rPr>
                <w:szCs w:val="24"/>
              </w:rPr>
            </w:pPr>
            <w:r w:rsidRPr="0036695A">
              <w:rPr>
                <w:szCs w:val="24"/>
              </w:rPr>
              <w:t>Se requiere:</w:t>
            </w:r>
          </w:p>
          <w:p w14:paraId="44A7B9D2" w14:textId="7E07AA57" w:rsidR="2D31ECA7" w:rsidRPr="0036695A" w:rsidRDefault="2D31ECA7" w:rsidP="43ADACC6">
            <w:pPr>
              <w:pStyle w:val="ParrafoORT"/>
              <w:rPr>
                <w:szCs w:val="24"/>
              </w:rPr>
            </w:pPr>
            <w:r w:rsidRPr="0036695A">
              <w:rPr>
                <w:szCs w:val="24"/>
              </w:rPr>
              <w:t>Nombre de cliente: nombre del cliente para la búsqueda y filtro</w:t>
            </w:r>
          </w:p>
          <w:p w14:paraId="2BC34A2E" w14:textId="06355A09" w:rsidR="2D31ECA7" w:rsidRPr="0036695A" w:rsidRDefault="2D31ECA7" w:rsidP="43ADACC6">
            <w:pPr>
              <w:pStyle w:val="ParrafoORT"/>
              <w:rPr>
                <w:szCs w:val="24"/>
              </w:rPr>
            </w:pPr>
            <w:r w:rsidRPr="0036695A">
              <w:rPr>
                <w:szCs w:val="24"/>
              </w:rPr>
              <w:t>Estará definido en una lista de clientes ya registrados.</w:t>
            </w:r>
          </w:p>
          <w:p w14:paraId="7FE3B5D8" w14:textId="7B513E85" w:rsidR="2D31ECA7" w:rsidRPr="0036695A" w:rsidRDefault="2D31ECA7" w:rsidP="43ADACC6">
            <w:pPr>
              <w:pStyle w:val="ParrafoORT"/>
              <w:rPr>
                <w:szCs w:val="24"/>
              </w:rPr>
            </w:pPr>
            <w:r w:rsidRPr="0036695A">
              <w:rPr>
                <w:szCs w:val="24"/>
              </w:rPr>
              <w:t>Se filtran solo los servicios que están contratados por el cliente buscado.</w:t>
            </w:r>
          </w:p>
        </w:tc>
      </w:tr>
      <w:tr w:rsidR="00321245" w14:paraId="0A46B4DA" w14:textId="77777777" w:rsidTr="0036695A">
        <w:tc>
          <w:tcPr>
            <w:tcW w:w="2055" w:type="dxa"/>
            <w:shd w:val="clear" w:color="auto" w:fill="auto"/>
          </w:tcPr>
          <w:p w14:paraId="7C6C4CCB" w14:textId="014F3989" w:rsidR="0C452087" w:rsidRPr="0036695A" w:rsidRDefault="0C452087" w:rsidP="0C452087">
            <w:pPr>
              <w:pStyle w:val="ParrafoORT"/>
              <w:rPr>
                <w:szCs w:val="24"/>
              </w:rPr>
            </w:pPr>
            <w:r>
              <w:t>Prioridad</w:t>
            </w:r>
          </w:p>
        </w:tc>
        <w:tc>
          <w:tcPr>
            <w:tcW w:w="6435" w:type="dxa"/>
            <w:shd w:val="clear" w:color="auto" w:fill="auto"/>
          </w:tcPr>
          <w:p w14:paraId="52F49430" w14:textId="4D4665D5" w:rsidR="0C452087" w:rsidRDefault="03B6F288" w:rsidP="0C452087">
            <w:pPr>
              <w:pStyle w:val="ParrafoORT"/>
            </w:pPr>
            <w:r>
              <w:t>Media</w:t>
            </w:r>
          </w:p>
        </w:tc>
      </w:tr>
    </w:tbl>
    <w:p w14:paraId="6F96006C" w14:textId="0086141B" w:rsidR="0C452087" w:rsidRDefault="0C452087" w:rsidP="0C452087">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33B7BCFB" w14:textId="77777777" w:rsidTr="0036695A">
        <w:tc>
          <w:tcPr>
            <w:tcW w:w="2055" w:type="dxa"/>
            <w:shd w:val="clear" w:color="auto" w:fill="auto"/>
          </w:tcPr>
          <w:p w14:paraId="5E7FE54A" w14:textId="53B7A3D3" w:rsidR="0C452087" w:rsidRPr="0036695A" w:rsidRDefault="0C452087" w:rsidP="0C452087">
            <w:pPr>
              <w:pStyle w:val="ParrafoORT"/>
              <w:rPr>
                <w:szCs w:val="24"/>
              </w:rPr>
            </w:pPr>
            <w:r>
              <w:t>ID</w:t>
            </w:r>
          </w:p>
        </w:tc>
        <w:tc>
          <w:tcPr>
            <w:tcW w:w="6435" w:type="dxa"/>
            <w:shd w:val="clear" w:color="auto" w:fill="auto"/>
          </w:tcPr>
          <w:p w14:paraId="07F3A29B" w14:textId="498CA206" w:rsidR="0C452087" w:rsidRDefault="129D3D22" w:rsidP="0C452087">
            <w:pPr>
              <w:pStyle w:val="ParrafoORT"/>
            </w:pPr>
            <w:r>
              <w:t>RF</w:t>
            </w:r>
            <w:r w:rsidR="31FB8D1A">
              <w:t>2</w:t>
            </w:r>
            <w:r w:rsidR="5A01D436">
              <w:t>8</w:t>
            </w:r>
          </w:p>
        </w:tc>
      </w:tr>
      <w:tr w:rsidR="00321245" w14:paraId="2E681C39" w14:textId="77777777" w:rsidTr="0036695A">
        <w:tc>
          <w:tcPr>
            <w:tcW w:w="2055" w:type="dxa"/>
            <w:shd w:val="clear" w:color="auto" w:fill="auto"/>
          </w:tcPr>
          <w:p w14:paraId="6341CB54" w14:textId="4F490FEC" w:rsidR="0C452087" w:rsidRPr="0036695A" w:rsidRDefault="0C452087" w:rsidP="0C452087">
            <w:pPr>
              <w:pStyle w:val="ParrafoORT"/>
              <w:rPr>
                <w:szCs w:val="24"/>
              </w:rPr>
            </w:pPr>
            <w:r>
              <w:t>Usuario</w:t>
            </w:r>
          </w:p>
        </w:tc>
        <w:tc>
          <w:tcPr>
            <w:tcW w:w="6435" w:type="dxa"/>
            <w:shd w:val="clear" w:color="auto" w:fill="auto"/>
          </w:tcPr>
          <w:p w14:paraId="39D9FC8F" w14:textId="3A57BE5F" w:rsidR="0C452087" w:rsidRDefault="205BF426" w:rsidP="0C452087">
            <w:pPr>
              <w:pStyle w:val="ParrafoORT"/>
            </w:pPr>
            <w:r>
              <w:t>Subjefe de operativa. Asistente de operativa</w:t>
            </w:r>
          </w:p>
        </w:tc>
      </w:tr>
      <w:tr w:rsidR="00321245" w14:paraId="28486C90" w14:textId="77777777" w:rsidTr="0036695A">
        <w:tc>
          <w:tcPr>
            <w:tcW w:w="2055" w:type="dxa"/>
            <w:shd w:val="clear" w:color="auto" w:fill="auto"/>
          </w:tcPr>
          <w:p w14:paraId="4353E8A5" w14:textId="75BD1945" w:rsidR="0C452087" w:rsidRPr="0036695A" w:rsidRDefault="0C452087" w:rsidP="00C971EB">
            <w:pPr>
              <w:pStyle w:val="ParrafoORT"/>
              <w:outlineLvl w:val="2"/>
              <w:rPr>
                <w:szCs w:val="24"/>
              </w:rPr>
            </w:pPr>
            <w:bookmarkStart w:id="78" w:name="_Toc71468278"/>
            <w:r>
              <w:t>Título</w:t>
            </w:r>
            <w:bookmarkEnd w:id="78"/>
          </w:p>
        </w:tc>
        <w:tc>
          <w:tcPr>
            <w:tcW w:w="6435" w:type="dxa"/>
            <w:shd w:val="clear" w:color="auto" w:fill="auto"/>
          </w:tcPr>
          <w:p w14:paraId="23BFA1E3" w14:textId="46980C1E" w:rsidR="0C452087" w:rsidRDefault="5FBD483D" w:rsidP="00C971EB">
            <w:pPr>
              <w:pStyle w:val="ParrafoORT"/>
              <w:outlineLvl w:val="2"/>
            </w:pPr>
            <w:bookmarkStart w:id="79" w:name="_Toc71468279"/>
            <w:r>
              <w:t>Filtro por servicios</w:t>
            </w:r>
            <w:bookmarkEnd w:id="79"/>
          </w:p>
        </w:tc>
      </w:tr>
      <w:tr w:rsidR="00321245" w14:paraId="7D262D20" w14:textId="77777777" w:rsidTr="0036695A">
        <w:tc>
          <w:tcPr>
            <w:tcW w:w="2055" w:type="dxa"/>
            <w:shd w:val="clear" w:color="auto" w:fill="auto"/>
          </w:tcPr>
          <w:p w14:paraId="7BB3F5AD" w14:textId="777286FF" w:rsidR="0C452087" w:rsidRPr="0036695A" w:rsidRDefault="0C452087" w:rsidP="0C452087">
            <w:pPr>
              <w:pStyle w:val="ParrafoORT"/>
              <w:rPr>
                <w:szCs w:val="24"/>
              </w:rPr>
            </w:pPr>
            <w:r>
              <w:t>Descripción</w:t>
            </w:r>
          </w:p>
        </w:tc>
        <w:tc>
          <w:tcPr>
            <w:tcW w:w="6435" w:type="dxa"/>
            <w:shd w:val="clear" w:color="auto" w:fill="auto"/>
          </w:tcPr>
          <w:p w14:paraId="75637782" w14:textId="65B6B846" w:rsidR="0C452087" w:rsidRPr="0036695A" w:rsidRDefault="3B024689" w:rsidP="0C452087">
            <w:pPr>
              <w:pStyle w:val="ParrafoORT"/>
              <w:rPr>
                <w:szCs w:val="24"/>
              </w:rPr>
            </w:pPr>
            <w:r>
              <w:t>El sistema debe permitir</w:t>
            </w:r>
            <w:r w:rsidR="11D2F906">
              <w:t xml:space="preserve"> el filtro de coincidencias de servicios bajo nombres similares para visualizar en forma aislada la planificación y toma de presentes</w:t>
            </w:r>
          </w:p>
        </w:tc>
      </w:tr>
      <w:tr w:rsidR="00321245" w14:paraId="5936279D" w14:textId="77777777" w:rsidTr="0036695A">
        <w:tc>
          <w:tcPr>
            <w:tcW w:w="2055" w:type="dxa"/>
            <w:shd w:val="clear" w:color="auto" w:fill="auto"/>
          </w:tcPr>
          <w:p w14:paraId="37C04BE3" w14:textId="0DA6A899" w:rsidR="6BD6D1D8" w:rsidRPr="0036695A" w:rsidRDefault="6BD6D1D8" w:rsidP="43ADACC6">
            <w:pPr>
              <w:pStyle w:val="ParrafoORT"/>
              <w:rPr>
                <w:szCs w:val="24"/>
              </w:rPr>
            </w:pPr>
            <w:r w:rsidRPr="0036695A">
              <w:rPr>
                <w:szCs w:val="24"/>
              </w:rPr>
              <w:t>Validación y reglas de negocio</w:t>
            </w:r>
          </w:p>
          <w:p w14:paraId="454F813A" w14:textId="2715FFDC" w:rsidR="43ADACC6" w:rsidRPr="0036695A" w:rsidRDefault="43ADACC6" w:rsidP="43ADACC6">
            <w:pPr>
              <w:pStyle w:val="ParrafoORT"/>
              <w:rPr>
                <w:szCs w:val="24"/>
              </w:rPr>
            </w:pPr>
          </w:p>
        </w:tc>
        <w:tc>
          <w:tcPr>
            <w:tcW w:w="6435" w:type="dxa"/>
            <w:shd w:val="clear" w:color="auto" w:fill="auto"/>
          </w:tcPr>
          <w:p w14:paraId="6D99F176" w14:textId="422E53C9" w:rsidR="6BD6D1D8" w:rsidRPr="0036695A" w:rsidRDefault="6BD6D1D8" w:rsidP="43ADACC6">
            <w:pPr>
              <w:pStyle w:val="ParrafoORT"/>
              <w:rPr>
                <w:szCs w:val="24"/>
              </w:rPr>
            </w:pPr>
            <w:r w:rsidRPr="0036695A">
              <w:rPr>
                <w:szCs w:val="24"/>
              </w:rPr>
              <w:lastRenderedPageBreak/>
              <w:t>Se requiere:</w:t>
            </w:r>
          </w:p>
          <w:p w14:paraId="1D5578D3" w14:textId="379CF799" w:rsidR="6BD6D1D8" w:rsidRPr="0036695A" w:rsidRDefault="6BD6D1D8" w:rsidP="43ADACC6">
            <w:pPr>
              <w:pStyle w:val="ParrafoORT"/>
              <w:rPr>
                <w:szCs w:val="24"/>
              </w:rPr>
            </w:pPr>
            <w:r w:rsidRPr="74EF939A">
              <w:rPr>
                <w:rStyle w:val="EnfasisORTChar"/>
              </w:rPr>
              <w:t>Nombre de servicio:</w:t>
            </w:r>
            <w:r w:rsidRPr="0036695A">
              <w:rPr>
                <w:szCs w:val="24"/>
              </w:rPr>
              <w:t xml:space="preserve"> nombre del servicio para la búsqueda y </w:t>
            </w:r>
            <w:r w:rsidRPr="0036695A">
              <w:rPr>
                <w:szCs w:val="24"/>
              </w:rPr>
              <w:lastRenderedPageBreak/>
              <w:t>filtro</w:t>
            </w:r>
          </w:p>
          <w:p w14:paraId="5B6CA409" w14:textId="555BB3A0" w:rsidR="6BD6D1D8" w:rsidRPr="0036695A" w:rsidRDefault="6BD6D1D8" w:rsidP="43ADACC6">
            <w:pPr>
              <w:pStyle w:val="ParrafoORT"/>
              <w:rPr>
                <w:szCs w:val="24"/>
              </w:rPr>
            </w:pPr>
            <w:r w:rsidRPr="0036695A">
              <w:rPr>
                <w:szCs w:val="24"/>
              </w:rPr>
              <w:t>Se filtran solo los servicios que coinciden</w:t>
            </w:r>
            <w:r w:rsidR="4546E02F" w:rsidRPr="0036695A">
              <w:rPr>
                <w:szCs w:val="24"/>
              </w:rPr>
              <w:t xml:space="preserve"> en cualquier parte del nombre del servicio con la búsqueda ejecutada.</w:t>
            </w:r>
          </w:p>
        </w:tc>
      </w:tr>
      <w:tr w:rsidR="00321245" w14:paraId="3BEB2E56" w14:textId="77777777" w:rsidTr="0036695A">
        <w:tc>
          <w:tcPr>
            <w:tcW w:w="2055" w:type="dxa"/>
            <w:shd w:val="clear" w:color="auto" w:fill="auto"/>
          </w:tcPr>
          <w:p w14:paraId="2FF7B40D" w14:textId="014F3989" w:rsidR="0C452087" w:rsidRPr="0036695A" w:rsidRDefault="0C452087" w:rsidP="0C452087">
            <w:pPr>
              <w:pStyle w:val="ParrafoORT"/>
              <w:rPr>
                <w:szCs w:val="24"/>
              </w:rPr>
            </w:pPr>
            <w:r>
              <w:lastRenderedPageBreak/>
              <w:t>Prioridad</w:t>
            </w:r>
          </w:p>
        </w:tc>
        <w:tc>
          <w:tcPr>
            <w:tcW w:w="6435" w:type="dxa"/>
            <w:shd w:val="clear" w:color="auto" w:fill="auto"/>
          </w:tcPr>
          <w:p w14:paraId="12C2393A" w14:textId="32591A87" w:rsidR="0C452087" w:rsidRDefault="5CD65A9F" w:rsidP="0C452087">
            <w:pPr>
              <w:pStyle w:val="ParrafoORT"/>
            </w:pPr>
            <w:r>
              <w:t>Media</w:t>
            </w:r>
          </w:p>
        </w:tc>
      </w:tr>
    </w:tbl>
    <w:p w14:paraId="75683898" w14:textId="435826A7" w:rsidR="0C452087" w:rsidRDefault="0C452087" w:rsidP="0C452087">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6E9B2794" w14:textId="77777777" w:rsidTr="0036695A">
        <w:tc>
          <w:tcPr>
            <w:tcW w:w="2055" w:type="dxa"/>
            <w:shd w:val="clear" w:color="auto" w:fill="auto"/>
          </w:tcPr>
          <w:p w14:paraId="59EC9CC5" w14:textId="53B7A3D3" w:rsidR="0C452087" w:rsidRPr="0036695A" w:rsidRDefault="0C452087" w:rsidP="0C452087">
            <w:pPr>
              <w:pStyle w:val="ParrafoORT"/>
              <w:rPr>
                <w:szCs w:val="24"/>
              </w:rPr>
            </w:pPr>
            <w:r>
              <w:t>ID</w:t>
            </w:r>
          </w:p>
        </w:tc>
        <w:tc>
          <w:tcPr>
            <w:tcW w:w="6435" w:type="dxa"/>
            <w:shd w:val="clear" w:color="auto" w:fill="auto"/>
          </w:tcPr>
          <w:p w14:paraId="6B990772" w14:textId="3A9051BB" w:rsidR="0C452087" w:rsidRDefault="129D3D22" w:rsidP="0C452087">
            <w:pPr>
              <w:pStyle w:val="ParrafoORT"/>
            </w:pPr>
            <w:r>
              <w:t>RF</w:t>
            </w:r>
            <w:r w:rsidR="0D12B90F">
              <w:t>29</w:t>
            </w:r>
          </w:p>
        </w:tc>
      </w:tr>
      <w:tr w:rsidR="00321245" w14:paraId="1103BAD9" w14:textId="77777777" w:rsidTr="0036695A">
        <w:tc>
          <w:tcPr>
            <w:tcW w:w="2055" w:type="dxa"/>
            <w:shd w:val="clear" w:color="auto" w:fill="auto"/>
          </w:tcPr>
          <w:p w14:paraId="1DAA4A7E" w14:textId="4F490FEC" w:rsidR="0C452087" w:rsidRPr="0036695A" w:rsidRDefault="0C452087" w:rsidP="0C452087">
            <w:pPr>
              <w:pStyle w:val="ParrafoORT"/>
              <w:rPr>
                <w:szCs w:val="24"/>
              </w:rPr>
            </w:pPr>
            <w:r>
              <w:t>Usuario</w:t>
            </w:r>
          </w:p>
        </w:tc>
        <w:tc>
          <w:tcPr>
            <w:tcW w:w="6435" w:type="dxa"/>
            <w:shd w:val="clear" w:color="auto" w:fill="auto"/>
          </w:tcPr>
          <w:p w14:paraId="3B0175CE" w14:textId="69F40F12" w:rsidR="0C452087" w:rsidRDefault="4C538695" w:rsidP="0C452087">
            <w:pPr>
              <w:pStyle w:val="ParrafoORT"/>
            </w:pPr>
            <w:r>
              <w:t>Todos</w:t>
            </w:r>
          </w:p>
        </w:tc>
      </w:tr>
      <w:tr w:rsidR="00321245" w14:paraId="42D0B52D" w14:textId="77777777" w:rsidTr="0036695A">
        <w:tc>
          <w:tcPr>
            <w:tcW w:w="2055" w:type="dxa"/>
            <w:shd w:val="clear" w:color="auto" w:fill="auto"/>
          </w:tcPr>
          <w:p w14:paraId="422C5891" w14:textId="75BD1945" w:rsidR="0C452087" w:rsidRPr="0036695A" w:rsidRDefault="0C452087" w:rsidP="00C971EB">
            <w:pPr>
              <w:pStyle w:val="ParrafoORT"/>
              <w:outlineLvl w:val="2"/>
              <w:rPr>
                <w:szCs w:val="24"/>
              </w:rPr>
            </w:pPr>
            <w:bookmarkStart w:id="80" w:name="_Toc71468280"/>
            <w:r>
              <w:t>Título</w:t>
            </w:r>
            <w:bookmarkEnd w:id="80"/>
          </w:p>
        </w:tc>
        <w:tc>
          <w:tcPr>
            <w:tcW w:w="6435" w:type="dxa"/>
            <w:shd w:val="clear" w:color="auto" w:fill="auto"/>
          </w:tcPr>
          <w:p w14:paraId="47D0A2F4" w14:textId="3101DCE5" w:rsidR="0C452087" w:rsidRDefault="7CCF2B8D" w:rsidP="00C971EB">
            <w:pPr>
              <w:pStyle w:val="ParrafoORT"/>
              <w:outlineLvl w:val="2"/>
            </w:pPr>
            <w:bookmarkStart w:id="81" w:name="_Toc71468281"/>
            <w:r>
              <w:t>Notificaciones de estado y alertas</w:t>
            </w:r>
            <w:bookmarkEnd w:id="81"/>
          </w:p>
        </w:tc>
      </w:tr>
      <w:tr w:rsidR="00321245" w14:paraId="3017D9CC" w14:textId="77777777" w:rsidTr="0036695A">
        <w:tc>
          <w:tcPr>
            <w:tcW w:w="2055" w:type="dxa"/>
            <w:shd w:val="clear" w:color="auto" w:fill="auto"/>
          </w:tcPr>
          <w:p w14:paraId="66A6F2A6" w14:textId="777286FF" w:rsidR="0C452087" w:rsidRPr="0036695A" w:rsidRDefault="0C452087" w:rsidP="0C452087">
            <w:pPr>
              <w:pStyle w:val="ParrafoORT"/>
              <w:rPr>
                <w:szCs w:val="24"/>
              </w:rPr>
            </w:pPr>
            <w:r>
              <w:t>Descripción</w:t>
            </w:r>
          </w:p>
        </w:tc>
        <w:tc>
          <w:tcPr>
            <w:tcW w:w="6435" w:type="dxa"/>
            <w:shd w:val="clear" w:color="auto" w:fill="auto"/>
          </w:tcPr>
          <w:p w14:paraId="1EE9A8F1" w14:textId="5DCBC656" w:rsidR="0C452087" w:rsidRDefault="3B024689" w:rsidP="03A4E6C3">
            <w:pPr>
              <w:pStyle w:val="ParrafoORT"/>
            </w:pPr>
            <w:r>
              <w:t>El sistema debe permitir</w:t>
            </w:r>
            <w:r w:rsidR="066C302B">
              <w:t xml:space="preserve"> la </w:t>
            </w:r>
            <w:r w:rsidR="277E767D">
              <w:t>notificación a</w:t>
            </w:r>
            <w:r w:rsidR="1A57EA83">
              <w:t xml:space="preserve"> los diferentes involucrados </w:t>
            </w:r>
            <w:r w:rsidR="066C302B">
              <w:t>de estados de funcionarios y alertas frente a las automatizaciones previstas</w:t>
            </w:r>
            <w:r w:rsidR="14CEE573">
              <w:t>.</w:t>
            </w:r>
          </w:p>
        </w:tc>
      </w:tr>
      <w:tr w:rsidR="00321245" w14:paraId="449CF585" w14:textId="77777777" w:rsidTr="0036695A">
        <w:tc>
          <w:tcPr>
            <w:tcW w:w="2055" w:type="dxa"/>
            <w:shd w:val="clear" w:color="auto" w:fill="auto"/>
          </w:tcPr>
          <w:p w14:paraId="391ED0E9" w14:textId="0DA6A899" w:rsidR="43ADACC6" w:rsidRPr="0036695A" w:rsidRDefault="7DFF9C56" w:rsidP="5490A843">
            <w:pPr>
              <w:pStyle w:val="ParrafoORT"/>
              <w:rPr>
                <w:szCs w:val="24"/>
              </w:rPr>
            </w:pPr>
            <w:r w:rsidRPr="0036695A">
              <w:rPr>
                <w:szCs w:val="24"/>
              </w:rPr>
              <w:t>Validación y reglas de negocio</w:t>
            </w:r>
          </w:p>
          <w:p w14:paraId="2612EE64" w14:textId="2CF69A04" w:rsidR="43ADACC6" w:rsidRPr="0036695A" w:rsidRDefault="43ADACC6" w:rsidP="43ADACC6">
            <w:pPr>
              <w:pStyle w:val="ParrafoORT"/>
              <w:rPr>
                <w:szCs w:val="24"/>
              </w:rPr>
            </w:pPr>
          </w:p>
        </w:tc>
        <w:tc>
          <w:tcPr>
            <w:tcW w:w="6435" w:type="dxa"/>
            <w:shd w:val="clear" w:color="auto" w:fill="auto"/>
          </w:tcPr>
          <w:p w14:paraId="54B9B1D5" w14:textId="514CD5E7" w:rsidR="43ADACC6" w:rsidRPr="0036695A" w:rsidRDefault="21E7917D" w:rsidP="74EF939A">
            <w:pPr>
              <w:pStyle w:val="ParrafoORT"/>
              <w:rPr>
                <w:szCs w:val="24"/>
              </w:rPr>
            </w:pPr>
            <w:r w:rsidRPr="0036695A">
              <w:rPr>
                <w:szCs w:val="24"/>
              </w:rPr>
              <w:t>Actores y eventos:</w:t>
            </w:r>
          </w:p>
          <w:p w14:paraId="718CF34E" w14:textId="3F38DB37" w:rsidR="47D7A784" w:rsidRPr="0036695A" w:rsidRDefault="47D7A784" w:rsidP="5490A843">
            <w:pPr>
              <w:pStyle w:val="ParrafoORT"/>
              <w:rPr>
                <w:szCs w:val="24"/>
              </w:rPr>
            </w:pPr>
            <w:r w:rsidRPr="0036695A">
              <w:rPr>
                <w:szCs w:val="24"/>
              </w:rPr>
              <w:t>Caso 1:</w:t>
            </w:r>
          </w:p>
          <w:p w14:paraId="06FD4BAD" w14:textId="0246E17D" w:rsidR="43ADACC6" w:rsidRPr="0036695A" w:rsidRDefault="7C4A594A" w:rsidP="5490A843">
            <w:pPr>
              <w:pStyle w:val="ParrafoORT"/>
              <w:rPr>
                <w:szCs w:val="24"/>
              </w:rPr>
            </w:pPr>
            <w:r w:rsidRPr="0036695A">
              <w:rPr>
                <w:szCs w:val="24"/>
              </w:rPr>
              <w:t xml:space="preserve">El subjefe de operativa </w:t>
            </w:r>
            <w:r w:rsidR="6652FB02" w:rsidRPr="0036695A">
              <w:rPr>
                <w:szCs w:val="24"/>
              </w:rPr>
              <w:t>envía</w:t>
            </w:r>
            <w:r w:rsidRPr="0036695A">
              <w:rPr>
                <w:szCs w:val="24"/>
              </w:rPr>
              <w:t xml:space="preserve"> un</w:t>
            </w:r>
            <w:r w:rsidR="07B036E7" w:rsidRPr="0036695A">
              <w:rPr>
                <w:szCs w:val="24"/>
              </w:rPr>
              <w:t xml:space="preserve"> </w:t>
            </w:r>
            <w:r w:rsidRPr="0036695A">
              <w:rPr>
                <w:szCs w:val="24"/>
              </w:rPr>
              <w:t xml:space="preserve">aviso de que un funcionario es autorizado para el goce de su licencia a partir de </w:t>
            </w:r>
            <w:r w:rsidR="7A9503B9" w:rsidRPr="0036695A">
              <w:rPr>
                <w:szCs w:val="24"/>
              </w:rPr>
              <w:t>una fecha determinada</w:t>
            </w:r>
            <w:r w:rsidR="03BA3F77" w:rsidRPr="0036695A">
              <w:rPr>
                <w:szCs w:val="24"/>
              </w:rPr>
              <w:t xml:space="preserve"> al jefe de RR.HH</w:t>
            </w:r>
            <w:r w:rsidR="7A9503B9" w:rsidRPr="0036695A">
              <w:rPr>
                <w:szCs w:val="24"/>
              </w:rPr>
              <w:t xml:space="preserve">. </w:t>
            </w:r>
          </w:p>
          <w:p w14:paraId="42A0EBF7" w14:textId="495AB93F" w:rsidR="43ADACC6" w:rsidRPr="0036695A" w:rsidRDefault="7A9503B9" w:rsidP="74EF939A">
            <w:pPr>
              <w:pStyle w:val="ParrafoORT"/>
              <w:rPr>
                <w:szCs w:val="24"/>
              </w:rPr>
            </w:pPr>
            <w:r w:rsidRPr="0036695A">
              <w:rPr>
                <w:szCs w:val="24"/>
              </w:rPr>
              <w:t xml:space="preserve">El jefe de RR.HH. </w:t>
            </w:r>
            <w:r w:rsidR="48778326" w:rsidRPr="0036695A">
              <w:rPr>
                <w:szCs w:val="24"/>
              </w:rPr>
              <w:t>Recibe la notificación</w:t>
            </w:r>
            <w:r w:rsidRPr="0036695A">
              <w:rPr>
                <w:szCs w:val="24"/>
              </w:rPr>
              <w:t>.</w:t>
            </w:r>
            <w:r w:rsidR="2FEE8147" w:rsidRPr="0036695A">
              <w:rPr>
                <w:szCs w:val="24"/>
              </w:rPr>
              <w:t>, y l</w:t>
            </w:r>
            <w:r w:rsidRPr="0036695A">
              <w:rPr>
                <w:szCs w:val="24"/>
              </w:rPr>
              <w:t xml:space="preserve">o procesa </w:t>
            </w:r>
            <w:r w:rsidR="06D40B19" w:rsidRPr="0036695A">
              <w:rPr>
                <w:szCs w:val="24"/>
              </w:rPr>
              <w:t xml:space="preserve">guardando en el sistema </w:t>
            </w:r>
            <w:r w:rsidRPr="0036695A">
              <w:rPr>
                <w:szCs w:val="24"/>
              </w:rPr>
              <w:t xml:space="preserve">las fechas de </w:t>
            </w:r>
            <w:r w:rsidR="628C7ACC" w:rsidRPr="0036695A">
              <w:rPr>
                <w:szCs w:val="24"/>
              </w:rPr>
              <w:t>días</w:t>
            </w:r>
            <w:r w:rsidRPr="0036695A">
              <w:rPr>
                <w:szCs w:val="24"/>
              </w:rPr>
              <w:t xml:space="preserve"> de licencia que computa </w:t>
            </w:r>
            <w:r w:rsidR="6CE0377E" w:rsidRPr="0036695A">
              <w:rPr>
                <w:szCs w:val="24"/>
              </w:rPr>
              <w:t>con fecha de inicio y fecha fin</w:t>
            </w:r>
            <w:r w:rsidR="364C243E" w:rsidRPr="0036695A">
              <w:rPr>
                <w:szCs w:val="24"/>
              </w:rPr>
              <w:t xml:space="preserve">, </w:t>
            </w:r>
            <w:r w:rsidRPr="0036695A">
              <w:rPr>
                <w:szCs w:val="24"/>
              </w:rPr>
              <w:t>y los libres generados en dic</w:t>
            </w:r>
            <w:r w:rsidR="54EBE5D5" w:rsidRPr="0036695A">
              <w:rPr>
                <w:szCs w:val="24"/>
              </w:rPr>
              <w:t>has fechas</w:t>
            </w:r>
            <w:r w:rsidR="7D099E9B" w:rsidRPr="0036695A">
              <w:rPr>
                <w:szCs w:val="24"/>
              </w:rPr>
              <w:t>. Cuando el proceso est</w:t>
            </w:r>
            <w:r w:rsidR="0A2DA0F7" w:rsidRPr="0036695A">
              <w:rPr>
                <w:szCs w:val="24"/>
              </w:rPr>
              <w:t>á</w:t>
            </w:r>
            <w:r w:rsidR="7D099E9B" w:rsidRPr="0036695A">
              <w:rPr>
                <w:szCs w:val="24"/>
              </w:rPr>
              <w:t xml:space="preserve"> listo se notifica al subjefe operativo que </w:t>
            </w:r>
            <w:r w:rsidR="266F0E38" w:rsidRPr="0036695A">
              <w:rPr>
                <w:szCs w:val="24"/>
              </w:rPr>
              <w:t>está procesado</w:t>
            </w:r>
            <w:r w:rsidR="769D1FAA" w:rsidRPr="0036695A">
              <w:rPr>
                <w:szCs w:val="24"/>
              </w:rPr>
              <w:t>.</w:t>
            </w:r>
          </w:p>
          <w:p w14:paraId="78726106" w14:textId="413EEA2E" w:rsidR="5490A843" w:rsidRPr="0036695A" w:rsidRDefault="5490A843" w:rsidP="5490A843">
            <w:pPr>
              <w:pStyle w:val="ParrafoORT"/>
              <w:rPr>
                <w:szCs w:val="24"/>
              </w:rPr>
            </w:pPr>
          </w:p>
          <w:p w14:paraId="6D250C0D" w14:textId="78FA0375" w:rsidR="754B3724" w:rsidRPr="0036695A" w:rsidRDefault="754B3724" w:rsidP="5490A843">
            <w:pPr>
              <w:pStyle w:val="ParrafoORT"/>
              <w:rPr>
                <w:szCs w:val="24"/>
              </w:rPr>
            </w:pPr>
            <w:r w:rsidRPr="0036695A">
              <w:rPr>
                <w:szCs w:val="24"/>
              </w:rPr>
              <w:t>Caso 2:</w:t>
            </w:r>
          </w:p>
          <w:p w14:paraId="53813D85" w14:textId="4C0B4737" w:rsidR="43ADACC6" w:rsidRPr="0036695A" w:rsidRDefault="72B7D596" w:rsidP="5490A843">
            <w:pPr>
              <w:pStyle w:val="ParrafoORT"/>
              <w:rPr>
                <w:szCs w:val="24"/>
              </w:rPr>
            </w:pPr>
            <w:r w:rsidRPr="0036695A">
              <w:rPr>
                <w:szCs w:val="24"/>
              </w:rPr>
              <w:t xml:space="preserve">El subjefe de operativa envía un aviso </w:t>
            </w:r>
            <w:r w:rsidR="6761D5BC" w:rsidRPr="0036695A">
              <w:rPr>
                <w:szCs w:val="24"/>
              </w:rPr>
              <w:t xml:space="preserve">al jefe de RR.HH </w:t>
            </w:r>
            <w:r w:rsidRPr="0036695A">
              <w:rPr>
                <w:szCs w:val="24"/>
              </w:rPr>
              <w:t xml:space="preserve">de que un </w:t>
            </w:r>
            <w:r w:rsidR="1403EA18" w:rsidRPr="0036695A">
              <w:rPr>
                <w:szCs w:val="24"/>
              </w:rPr>
              <w:t>funcionario está</w:t>
            </w:r>
            <w:r w:rsidRPr="0036695A">
              <w:rPr>
                <w:szCs w:val="24"/>
              </w:rPr>
              <w:t xml:space="preserve"> </w:t>
            </w:r>
            <w:r w:rsidR="47EA3FBD" w:rsidRPr="0036695A">
              <w:rPr>
                <w:szCs w:val="24"/>
              </w:rPr>
              <w:t>ausente por</w:t>
            </w:r>
            <w:r w:rsidR="01A8CCC0" w:rsidRPr="0036695A">
              <w:rPr>
                <w:szCs w:val="24"/>
              </w:rPr>
              <w:t xml:space="preserve"> </w:t>
            </w:r>
            <w:r w:rsidR="433B39B2" w:rsidRPr="0036695A">
              <w:rPr>
                <w:szCs w:val="24"/>
              </w:rPr>
              <w:t xml:space="preserve">algunos de los </w:t>
            </w:r>
            <w:r w:rsidR="01A8CCC0" w:rsidRPr="0036695A">
              <w:rPr>
                <w:szCs w:val="24"/>
              </w:rPr>
              <w:t xml:space="preserve">motivos </w:t>
            </w:r>
            <w:r w:rsidR="5309A100" w:rsidRPr="0036695A">
              <w:rPr>
                <w:szCs w:val="24"/>
              </w:rPr>
              <w:t>siguientes</w:t>
            </w:r>
            <w:r w:rsidR="47EA3FBD" w:rsidRPr="0036695A">
              <w:rPr>
                <w:szCs w:val="24"/>
              </w:rPr>
              <w:t>:</w:t>
            </w:r>
          </w:p>
          <w:p w14:paraId="35E1D82E" w14:textId="1D5C573D" w:rsidR="43ADACC6" w:rsidRPr="0036695A" w:rsidRDefault="50F2533C" w:rsidP="0036695A">
            <w:pPr>
              <w:pStyle w:val="ParrafoORT"/>
              <w:numPr>
                <w:ilvl w:val="0"/>
                <w:numId w:val="3"/>
              </w:numPr>
              <w:rPr>
                <w:rFonts w:eastAsia="Times New Roman"/>
                <w:szCs w:val="24"/>
              </w:rPr>
            </w:pPr>
            <w:r w:rsidRPr="0036695A">
              <w:rPr>
                <w:szCs w:val="24"/>
              </w:rPr>
              <w:t>C</w:t>
            </w:r>
            <w:r w:rsidR="72B7D596" w:rsidRPr="0036695A">
              <w:rPr>
                <w:szCs w:val="24"/>
              </w:rPr>
              <w:t>ertificado en BPS</w:t>
            </w:r>
          </w:p>
          <w:p w14:paraId="151E0E3B" w14:textId="7B41F093" w:rsidR="43ADACC6" w:rsidRPr="0036695A" w:rsidRDefault="44642DE5" w:rsidP="0036695A">
            <w:pPr>
              <w:pStyle w:val="ParrafoORT"/>
              <w:numPr>
                <w:ilvl w:val="0"/>
                <w:numId w:val="3"/>
              </w:numPr>
              <w:rPr>
                <w:rFonts w:eastAsia="Times New Roman"/>
                <w:szCs w:val="24"/>
              </w:rPr>
            </w:pPr>
            <w:r w:rsidRPr="0036695A">
              <w:rPr>
                <w:szCs w:val="24"/>
              </w:rPr>
              <w:t>S</w:t>
            </w:r>
            <w:r w:rsidR="72B7D596" w:rsidRPr="0036695A">
              <w:rPr>
                <w:szCs w:val="24"/>
              </w:rPr>
              <w:t>eguro de paro en BSE</w:t>
            </w:r>
          </w:p>
          <w:p w14:paraId="3DDD9734" w14:textId="5BED7AA9" w:rsidR="43ADACC6" w:rsidRPr="0036695A" w:rsidRDefault="0FEEEA4E" w:rsidP="0036695A">
            <w:pPr>
              <w:pStyle w:val="ParrafoORT"/>
              <w:numPr>
                <w:ilvl w:val="0"/>
                <w:numId w:val="3"/>
              </w:numPr>
              <w:rPr>
                <w:rFonts w:eastAsia="Times New Roman"/>
                <w:szCs w:val="24"/>
              </w:rPr>
            </w:pPr>
            <w:r w:rsidRPr="0036695A">
              <w:rPr>
                <w:szCs w:val="24"/>
              </w:rPr>
              <w:t>Certificado en BSE</w:t>
            </w:r>
          </w:p>
          <w:p w14:paraId="68E09FCB" w14:textId="370B36F3" w:rsidR="43ADACC6" w:rsidRPr="0036695A" w:rsidRDefault="56E56FEB" w:rsidP="0036695A">
            <w:pPr>
              <w:pStyle w:val="ParrafoORT"/>
              <w:numPr>
                <w:ilvl w:val="0"/>
                <w:numId w:val="3"/>
              </w:numPr>
              <w:rPr>
                <w:rFonts w:eastAsia="Times New Roman"/>
                <w:szCs w:val="24"/>
              </w:rPr>
            </w:pPr>
            <w:r w:rsidRPr="0036695A">
              <w:rPr>
                <w:szCs w:val="24"/>
              </w:rPr>
              <w:t>Sanción</w:t>
            </w:r>
          </w:p>
          <w:p w14:paraId="64C42AA6" w14:textId="2940A732" w:rsidR="43ADACC6" w:rsidRPr="0036695A" w:rsidRDefault="0D74874E" w:rsidP="0036695A">
            <w:pPr>
              <w:pStyle w:val="ParrafoORT"/>
              <w:numPr>
                <w:ilvl w:val="0"/>
                <w:numId w:val="3"/>
              </w:numPr>
              <w:rPr>
                <w:rFonts w:eastAsia="Times New Roman"/>
                <w:szCs w:val="24"/>
              </w:rPr>
            </w:pPr>
            <w:r w:rsidRPr="0036695A">
              <w:rPr>
                <w:szCs w:val="24"/>
              </w:rPr>
              <w:lastRenderedPageBreak/>
              <w:t>Licencia sin goce de sueldo</w:t>
            </w:r>
          </w:p>
          <w:p w14:paraId="3397B93F" w14:textId="4D63A6BD" w:rsidR="43ADACC6" w:rsidRPr="0036695A" w:rsidRDefault="43ADACC6" w:rsidP="5490A843">
            <w:pPr>
              <w:pStyle w:val="ParrafoORT"/>
              <w:rPr>
                <w:szCs w:val="24"/>
              </w:rPr>
            </w:pPr>
          </w:p>
          <w:p w14:paraId="7A95E3B7" w14:textId="42DD9A3E" w:rsidR="43ADACC6" w:rsidRPr="0036695A" w:rsidRDefault="67D09E66" w:rsidP="5490A843">
            <w:pPr>
              <w:pStyle w:val="ParrafoORT"/>
              <w:rPr>
                <w:szCs w:val="24"/>
              </w:rPr>
            </w:pPr>
            <w:r w:rsidRPr="0036695A">
              <w:rPr>
                <w:szCs w:val="24"/>
              </w:rPr>
              <w:t xml:space="preserve">El jefe de RR.HH recibe la notificación. Procesa guardando en el sistema el período de ausencia, fecha de inicio y fecha de fin del </w:t>
            </w:r>
            <w:r w:rsidR="2606BAEE" w:rsidRPr="0036695A">
              <w:rPr>
                <w:szCs w:val="24"/>
              </w:rPr>
              <w:t>concepto.</w:t>
            </w:r>
          </w:p>
          <w:p w14:paraId="24072013" w14:textId="47215F10" w:rsidR="43ADACC6" w:rsidRPr="0036695A" w:rsidRDefault="2606BAEE" w:rsidP="74EF939A">
            <w:pPr>
              <w:pStyle w:val="ParrafoORT"/>
              <w:rPr>
                <w:szCs w:val="24"/>
              </w:rPr>
            </w:pPr>
            <w:r w:rsidRPr="0036695A">
              <w:rPr>
                <w:szCs w:val="24"/>
              </w:rPr>
              <w:t xml:space="preserve">Luego de </w:t>
            </w:r>
            <w:r w:rsidR="22CC532F" w:rsidRPr="0036695A">
              <w:rPr>
                <w:szCs w:val="24"/>
              </w:rPr>
              <w:t>registrarlo,</w:t>
            </w:r>
            <w:r w:rsidRPr="0036695A">
              <w:rPr>
                <w:szCs w:val="24"/>
              </w:rPr>
              <w:t xml:space="preserve"> se devuelve una notificación al usuario que avisó que se procesó la información.</w:t>
            </w:r>
          </w:p>
        </w:tc>
      </w:tr>
      <w:tr w:rsidR="00321245" w14:paraId="166953BF" w14:textId="77777777" w:rsidTr="0036695A">
        <w:tc>
          <w:tcPr>
            <w:tcW w:w="2055" w:type="dxa"/>
            <w:shd w:val="clear" w:color="auto" w:fill="auto"/>
          </w:tcPr>
          <w:p w14:paraId="77DC9C4E" w14:textId="014F3989" w:rsidR="0C452087" w:rsidRPr="0036695A" w:rsidRDefault="0C452087" w:rsidP="0C452087">
            <w:pPr>
              <w:pStyle w:val="ParrafoORT"/>
              <w:rPr>
                <w:szCs w:val="24"/>
              </w:rPr>
            </w:pPr>
            <w:r>
              <w:lastRenderedPageBreak/>
              <w:t>Prioridad</w:t>
            </w:r>
          </w:p>
        </w:tc>
        <w:tc>
          <w:tcPr>
            <w:tcW w:w="6435" w:type="dxa"/>
            <w:shd w:val="clear" w:color="auto" w:fill="auto"/>
          </w:tcPr>
          <w:p w14:paraId="5D3C0F48" w14:textId="1B2A2E6F" w:rsidR="0C452087" w:rsidRDefault="3D9480AE" w:rsidP="0C452087">
            <w:pPr>
              <w:pStyle w:val="ParrafoORT"/>
            </w:pPr>
            <w:r>
              <w:t>Media</w:t>
            </w:r>
          </w:p>
        </w:tc>
      </w:tr>
    </w:tbl>
    <w:p w14:paraId="20D3D3A9" w14:textId="71C1206D" w:rsidR="0C452087" w:rsidRDefault="0C452087" w:rsidP="0C452087">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562E72B5" w14:textId="77777777" w:rsidTr="0036695A">
        <w:tc>
          <w:tcPr>
            <w:tcW w:w="2055" w:type="dxa"/>
            <w:shd w:val="clear" w:color="auto" w:fill="auto"/>
          </w:tcPr>
          <w:p w14:paraId="492412BD" w14:textId="53B7A3D3" w:rsidR="0C452087" w:rsidRPr="0036695A" w:rsidRDefault="0C452087" w:rsidP="0C452087">
            <w:pPr>
              <w:pStyle w:val="ParrafoORT"/>
              <w:rPr>
                <w:szCs w:val="24"/>
              </w:rPr>
            </w:pPr>
            <w:r>
              <w:t>ID</w:t>
            </w:r>
          </w:p>
        </w:tc>
        <w:tc>
          <w:tcPr>
            <w:tcW w:w="6435" w:type="dxa"/>
            <w:shd w:val="clear" w:color="auto" w:fill="auto"/>
          </w:tcPr>
          <w:p w14:paraId="13E53866" w14:textId="2E7AAE38" w:rsidR="0C452087" w:rsidRDefault="129D3D22" w:rsidP="0C452087">
            <w:pPr>
              <w:pStyle w:val="ParrafoORT"/>
            </w:pPr>
            <w:r>
              <w:t>RF</w:t>
            </w:r>
            <w:r w:rsidR="279F62F6">
              <w:t>3</w:t>
            </w:r>
            <w:r w:rsidR="3A3F15F2">
              <w:t>0</w:t>
            </w:r>
          </w:p>
        </w:tc>
      </w:tr>
      <w:tr w:rsidR="00321245" w14:paraId="33FD3E6A" w14:textId="77777777" w:rsidTr="0036695A">
        <w:tc>
          <w:tcPr>
            <w:tcW w:w="2055" w:type="dxa"/>
            <w:shd w:val="clear" w:color="auto" w:fill="auto"/>
          </w:tcPr>
          <w:p w14:paraId="1C5CD346" w14:textId="4F490FEC" w:rsidR="0C452087" w:rsidRPr="0036695A" w:rsidRDefault="0C452087" w:rsidP="0C452087">
            <w:pPr>
              <w:pStyle w:val="ParrafoORT"/>
              <w:rPr>
                <w:szCs w:val="24"/>
              </w:rPr>
            </w:pPr>
            <w:r>
              <w:t>Usuario</w:t>
            </w:r>
          </w:p>
        </w:tc>
        <w:tc>
          <w:tcPr>
            <w:tcW w:w="6435" w:type="dxa"/>
            <w:shd w:val="clear" w:color="auto" w:fill="auto"/>
          </w:tcPr>
          <w:p w14:paraId="32F54F03" w14:textId="2AC4DD9A" w:rsidR="0C452087" w:rsidRDefault="2ABCDD39" w:rsidP="0C452087">
            <w:pPr>
              <w:pStyle w:val="ParrafoORT"/>
            </w:pPr>
            <w:r>
              <w:t>Subjefe de operativa</w:t>
            </w:r>
          </w:p>
        </w:tc>
      </w:tr>
      <w:tr w:rsidR="00321245" w14:paraId="2EA5E1ED" w14:textId="77777777" w:rsidTr="0036695A">
        <w:tc>
          <w:tcPr>
            <w:tcW w:w="2055" w:type="dxa"/>
            <w:shd w:val="clear" w:color="auto" w:fill="auto"/>
          </w:tcPr>
          <w:p w14:paraId="698E9CB6" w14:textId="75BD1945" w:rsidR="0C452087" w:rsidRPr="0036695A" w:rsidRDefault="0C452087" w:rsidP="00C971EB">
            <w:pPr>
              <w:pStyle w:val="ParrafoORT"/>
              <w:outlineLvl w:val="2"/>
              <w:rPr>
                <w:szCs w:val="24"/>
              </w:rPr>
            </w:pPr>
            <w:bookmarkStart w:id="82" w:name="_Toc71468282"/>
            <w:r>
              <w:t>Título</w:t>
            </w:r>
            <w:bookmarkEnd w:id="82"/>
          </w:p>
        </w:tc>
        <w:tc>
          <w:tcPr>
            <w:tcW w:w="6435" w:type="dxa"/>
            <w:shd w:val="clear" w:color="auto" w:fill="auto"/>
          </w:tcPr>
          <w:p w14:paraId="15B3016C" w14:textId="3250002C" w:rsidR="0C452087" w:rsidRDefault="384211CD" w:rsidP="00C971EB">
            <w:pPr>
              <w:pStyle w:val="ParrafoORT"/>
              <w:outlineLvl w:val="2"/>
            </w:pPr>
            <w:bookmarkStart w:id="83" w:name="_Toc71468283"/>
            <w:r>
              <w:t xml:space="preserve">Traspaso de </w:t>
            </w:r>
            <w:r w:rsidR="302679B2">
              <w:t xml:space="preserve">funcionario </w:t>
            </w:r>
            <w:r>
              <w:t>hacia otro subjefe de operativa</w:t>
            </w:r>
            <w:bookmarkEnd w:id="83"/>
          </w:p>
        </w:tc>
      </w:tr>
      <w:tr w:rsidR="00321245" w14:paraId="75B4B263" w14:textId="77777777" w:rsidTr="0036695A">
        <w:tc>
          <w:tcPr>
            <w:tcW w:w="2055" w:type="dxa"/>
            <w:shd w:val="clear" w:color="auto" w:fill="auto"/>
          </w:tcPr>
          <w:p w14:paraId="28B6DADB" w14:textId="777286FF" w:rsidR="0C452087" w:rsidRPr="0036695A" w:rsidRDefault="0C452087" w:rsidP="0C452087">
            <w:pPr>
              <w:pStyle w:val="ParrafoORT"/>
              <w:rPr>
                <w:szCs w:val="24"/>
              </w:rPr>
            </w:pPr>
            <w:r>
              <w:t>Descripción</w:t>
            </w:r>
          </w:p>
        </w:tc>
        <w:tc>
          <w:tcPr>
            <w:tcW w:w="6435" w:type="dxa"/>
            <w:shd w:val="clear" w:color="auto" w:fill="auto"/>
          </w:tcPr>
          <w:p w14:paraId="73CE5528" w14:textId="034C1BC3" w:rsidR="0C452087" w:rsidRPr="0036695A" w:rsidRDefault="3B024689" w:rsidP="0C452087">
            <w:pPr>
              <w:pStyle w:val="ParrafoORT"/>
              <w:rPr>
                <w:szCs w:val="24"/>
              </w:rPr>
            </w:pPr>
            <w:r>
              <w:t>El sistema debe permitir</w:t>
            </w:r>
            <w:r w:rsidR="1E69E374">
              <w:t xml:space="preserve"> el traspaso temporal o definitivo </w:t>
            </w:r>
            <w:r w:rsidR="7E728AF8">
              <w:t xml:space="preserve">de un funcionario </w:t>
            </w:r>
            <w:r w:rsidR="1E69E374">
              <w:t xml:space="preserve">hacia otro subjefe operativo que permita visualizar en su </w:t>
            </w:r>
            <w:r w:rsidR="2BAF61CB">
              <w:t>planificación,</w:t>
            </w:r>
            <w:r w:rsidR="087A7B1E">
              <w:t xml:space="preserve"> y al subjefe de operativa que realizó la acción ya no le aparece como disponibilidad de su planificación</w:t>
            </w:r>
          </w:p>
        </w:tc>
      </w:tr>
      <w:tr w:rsidR="00321245" w14:paraId="3B1D5480" w14:textId="77777777" w:rsidTr="0036695A">
        <w:tc>
          <w:tcPr>
            <w:tcW w:w="2055" w:type="dxa"/>
            <w:shd w:val="clear" w:color="auto" w:fill="auto"/>
          </w:tcPr>
          <w:p w14:paraId="49BCEDF5" w14:textId="0DA6A899" w:rsidR="5E5C0A6E" w:rsidRPr="0036695A" w:rsidRDefault="5E5C0A6E" w:rsidP="74EF939A">
            <w:pPr>
              <w:pStyle w:val="ParrafoORT"/>
              <w:rPr>
                <w:szCs w:val="24"/>
              </w:rPr>
            </w:pPr>
            <w:r w:rsidRPr="0036695A">
              <w:rPr>
                <w:szCs w:val="24"/>
              </w:rPr>
              <w:t>Validación y reglas de negocio</w:t>
            </w:r>
          </w:p>
          <w:p w14:paraId="57278C60" w14:textId="454D547C" w:rsidR="74EF939A" w:rsidRPr="0036695A" w:rsidRDefault="74EF939A" w:rsidP="74EF939A">
            <w:pPr>
              <w:pStyle w:val="ParrafoORT"/>
              <w:rPr>
                <w:szCs w:val="24"/>
              </w:rPr>
            </w:pPr>
          </w:p>
        </w:tc>
        <w:tc>
          <w:tcPr>
            <w:tcW w:w="6435" w:type="dxa"/>
            <w:shd w:val="clear" w:color="auto" w:fill="auto"/>
          </w:tcPr>
          <w:p w14:paraId="3CA4D1FC" w14:textId="22EA1CA6" w:rsidR="5E5C0A6E" w:rsidRPr="0036695A" w:rsidRDefault="5E5C0A6E" w:rsidP="74EF939A">
            <w:pPr>
              <w:pStyle w:val="ParrafoORT"/>
              <w:rPr>
                <w:szCs w:val="24"/>
              </w:rPr>
            </w:pPr>
            <w:r w:rsidRPr="0036695A">
              <w:rPr>
                <w:szCs w:val="24"/>
              </w:rPr>
              <w:t>Se requiere:</w:t>
            </w:r>
          </w:p>
          <w:p w14:paraId="2806A7C3" w14:textId="32166289" w:rsidR="5E5C0A6E" w:rsidRPr="0036695A" w:rsidRDefault="5E5C0A6E" w:rsidP="74EF939A">
            <w:pPr>
              <w:pStyle w:val="ParrafoORT"/>
              <w:rPr>
                <w:szCs w:val="24"/>
              </w:rPr>
            </w:pPr>
            <w:r w:rsidRPr="1E59125B">
              <w:rPr>
                <w:rStyle w:val="EnfasisORTChar"/>
              </w:rPr>
              <w:t xml:space="preserve">Mesa de operativa: </w:t>
            </w:r>
            <w:r w:rsidRPr="0036695A">
              <w:rPr>
                <w:szCs w:val="24"/>
              </w:rPr>
              <w:t xml:space="preserve">se debe elegir a que mesa </w:t>
            </w:r>
            <w:r w:rsidR="1AC7BBC7" w:rsidRPr="0036695A">
              <w:rPr>
                <w:szCs w:val="24"/>
              </w:rPr>
              <w:t>operativa</w:t>
            </w:r>
            <w:r w:rsidRPr="0036695A">
              <w:rPr>
                <w:szCs w:val="24"/>
              </w:rPr>
              <w:t xml:space="preserve"> se quiere traspasar </w:t>
            </w:r>
            <w:r w:rsidR="358BDC30" w:rsidRPr="0036695A">
              <w:rPr>
                <w:szCs w:val="24"/>
              </w:rPr>
              <w:t xml:space="preserve">el funcionario </w:t>
            </w:r>
            <w:r w:rsidR="0B1C89EA" w:rsidRPr="0036695A">
              <w:rPr>
                <w:szCs w:val="24"/>
              </w:rPr>
              <w:t>según los registrados RF05. Se descarta la mesa actual que quiere realizar el traspaso</w:t>
            </w:r>
          </w:p>
          <w:p w14:paraId="2B27E85F" w14:textId="4A06E343" w:rsidR="0B1C89EA" w:rsidRPr="0036695A" w:rsidRDefault="0B1C89EA" w:rsidP="74EF939A">
            <w:pPr>
              <w:pStyle w:val="ParrafoORT"/>
              <w:rPr>
                <w:szCs w:val="24"/>
              </w:rPr>
            </w:pPr>
            <w:r w:rsidRPr="0036695A">
              <w:rPr>
                <w:szCs w:val="24"/>
              </w:rPr>
              <w:t>Se actualiza la propiedad “</w:t>
            </w:r>
            <w:r w:rsidR="21A73DDD" w:rsidRPr="0036695A">
              <w:rPr>
                <w:szCs w:val="24"/>
              </w:rPr>
              <w:t>responde a</w:t>
            </w:r>
            <w:r w:rsidRPr="0036695A">
              <w:rPr>
                <w:szCs w:val="24"/>
              </w:rPr>
              <w:t xml:space="preserve">”, en los datos </w:t>
            </w:r>
            <w:r w:rsidR="2B483C00" w:rsidRPr="0036695A">
              <w:rPr>
                <w:szCs w:val="24"/>
              </w:rPr>
              <w:t>del</w:t>
            </w:r>
            <w:r w:rsidR="49ADC532" w:rsidRPr="0036695A">
              <w:rPr>
                <w:szCs w:val="24"/>
              </w:rPr>
              <w:t xml:space="preserve"> </w:t>
            </w:r>
            <w:r w:rsidR="1BC4D99B" w:rsidRPr="0036695A">
              <w:rPr>
                <w:szCs w:val="24"/>
              </w:rPr>
              <w:t xml:space="preserve">funcionario </w:t>
            </w:r>
            <w:r w:rsidRPr="0036695A">
              <w:rPr>
                <w:szCs w:val="24"/>
              </w:rPr>
              <w:t>según RF</w:t>
            </w:r>
            <w:r w:rsidR="1F140A7E" w:rsidRPr="0036695A">
              <w:rPr>
                <w:szCs w:val="24"/>
              </w:rPr>
              <w:t>05.</w:t>
            </w:r>
          </w:p>
          <w:p w14:paraId="3605561E" w14:textId="6DC8A16D" w:rsidR="538A3CB6" w:rsidRPr="0036695A" w:rsidRDefault="538A3CB6" w:rsidP="74EF939A">
            <w:pPr>
              <w:pStyle w:val="ParrafoORT"/>
              <w:rPr>
                <w:szCs w:val="24"/>
              </w:rPr>
            </w:pPr>
            <w:r w:rsidRPr="0036695A">
              <w:rPr>
                <w:szCs w:val="24"/>
              </w:rPr>
              <w:t>Ya no estará disponible para la planificación</w:t>
            </w:r>
            <w:r w:rsidR="410E9237" w:rsidRPr="0036695A">
              <w:rPr>
                <w:szCs w:val="24"/>
              </w:rPr>
              <w:t xml:space="preserve"> del escalafón </w:t>
            </w:r>
            <w:r w:rsidR="66B2B972" w:rsidRPr="0036695A">
              <w:rPr>
                <w:szCs w:val="24"/>
              </w:rPr>
              <w:t>en</w:t>
            </w:r>
            <w:r w:rsidR="410E9237" w:rsidRPr="0036695A">
              <w:rPr>
                <w:szCs w:val="24"/>
              </w:rPr>
              <w:t xml:space="preserve"> la mesa de operativa actual.</w:t>
            </w:r>
          </w:p>
        </w:tc>
      </w:tr>
      <w:tr w:rsidR="00321245" w14:paraId="71712E0C" w14:textId="77777777" w:rsidTr="0036695A">
        <w:tc>
          <w:tcPr>
            <w:tcW w:w="2055" w:type="dxa"/>
            <w:shd w:val="clear" w:color="auto" w:fill="auto"/>
          </w:tcPr>
          <w:p w14:paraId="43BFD612" w14:textId="014F3989" w:rsidR="0C452087" w:rsidRPr="0036695A" w:rsidRDefault="0C452087" w:rsidP="0C452087">
            <w:pPr>
              <w:pStyle w:val="ParrafoORT"/>
              <w:rPr>
                <w:szCs w:val="24"/>
              </w:rPr>
            </w:pPr>
            <w:r>
              <w:t>Prioridad</w:t>
            </w:r>
          </w:p>
        </w:tc>
        <w:tc>
          <w:tcPr>
            <w:tcW w:w="6435" w:type="dxa"/>
            <w:shd w:val="clear" w:color="auto" w:fill="auto"/>
          </w:tcPr>
          <w:p w14:paraId="4B18FE02" w14:textId="5BAD7416" w:rsidR="0C452087" w:rsidRDefault="663CC423" w:rsidP="0C452087">
            <w:pPr>
              <w:pStyle w:val="ParrafoORT"/>
            </w:pPr>
            <w:r>
              <w:t>Alta</w:t>
            </w:r>
          </w:p>
        </w:tc>
      </w:tr>
    </w:tbl>
    <w:p w14:paraId="23D4C7C0" w14:textId="01D0E93C" w:rsidR="0C452087" w:rsidRDefault="0C452087" w:rsidP="0C452087">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16507711" w14:textId="77777777" w:rsidTr="0036695A">
        <w:tc>
          <w:tcPr>
            <w:tcW w:w="2055" w:type="dxa"/>
            <w:shd w:val="clear" w:color="auto" w:fill="auto"/>
          </w:tcPr>
          <w:p w14:paraId="5D1BE669" w14:textId="53B7A3D3" w:rsidR="0C452087" w:rsidRPr="0036695A" w:rsidRDefault="0C452087" w:rsidP="0C452087">
            <w:pPr>
              <w:pStyle w:val="ParrafoORT"/>
              <w:rPr>
                <w:szCs w:val="24"/>
              </w:rPr>
            </w:pPr>
            <w:r>
              <w:t>ID</w:t>
            </w:r>
          </w:p>
        </w:tc>
        <w:tc>
          <w:tcPr>
            <w:tcW w:w="6435" w:type="dxa"/>
            <w:shd w:val="clear" w:color="auto" w:fill="auto"/>
          </w:tcPr>
          <w:p w14:paraId="49E42E1E" w14:textId="05116604" w:rsidR="0C452087" w:rsidRDefault="129D3D22" w:rsidP="0C452087">
            <w:pPr>
              <w:pStyle w:val="ParrafoORT"/>
            </w:pPr>
            <w:r>
              <w:t>RF</w:t>
            </w:r>
            <w:r w:rsidR="5DE2FD28">
              <w:t>3</w:t>
            </w:r>
            <w:r w:rsidR="42C9950E">
              <w:t>1</w:t>
            </w:r>
          </w:p>
        </w:tc>
      </w:tr>
      <w:tr w:rsidR="00321245" w14:paraId="01517D49" w14:textId="77777777" w:rsidTr="0036695A">
        <w:tc>
          <w:tcPr>
            <w:tcW w:w="2055" w:type="dxa"/>
            <w:shd w:val="clear" w:color="auto" w:fill="auto"/>
          </w:tcPr>
          <w:p w14:paraId="0EEA729E" w14:textId="4F490FEC" w:rsidR="0C452087" w:rsidRPr="0036695A" w:rsidRDefault="0C452087" w:rsidP="0C452087">
            <w:pPr>
              <w:pStyle w:val="ParrafoORT"/>
              <w:rPr>
                <w:szCs w:val="24"/>
              </w:rPr>
            </w:pPr>
            <w:r>
              <w:t>Usuario</w:t>
            </w:r>
          </w:p>
        </w:tc>
        <w:tc>
          <w:tcPr>
            <w:tcW w:w="6435" w:type="dxa"/>
            <w:shd w:val="clear" w:color="auto" w:fill="auto"/>
          </w:tcPr>
          <w:p w14:paraId="1E4A434D" w14:textId="7810B7D9" w:rsidR="0C452087" w:rsidRDefault="50C87FA5" w:rsidP="0C452087">
            <w:pPr>
              <w:pStyle w:val="ParrafoORT"/>
            </w:pPr>
            <w:r>
              <w:t>Subjefe de operativa</w:t>
            </w:r>
          </w:p>
        </w:tc>
      </w:tr>
      <w:tr w:rsidR="00321245" w14:paraId="7606F5B8" w14:textId="77777777" w:rsidTr="0036695A">
        <w:tc>
          <w:tcPr>
            <w:tcW w:w="2055" w:type="dxa"/>
            <w:shd w:val="clear" w:color="auto" w:fill="auto"/>
          </w:tcPr>
          <w:p w14:paraId="024E0572" w14:textId="75BD1945" w:rsidR="0C452087" w:rsidRPr="0036695A" w:rsidRDefault="0C452087" w:rsidP="00C971EB">
            <w:pPr>
              <w:pStyle w:val="ParrafoORT"/>
              <w:outlineLvl w:val="2"/>
              <w:rPr>
                <w:szCs w:val="24"/>
              </w:rPr>
            </w:pPr>
            <w:bookmarkStart w:id="84" w:name="_Toc71468284"/>
            <w:r>
              <w:lastRenderedPageBreak/>
              <w:t>Título</w:t>
            </w:r>
            <w:bookmarkEnd w:id="84"/>
          </w:p>
        </w:tc>
        <w:tc>
          <w:tcPr>
            <w:tcW w:w="6435" w:type="dxa"/>
            <w:shd w:val="clear" w:color="auto" w:fill="auto"/>
          </w:tcPr>
          <w:p w14:paraId="38895EB0" w14:textId="7F30021D" w:rsidR="0C452087" w:rsidRDefault="4DA7D874" w:rsidP="00C971EB">
            <w:pPr>
              <w:pStyle w:val="ParrafoORT"/>
              <w:outlineLvl w:val="2"/>
            </w:pPr>
            <w:bookmarkStart w:id="85" w:name="_Toc71468285"/>
            <w:r>
              <w:t xml:space="preserve">Traspaso de </w:t>
            </w:r>
            <w:r w:rsidR="3AEED65E">
              <w:t xml:space="preserve">funcionario </w:t>
            </w:r>
            <w:r>
              <w:t>hacia otro subjefe de operativa</w:t>
            </w:r>
            <w:bookmarkEnd w:id="85"/>
          </w:p>
        </w:tc>
      </w:tr>
      <w:tr w:rsidR="00321245" w14:paraId="668378F5" w14:textId="77777777" w:rsidTr="0036695A">
        <w:tc>
          <w:tcPr>
            <w:tcW w:w="2055" w:type="dxa"/>
            <w:shd w:val="clear" w:color="auto" w:fill="auto"/>
          </w:tcPr>
          <w:p w14:paraId="510D2983" w14:textId="777286FF" w:rsidR="0C452087" w:rsidRPr="0036695A" w:rsidRDefault="0C452087" w:rsidP="0C452087">
            <w:pPr>
              <w:pStyle w:val="ParrafoORT"/>
              <w:rPr>
                <w:szCs w:val="24"/>
              </w:rPr>
            </w:pPr>
            <w:r>
              <w:t>Descripción</w:t>
            </w:r>
          </w:p>
        </w:tc>
        <w:tc>
          <w:tcPr>
            <w:tcW w:w="6435" w:type="dxa"/>
            <w:shd w:val="clear" w:color="auto" w:fill="auto"/>
          </w:tcPr>
          <w:p w14:paraId="0320688D" w14:textId="2510E5BA" w:rsidR="0C452087" w:rsidRPr="0036695A" w:rsidRDefault="3B024689" w:rsidP="0C452087">
            <w:pPr>
              <w:pStyle w:val="ParrafoORT"/>
              <w:rPr>
                <w:szCs w:val="24"/>
              </w:rPr>
            </w:pPr>
            <w:r>
              <w:t>El sistema debe permitir</w:t>
            </w:r>
            <w:r w:rsidR="1C841848">
              <w:t xml:space="preserve"> el traspaso definitivo hacia otro subjefe de operativa para incluir el servicio a su planificación, y al subjefe de operativa que realizó la acción ya no le aparece como disponibilidad de su planificación</w:t>
            </w:r>
          </w:p>
        </w:tc>
      </w:tr>
      <w:tr w:rsidR="00321245" w14:paraId="4D2E4BFD" w14:textId="77777777" w:rsidTr="0036695A">
        <w:tc>
          <w:tcPr>
            <w:tcW w:w="2055" w:type="dxa"/>
            <w:shd w:val="clear" w:color="auto" w:fill="auto"/>
          </w:tcPr>
          <w:p w14:paraId="0DDE663F" w14:textId="0DA6A899" w:rsidR="6D5431F5" w:rsidRPr="0036695A" w:rsidRDefault="6D5431F5" w:rsidP="74EF939A">
            <w:pPr>
              <w:pStyle w:val="ParrafoORT"/>
              <w:rPr>
                <w:szCs w:val="24"/>
              </w:rPr>
            </w:pPr>
            <w:r w:rsidRPr="0036695A">
              <w:rPr>
                <w:szCs w:val="24"/>
              </w:rPr>
              <w:t>Validación y reglas de negocio</w:t>
            </w:r>
          </w:p>
          <w:p w14:paraId="1D4947F9" w14:textId="105FE25B" w:rsidR="74EF939A" w:rsidRPr="0036695A" w:rsidRDefault="74EF939A" w:rsidP="74EF939A">
            <w:pPr>
              <w:pStyle w:val="ParrafoORT"/>
              <w:rPr>
                <w:szCs w:val="24"/>
              </w:rPr>
            </w:pPr>
          </w:p>
        </w:tc>
        <w:tc>
          <w:tcPr>
            <w:tcW w:w="6435" w:type="dxa"/>
            <w:shd w:val="clear" w:color="auto" w:fill="auto"/>
          </w:tcPr>
          <w:p w14:paraId="66B6A6EF" w14:textId="73BBF17F" w:rsidR="6D5431F5" w:rsidRPr="0036695A" w:rsidRDefault="6D5431F5" w:rsidP="74EF939A">
            <w:pPr>
              <w:pStyle w:val="ParrafoORT"/>
              <w:rPr>
                <w:szCs w:val="24"/>
              </w:rPr>
            </w:pPr>
            <w:r w:rsidRPr="0036695A">
              <w:rPr>
                <w:szCs w:val="24"/>
              </w:rPr>
              <w:t>Mesa de operativa: se debe elegir a que mesa operativa se quiere traspasar un servicio según los registrados RF05. Se descarta la mesa actual que quiere realizar el traspaso</w:t>
            </w:r>
          </w:p>
          <w:p w14:paraId="0D70F543" w14:textId="2BBF8379" w:rsidR="6D5431F5" w:rsidRPr="0036695A" w:rsidRDefault="6D5431F5" w:rsidP="74EF939A">
            <w:pPr>
              <w:pStyle w:val="ParrafoORT"/>
              <w:rPr>
                <w:szCs w:val="24"/>
              </w:rPr>
            </w:pPr>
            <w:r w:rsidRPr="0036695A">
              <w:rPr>
                <w:szCs w:val="24"/>
              </w:rPr>
              <w:t>Se actualiza la propiedad “depende de”, en los datos del servicio según RF15</w:t>
            </w:r>
          </w:p>
          <w:p w14:paraId="0B7C2211" w14:textId="2053D573" w:rsidR="6D5431F5" w:rsidRPr="0036695A" w:rsidRDefault="04DC30E8" w:rsidP="74EF939A">
            <w:pPr>
              <w:pStyle w:val="ParrafoORT"/>
              <w:rPr>
                <w:szCs w:val="24"/>
              </w:rPr>
            </w:pPr>
            <w:r w:rsidRPr="0036695A">
              <w:rPr>
                <w:szCs w:val="24"/>
              </w:rPr>
              <w:t xml:space="preserve">Ya no estará disponible para la planificación </w:t>
            </w:r>
            <w:r w:rsidR="12FC4842" w:rsidRPr="0036695A">
              <w:rPr>
                <w:szCs w:val="24"/>
              </w:rPr>
              <w:t xml:space="preserve">del </w:t>
            </w:r>
            <w:r w:rsidR="2C8A83DC" w:rsidRPr="0036695A">
              <w:rPr>
                <w:szCs w:val="24"/>
              </w:rPr>
              <w:t>escalafón</w:t>
            </w:r>
            <w:r w:rsidR="12FC4842" w:rsidRPr="0036695A">
              <w:rPr>
                <w:szCs w:val="24"/>
              </w:rPr>
              <w:t xml:space="preserve"> </w:t>
            </w:r>
            <w:r w:rsidRPr="0036695A">
              <w:rPr>
                <w:szCs w:val="24"/>
              </w:rPr>
              <w:t xml:space="preserve">en la mesa de </w:t>
            </w:r>
            <w:r w:rsidR="652E562B" w:rsidRPr="0036695A">
              <w:rPr>
                <w:szCs w:val="24"/>
              </w:rPr>
              <w:t>operativa</w:t>
            </w:r>
            <w:r w:rsidRPr="0036695A">
              <w:rPr>
                <w:szCs w:val="24"/>
              </w:rPr>
              <w:t xml:space="preserve"> actual</w:t>
            </w:r>
          </w:p>
        </w:tc>
      </w:tr>
      <w:tr w:rsidR="00321245" w14:paraId="58DCD46C" w14:textId="77777777" w:rsidTr="0036695A">
        <w:tc>
          <w:tcPr>
            <w:tcW w:w="2055" w:type="dxa"/>
            <w:shd w:val="clear" w:color="auto" w:fill="auto"/>
          </w:tcPr>
          <w:p w14:paraId="52A3F6BE" w14:textId="014F3989" w:rsidR="0C452087" w:rsidRPr="0036695A" w:rsidRDefault="0C452087" w:rsidP="0C452087">
            <w:pPr>
              <w:pStyle w:val="ParrafoORT"/>
              <w:rPr>
                <w:szCs w:val="24"/>
              </w:rPr>
            </w:pPr>
            <w:r>
              <w:t>Prioridad</w:t>
            </w:r>
          </w:p>
        </w:tc>
        <w:tc>
          <w:tcPr>
            <w:tcW w:w="6435" w:type="dxa"/>
            <w:shd w:val="clear" w:color="auto" w:fill="auto"/>
          </w:tcPr>
          <w:p w14:paraId="4AD2E2D5" w14:textId="432F29BD" w:rsidR="0C452087" w:rsidRDefault="4E9DC9A3" w:rsidP="0C452087">
            <w:pPr>
              <w:pStyle w:val="ParrafoORT"/>
            </w:pPr>
            <w:r>
              <w:t>Alta</w:t>
            </w:r>
          </w:p>
        </w:tc>
      </w:tr>
    </w:tbl>
    <w:p w14:paraId="4295FAFD" w14:textId="3B6289EF" w:rsidR="0C452087" w:rsidRDefault="0C452087" w:rsidP="0C452087">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65510BC1" w14:textId="77777777" w:rsidTr="0036695A">
        <w:tc>
          <w:tcPr>
            <w:tcW w:w="2055" w:type="dxa"/>
            <w:shd w:val="clear" w:color="auto" w:fill="auto"/>
          </w:tcPr>
          <w:p w14:paraId="0735741B" w14:textId="53B7A3D3" w:rsidR="03A4E6C3" w:rsidRPr="0036695A" w:rsidRDefault="03A4E6C3" w:rsidP="03A4E6C3">
            <w:pPr>
              <w:pStyle w:val="ParrafoORT"/>
              <w:rPr>
                <w:szCs w:val="24"/>
              </w:rPr>
            </w:pPr>
            <w:r>
              <w:t>ID</w:t>
            </w:r>
          </w:p>
        </w:tc>
        <w:tc>
          <w:tcPr>
            <w:tcW w:w="6435" w:type="dxa"/>
            <w:shd w:val="clear" w:color="auto" w:fill="auto"/>
          </w:tcPr>
          <w:p w14:paraId="42AEF76D" w14:textId="5FDD7E97" w:rsidR="03A4E6C3" w:rsidRDefault="567100EA" w:rsidP="03A4E6C3">
            <w:pPr>
              <w:pStyle w:val="ParrafoORT"/>
            </w:pPr>
            <w:r>
              <w:t>RF</w:t>
            </w:r>
            <w:r w:rsidR="0CDE1E8B">
              <w:t>3</w:t>
            </w:r>
            <w:r w:rsidR="1FEEE1DB">
              <w:t>2</w:t>
            </w:r>
          </w:p>
        </w:tc>
      </w:tr>
      <w:tr w:rsidR="00321245" w14:paraId="0257FD17" w14:textId="77777777" w:rsidTr="0036695A">
        <w:tc>
          <w:tcPr>
            <w:tcW w:w="2055" w:type="dxa"/>
            <w:shd w:val="clear" w:color="auto" w:fill="auto"/>
          </w:tcPr>
          <w:p w14:paraId="1067B651" w14:textId="4F490FEC" w:rsidR="03A4E6C3" w:rsidRPr="0036695A" w:rsidRDefault="03A4E6C3" w:rsidP="03A4E6C3">
            <w:pPr>
              <w:pStyle w:val="ParrafoORT"/>
              <w:rPr>
                <w:szCs w:val="24"/>
              </w:rPr>
            </w:pPr>
            <w:r>
              <w:t>Usuario</w:t>
            </w:r>
          </w:p>
        </w:tc>
        <w:tc>
          <w:tcPr>
            <w:tcW w:w="6435" w:type="dxa"/>
            <w:shd w:val="clear" w:color="auto" w:fill="auto"/>
          </w:tcPr>
          <w:p w14:paraId="6DBEF6EE" w14:textId="7810B7D9" w:rsidR="03A4E6C3" w:rsidRDefault="03A4E6C3" w:rsidP="03A4E6C3">
            <w:pPr>
              <w:pStyle w:val="ParrafoORT"/>
            </w:pPr>
            <w:r>
              <w:t>Subjefe de operativa</w:t>
            </w:r>
          </w:p>
        </w:tc>
      </w:tr>
      <w:tr w:rsidR="00321245" w14:paraId="7965F683" w14:textId="77777777" w:rsidTr="0036695A">
        <w:tc>
          <w:tcPr>
            <w:tcW w:w="2055" w:type="dxa"/>
            <w:shd w:val="clear" w:color="auto" w:fill="auto"/>
          </w:tcPr>
          <w:p w14:paraId="5F477C32" w14:textId="75BD1945" w:rsidR="03A4E6C3" w:rsidRPr="0036695A" w:rsidRDefault="03A4E6C3" w:rsidP="00C971EB">
            <w:pPr>
              <w:pStyle w:val="ParrafoORT"/>
              <w:outlineLvl w:val="2"/>
              <w:rPr>
                <w:szCs w:val="24"/>
              </w:rPr>
            </w:pPr>
            <w:bookmarkStart w:id="86" w:name="_Toc71468286"/>
            <w:r>
              <w:t>Título</w:t>
            </w:r>
            <w:bookmarkEnd w:id="86"/>
          </w:p>
        </w:tc>
        <w:tc>
          <w:tcPr>
            <w:tcW w:w="6435" w:type="dxa"/>
            <w:shd w:val="clear" w:color="auto" w:fill="auto"/>
          </w:tcPr>
          <w:p w14:paraId="135FAB7A" w14:textId="70E4D6EE" w:rsidR="380E5396" w:rsidRDefault="380E5396" w:rsidP="00C971EB">
            <w:pPr>
              <w:pStyle w:val="ParrafoORT"/>
              <w:outlineLvl w:val="2"/>
            </w:pPr>
            <w:bookmarkStart w:id="87" w:name="_Toc71468287"/>
            <w:r>
              <w:t>Cambio de libres de funcionarios</w:t>
            </w:r>
            <w:bookmarkEnd w:id="87"/>
          </w:p>
        </w:tc>
      </w:tr>
      <w:tr w:rsidR="00321245" w14:paraId="2B3C24B1" w14:textId="77777777" w:rsidTr="0036695A">
        <w:tc>
          <w:tcPr>
            <w:tcW w:w="2055" w:type="dxa"/>
            <w:shd w:val="clear" w:color="auto" w:fill="auto"/>
          </w:tcPr>
          <w:p w14:paraId="240CCAFD" w14:textId="777286FF" w:rsidR="03A4E6C3" w:rsidRPr="0036695A" w:rsidRDefault="03A4E6C3" w:rsidP="03A4E6C3">
            <w:pPr>
              <w:pStyle w:val="ParrafoORT"/>
              <w:rPr>
                <w:szCs w:val="24"/>
              </w:rPr>
            </w:pPr>
            <w:r>
              <w:t>Descripción</w:t>
            </w:r>
          </w:p>
        </w:tc>
        <w:tc>
          <w:tcPr>
            <w:tcW w:w="6435" w:type="dxa"/>
            <w:shd w:val="clear" w:color="auto" w:fill="auto"/>
          </w:tcPr>
          <w:p w14:paraId="7EE7947A" w14:textId="44C1F1CA" w:rsidR="03A4E6C3" w:rsidRDefault="03A4E6C3" w:rsidP="03A4E6C3">
            <w:pPr>
              <w:pStyle w:val="ParrafoORT"/>
            </w:pPr>
            <w:r>
              <w:t xml:space="preserve">El sistema debe permitir el </w:t>
            </w:r>
            <w:r w:rsidR="749A4DCB">
              <w:t xml:space="preserve">cambio manual del libre temporal de un guardia dentro de la semana, debiendo volver al libre habitual </w:t>
            </w:r>
            <w:r w:rsidR="626EEEE3">
              <w:t>la siguiente semana</w:t>
            </w:r>
          </w:p>
        </w:tc>
      </w:tr>
      <w:tr w:rsidR="00321245" w14:paraId="1639D031" w14:textId="77777777" w:rsidTr="0036695A">
        <w:tc>
          <w:tcPr>
            <w:tcW w:w="2055" w:type="dxa"/>
            <w:shd w:val="clear" w:color="auto" w:fill="auto"/>
          </w:tcPr>
          <w:p w14:paraId="22172955" w14:textId="0DA6A899" w:rsidR="736A7CC2" w:rsidRPr="0036695A" w:rsidRDefault="736A7CC2" w:rsidP="74EF939A">
            <w:pPr>
              <w:pStyle w:val="ParrafoORT"/>
              <w:rPr>
                <w:szCs w:val="24"/>
              </w:rPr>
            </w:pPr>
            <w:r w:rsidRPr="0036695A">
              <w:rPr>
                <w:szCs w:val="24"/>
              </w:rPr>
              <w:t>Validación y reglas de negocio</w:t>
            </w:r>
          </w:p>
          <w:p w14:paraId="60D07474" w14:textId="1E425FFC" w:rsidR="74EF939A" w:rsidRPr="0036695A" w:rsidRDefault="74EF939A" w:rsidP="74EF939A">
            <w:pPr>
              <w:pStyle w:val="ParrafoORT"/>
              <w:rPr>
                <w:szCs w:val="24"/>
              </w:rPr>
            </w:pPr>
          </w:p>
        </w:tc>
        <w:tc>
          <w:tcPr>
            <w:tcW w:w="6435" w:type="dxa"/>
            <w:shd w:val="clear" w:color="auto" w:fill="auto"/>
          </w:tcPr>
          <w:p w14:paraId="203B0204" w14:textId="35C2D825" w:rsidR="23591E75" w:rsidRPr="0036695A" w:rsidRDefault="23591E75" w:rsidP="74EF939A">
            <w:pPr>
              <w:pStyle w:val="ParrafoORT"/>
              <w:rPr>
                <w:szCs w:val="24"/>
              </w:rPr>
            </w:pPr>
            <w:r w:rsidRPr="0036695A">
              <w:rPr>
                <w:szCs w:val="24"/>
              </w:rPr>
              <w:t xml:space="preserve">Se </w:t>
            </w:r>
            <w:r w:rsidR="2942B315" w:rsidRPr="0036695A">
              <w:rPr>
                <w:szCs w:val="24"/>
              </w:rPr>
              <w:t>requiere:</w:t>
            </w:r>
          </w:p>
          <w:p w14:paraId="7543F47E" w14:textId="3EF5F57E" w:rsidR="23591E75" w:rsidRPr="0036695A" w:rsidRDefault="23591E75" w:rsidP="74EF939A">
            <w:pPr>
              <w:pStyle w:val="ParrafoORT"/>
              <w:rPr>
                <w:szCs w:val="24"/>
              </w:rPr>
            </w:pPr>
            <w:r w:rsidRPr="0036695A">
              <w:rPr>
                <w:szCs w:val="24"/>
              </w:rPr>
              <w:t xml:space="preserve">Se necesita el ingreso de un </w:t>
            </w:r>
            <w:r w:rsidR="69A454E3" w:rsidRPr="0036695A">
              <w:rPr>
                <w:szCs w:val="24"/>
              </w:rPr>
              <w:t>día</w:t>
            </w:r>
            <w:r w:rsidRPr="0036695A">
              <w:rPr>
                <w:szCs w:val="24"/>
              </w:rPr>
              <w:t xml:space="preserve"> de la semana actual de (considerado de lunes a domingo) posterior al </w:t>
            </w:r>
            <w:r w:rsidR="558B7E61" w:rsidRPr="0036695A">
              <w:rPr>
                <w:szCs w:val="24"/>
              </w:rPr>
              <w:t>día</w:t>
            </w:r>
            <w:r w:rsidRPr="0036695A">
              <w:rPr>
                <w:szCs w:val="24"/>
              </w:rPr>
              <w:t xml:space="preserve"> de</w:t>
            </w:r>
            <w:r w:rsidR="155B2218" w:rsidRPr="0036695A">
              <w:rPr>
                <w:szCs w:val="24"/>
              </w:rPr>
              <w:t xml:space="preserve"> planificación y diferente al </w:t>
            </w:r>
            <w:r w:rsidR="4C095930" w:rsidRPr="0036695A">
              <w:rPr>
                <w:szCs w:val="24"/>
              </w:rPr>
              <w:t>día</w:t>
            </w:r>
            <w:r w:rsidR="155B2218" w:rsidRPr="0036695A">
              <w:rPr>
                <w:szCs w:val="24"/>
              </w:rPr>
              <w:t xml:space="preserve"> libre.</w:t>
            </w:r>
          </w:p>
          <w:p w14:paraId="669B66F6" w14:textId="3C1CDB42" w:rsidR="11B1F1AF" w:rsidRPr="0036695A" w:rsidRDefault="11B1F1AF" w:rsidP="74EF939A">
            <w:pPr>
              <w:pStyle w:val="ParrafoORT"/>
              <w:rPr>
                <w:szCs w:val="24"/>
              </w:rPr>
            </w:pPr>
            <w:r w:rsidRPr="0036695A">
              <w:rPr>
                <w:szCs w:val="24"/>
              </w:rPr>
              <w:t xml:space="preserve">Se considera el </w:t>
            </w:r>
            <w:r w:rsidR="2D2C9AA0" w:rsidRPr="0036695A">
              <w:rPr>
                <w:szCs w:val="24"/>
              </w:rPr>
              <w:t>día</w:t>
            </w:r>
            <w:r w:rsidRPr="0036695A">
              <w:rPr>
                <w:szCs w:val="24"/>
              </w:rPr>
              <w:t xml:space="preserve"> a elegir de lunes a domingo. Formato numérico </w:t>
            </w:r>
            <w:r w:rsidR="617F4694" w:rsidRPr="0036695A">
              <w:rPr>
                <w:szCs w:val="24"/>
              </w:rPr>
              <w:t>entero que va del</w:t>
            </w:r>
            <w:r w:rsidRPr="0036695A">
              <w:rPr>
                <w:szCs w:val="24"/>
              </w:rPr>
              <w:t xml:space="preserve"> 1</w:t>
            </w:r>
            <w:r w:rsidR="05683C29" w:rsidRPr="0036695A">
              <w:rPr>
                <w:szCs w:val="24"/>
              </w:rPr>
              <w:t xml:space="preserve"> al 7</w:t>
            </w:r>
          </w:p>
          <w:p w14:paraId="2A44BAD7" w14:textId="58872C20" w:rsidR="14DE2054" w:rsidRPr="0036695A" w:rsidRDefault="021EC5C8" w:rsidP="74EF939A">
            <w:pPr>
              <w:pStyle w:val="ParrafoORT"/>
              <w:rPr>
                <w:szCs w:val="24"/>
              </w:rPr>
            </w:pPr>
            <w:r w:rsidRPr="0036695A">
              <w:rPr>
                <w:szCs w:val="24"/>
              </w:rPr>
              <w:t xml:space="preserve">El día libre configurado automáticamente debe </w:t>
            </w:r>
            <w:r w:rsidR="15963262" w:rsidRPr="0036695A">
              <w:rPr>
                <w:szCs w:val="24"/>
              </w:rPr>
              <w:t xml:space="preserve">omitirse y tomar el nuevo </w:t>
            </w:r>
            <w:r w:rsidR="1428F889" w:rsidRPr="0036695A">
              <w:rPr>
                <w:szCs w:val="24"/>
              </w:rPr>
              <w:t>día</w:t>
            </w:r>
            <w:r w:rsidR="15963262" w:rsidRPr="0036695A">
              <w:rPr>
                <w:szCs w:val="24"/>
              </w:rPr>
              <w:t xml:space="preserve"> </w:t>
            </w:r>
            <w:r w:rsidR="705E6121" w:rsidRPr="0036695A">
              <w:rPr>
                <w:szCs w:val="24"/>
              </w:rPr>
              <w:t>ingresado</w:t>
            </w:r>
            <w:r w:rsidR="15963262" w:rsidRPr="0036695A">
              <w:rPr>
                <w:szCs w:val="24"/>
              </w:rPr>
              <w:t>.</w:t>
            </w:r>
            <w:r w:rsidR="40EDB0E0" w:rsidRPr="0036695A">
              <w:rPr>
                <w:szCs w:val="24"/>
              </w:rPr>
              <w:t xml:space="preserve"> </w:t>
            </w:r>
            <w:r w:rsidR="15963262" w:rsidRPr="0036695A">
              <w:rPr>
                <w:szCs w:val="24"/>
              </w:rPr>
              <w:t xml:space="preserve">Es </w:t>
            </w:r>
            <w:r w:rsidR="1C48B66D" w:rsidRPr="0036695A">
              <w:rPr>
                <w:szCs w:val="24"/>
              </w:rPr>
              <w:t>decir,</w:t>
            </w:r>
            <w:r w:rsidR="15963262" w:rsidRPr="0036695A">
              <w:rPr>
                <w:szCs w:val="24"/>
              </w:rPr>
              <w:t xml:space="preserve"> el </w:t>
            </w:r>
            <w:r w:rsidR="78C34062" w:rsidRPr="0036695A">
              <w:rPr>
                <w:szCs w:val="24"/>
              </w:rPr>
              <w:t>día</w:t>
            </w:r>
            <w:r w:rsidR="15963262" w:rsidRPr="0036695A">
              <w:rPr>
                <w:szCs w:val="24"/>
              </w:rPr>
              <w:t xml:space="preserve"> libre normal aparecerá como disponibilidad para la planificación del escalafón</w:t>
            </w:r>
          </w:p>
        </w:tc>
      </w:tr>
      <w:tr w:rsidR="00321245" w14:paraId="09C16048" w14:textId="77777777" w:rsidTr="0036695A">
        <w:tc>
          <w:tcPr>
            <w:tcW w:w="2055" w:type="dxa"/>
            <w:shd w:val="clear" w:color="auto" w:fill="auto"/>
          </w:tcPr>
          <w:p w14:paraId="450EBFEF" w14:textId="014F3989" w:rsidR="03A4E6C3" w:rsidRPr="0036695A" w:rsidRDefault="03A4E6C3" w:rsidP="03A4E6C3">
            <w:pPr>
              <w:pStyle w:val="ParrafoORT"/>
              <w:rPr>
                <w:szCs w:val="24"/>
              </w:rPr>
            </w:pPr>
            <w:r>
              <w:t>Prioridad</w:t>
            </w:r>
          </w:p>
        </w:tc>
        <w:tc>
          <w:tcPr>
            <w:tcW w:w="6435" w:type="dxa"/>
            <w:shd w:val="clear" w:color="auto" w:fill="auto"/>
          </w:tcPr>
          <w:p w14:paraId="16EA0985" w14:textId="432F29BD" w:rsidR="03A4E6C3" w:rsidRDefault="03A4E6C3" w:rsidP="03A4E6C3">
            <w:pPr>
              <w:pStyle w:val="ParrafoORT"/>
            </w:pPr>
            <w:r>
              <w:t>Alta</w:t>
            </w:r>
          </w:p>
        </w:tc>
      </w:tr>
    </w:tbl>
    <w:p w14:paraId="450E56BF" w14:textId="6DB2824A" w:rsidR="03A4E6C3" w:rsidRDefault="03A4E6C3" w:rsidP="03A4E6C3">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17339984" w14:textId="77777777" w:rsidTr="0036695A">
        <w:tc>
          <w:tcPr>
            <w:tcW w:w="2055" w:type="dxa"/>
            <w:shd w:val="clear" w:color="auto" w:fill="auto"/>
          </w:tcPr>
          <w:p w14:paraId="36CB5F3C" w14:textId="53B7A3D3" w:rsidR="03A4E6C3" w:rsidRPr="0036695A" w:rsidRDefault="03A4E6C3" w:rsidP="03A4E6C3">
            <w:pPr>
              <w:pStyle w:val="ParrafoORT"/>
              <w:rPr>
                <w:szCs w:val="24"/>
              </w:rPr>
            </w:pPr>
            <w:r>
              <w:t>ID</w:t>
            </w:r>
          </w:p>
        </w:tc>
        <w:tc>
          <w:tcPr>
            <w:tcW w:w="6435" w:type="dxa"/>
            <w:shd w:val="clear" w:color="auto" w:fill="auto"/>
          </w:tcPr>
          <w:p w14:paraId="1CD64C6C" w14:textId="6CA7D6B8" w:rsidR="03A4E6C3" w:rsidRDefault="567100EA" w:rsidP="03A4E6C3">
            <w:pPr>
              <w:pStyle w:val="ParrafoORT"/>
            </w:pPr>
            <w:r>
              <w:t>RF</w:t>
            </w:r>
            <w:r w:rsidR="0D17DC51">
              <w:t>3</w:t>
            </w:r>
            <w:r w:rsidR="18B12B93">
              <w:t>3</w:t>
            </w:r>
          </w:p>
        </w:tc>
      </w:tr>
      <w:tr w:rsidR="00321245" w14:paraId="2A3AB45F" w14:textId="77777777" w:rsidTr="0036695A">
        <w:tc>
          <w:tcPr>
            <w:tcW w:w="2055" w:type="dxa"/>
            <w:shd w:val="clear" w:color="auto" w:fill="auto"/>
          </w:tcPr>
          <w:p w14:paraId="278CFEB6" w14:textId="4F490FEC" w:rsidR="03A4E6C3" w:rsidRPr="0036695A" w:rsidRDefault="03A4E6C3" w:rsidP="03A4E6C3">
            <w:pPr>
              <w:pStyle w:val="ParrafoORT"/>
              <w:rPr>
                <w:szCs w:val="24"/>
              </w:rPr>
            </w:pPr>
            <w:r>
              <w:t>Usuario</w:t>
            </w:r>
          </w:p>
        </w:tc>
        <w:tc>
          <w:tcPr>
            <w:tcW w:w="6435" w:type="dxa"/>
            <w:shd w:val="clear" w:color="auto" w:fill="auto"/>
          </w:tcPr>
          <w:p w14:paraId="3FA71938" w14:textId="7810B7D9" w:rsidR="03A4E6C3" w:rsidRDefault="03A4E6C3" w:rsidP="03A4E6C3">
            <w:pPr>
              <w:pStyle w:val="ParrafoORT"/>
            </w:pPr>
            <w:r>
              <w:t>Subjefe de operativa</w:t>
            </w:r>
          </w:p>
        </w:tc>
      </w:tr>
      <w:tr w:rsidR="00321245" w14:paraId="28A5CF06" w14:textId="77777777" w:rsidTr="0036695A">
        <w:tc>
          <w:tcPr>
            <w:tcW w:w="2055" w:type="dxa"/>
            <w:shd w:val="clear" w:color="auto" w:fill="auto"/>
          </w:tcPr>
          <w:p w14:paraId="31F18FB7" w14:textId="75BD1945" w:rsidR="03A4E6C3" w:rsidRPr="0036695A" w:rsidRDefault="03A4E6C3" w:rsidP="00C971EB">
            <w:pPr>
              <w:pStyle w:val="ParrafoORT"/>
              <w:outlineLvl w:val="2"/>
              <w:rPr>
                <w:szCs w:val="24"/>
              </w:rPr>
            </w:pPr>
            <w:bookmarkStart w:id="88" w:name="_Toc71468288"/>
            <w:r>
              <w:t>Título</w:t>
            </w:r>
            <w:bookmarkEnd w:id="88"/>
          </w:p>
        </w:tc>
        <w:tc>
          <w:tcPr>
            <w:tcW w:w="6435" w:type="dxa"/>
            <w:shd w:val="clear" w:color="auto" w:fill="auto"/>
          </w:tcPr>
          <w:p w14:paraId="69F09A1B" w14:textId="22D45D0C" w:rsidR="333F32FD" w:rsidRDefault="333F32FD" w:rsidP="00C971EB">
            <w:pPr>
              <w:pStyle w:val="ParrafoORT"/>
              <w:outlineLvl w:val="2"/>
            </w:pPr>
            <w:bookmarkStart w:id="89" w:name="_Toc71468289"/>
            <w:r>
              <w:t>Acumulación de libres</w:t>
            </w:r>
            <w:bookmarkEnd w:id="89"/>
          </w:p>
        </w:tc>
      </w:tr>
      <w:tr w:rsidR="00321245" w14:paraId="6D2F0645" w14:textId="77777777" w:rsidTr="0036695A">
        <w:tc>
          <w:tcPr>
            <w:tcW w:w="2055" w:type="dxa"/>
            <w:shd w:val="clear" w:color="auto" w:fill="auto"/>
          </w:tcPr>
          <w:p w14:paraId="5C878B4B" w14:textId="777286FF" w:rsidR="03A4E6C3" w:rsidRPr="0036695A" w:rsidRDefault="03A4E6C3" w:rsidP="03A4E6C3">
            <w:pPr>
              <w:pStyle w:val="ParrafoORT"/>
              <w:rPr>
                <w:szCs w:val="24"/>
              </w:rPr>
            </w:pPr>
            <w:r>
              <w:t>Descripción</w:t>
            </w:r>
          </w:p>
        </w:tc>
        <w:tc>
          <w:tcPr>
            <w:tcW w:w="6435" w:type="dxa"/>
            <w:shd w:val="clear" w:color="auto" w:fill="auto"/>
          </w:tcPr>
          <w:p w14:paraId="3843CB61" w14:textId="1E1F46FD" w:rsidR="03A4E6C3" w:rsidRDefault="03A4E6C3" w:rsidP="03A4E6C3">
            <w:pPr>
              <w:pStyle w:val="ParrafoORT"/>
            </w:pPr>
            <w:r>
              <w:t xml:space="preserve">El sistema debe permitir </w:t>
            </w:r>
            <w:r w:rsidR="0057BDA1">
              <w:t>la acumulación de libres durante el mes de trabajo de un trabajador, debiendo avisar la última semana del mes para la toma de decisión</w:t>
            </w:r>
            <w:r w:rsidR="4D09283C">
              <w:t xml:space="preserve"> de otorgar los libres correspondientes o asignarlos como libres pagos trabajados</w:t>
            </w:r>
          </w:p>
        </w:tc>
      </w:tr>
      <w:tr w:rsidR="00321245" w14:paraId="3AE10C18" w14:textId="77777777" w:rsidTr="0036695A">
        <w:tc>
          <w:tcPr>
            <w:tcW w:w="2055" w:type="dxa"/>
            <w:shd w:val="clear" w:color="auto" w:fill="auto"/>
          </w:tcPr>
          <w:p w14:paraId="76CECC98" w14:textId="0DA6A899" w:rsidR="4E588036" w:rsidRPr="0036695A" w:rsidRDefault="4E588036" w:rsidP="1E59125B">
            <w:pPr>
              <w:pStyle w:val="ParrafoORT"/>
              <w:rPr>
                <w:szCs w:val="24"/>
              </w:rPr>
            </w:pPr>
            <w:r w:rsidRPr="0036695A">
              <w:rPr>
                <w:szCs w:val="24"/>
              </w:rPr>
              <w:t>Validación y reglas de negocio</w:t>
            </w:r>
          </w:p>
          <w:p w14:paraId="54F291FA" w14:textId="54BB3F8A" w:rsidR="1E59125B" w:rsidRPr="0036695A" w:rsidRDefault="1E59125B" w:rsidP="1E59125B">
            <w:pPr>
              <w:pStyle w:val="ParrafoORT"/>
              <w:rPr>
                <w:szCs w:val="24"/>
              </w:rPr>
            </w:pPr>
          </w:p>
          <w:p w14:paraId="5A82584E" w14:textId="54BD3301" w:rsidR="1E59125B" w:rsidRPr="0036695A" w:rsidRDefault="1E59125B" w:rsidP="1E59125B">
            <w:pPr>
              <w:pStyle w:val="ParrafoORT"/>
              <w:rPr>
                <w:szCs w:val="24"/>
              </w:rPr>
            </w:pPr>
          </w:p>
        </w:tc>
        <w:tc>
          <w:tcPr>
            <w:tcW w:w="6435" w:type="dxa"/>
            <w:shd w:val="clear" w:color="auto" w:fill="auto"/>
          </w:tcPr>
          <w:p w14:paraId="160E9BFF" w14:textId="6C255E3E" w:rsidR="1CE2EB56" w:rsidRPr="0036695A" w:rsidRDefault="1CE2EB56" w:rsidP="1E59125B">
            <w:pPr>
              <w:pStyle w:val="ParrafoORT"/>
              <w:rPr>
                <w:szCs w:val="24"/>
              </w:rPr>
            </w:pPr>
            <w:r w:rsidRPr="0036695A">
              <w:rPr>
                <w:szCs w:val="24"/>
              </w:rPr>
              <w:t xml:space="preserve">Se debe registrar en la configuración del funcionario que </w:t>
            </w:r>
            <w:r w:rsidR="3E837389" w:rsidRPr="0036695A">
              <w:rPr>
                <w:szCs w:val="24"/>
              </w:rPr>
              <w:t>fechas correspondientes</w:t>
            </w:r>
            <w:r w:rsidRPr="0036695A">
              <w:rPr>
                <w:szCs w:val="24"/>
              </w:rPr>
              <w:t xml:space="preserve"> al libre </w:t>
            </w:r>
            <w:r w:rsidR="38A10F47" w:rsidRPr="0036695A">
              <w:rPr>
                <w:szCs w:val="24"/>
              </w:rPr>
              <w:t xml:space="preserve">son las que se mantienen pendientes durante los primeros </w:t>
            </w:r>
            <w:r w:rsidR="328A9605" w:rsidRPr="0036695A">
              <w:rPr>
                <w:szCs w:val="24"/>
              </w:rPr>
              <w:t>20 días de transcurso en el mes, debiendo notificar al usuario que están pendientes.</w:t>
            </w:r>
          </w:p>
        </w:tc>
      </w:tr>
      <w:tr w:rsidR="00321245" w14:paraId="038DEB73" w14:textId="77777777" w:rsidTr="0036695A">
        <w:tc>
          <w:tcPr>
            <w:tcW w:w="2055" w:type="dxa"/>
            <w:shd w:val="clear" w:color="auto" w:fill="auto"/>
          </w:tcPr>
          <w:p w14:paraId="47F3E15D" w14:textId="014F3989" w:rsidR="03A4E6C3" w:rsidRPr="0036695A" w:rsidRDefault="03A4E6C3" w:rsidP="03A4E6C3">
            <w:pPr>
              <w:pStyle w:val="ParrafoORT"/>
              <w:rPr>
                <w:szCs w:val="24"/>
              </w:rPr>
            </w:pPr>
            <w:r>
              <w:t>Prioridad</w:t>
            </w:r>
          </w:p>
        </w:tc>
        <w:tc>
          <w:tcPr>
            <w:tcW w:w="6435" w:type="dxa"/>
            <w:shd w:val="clear" w:color="auto" w:fill="auto"/>
          </w:tcPr>
          <w:p w14:paraId="1EB101DB" w14:textId="7101797F" w:rsidR="03A4E6C3" w:rsidRDefault="59257AC7" w:rsidP="03A4E6C3">
            <w:pPr>
              <w:pStyle w:val="ParrafoORT"/>
            </w:pPr>
            <w:r>
              <w:t>Baja</w:t>
            </w:r>
          </w:p>
        </w:tc>
      </w:tr>
    </w:tbl>
    <w:p w14:paraId="6AC659B8" w14:textId="43194EC3" w:rsidR="03A4E6C3" w:rsidRDefault="03A4E6C3" w:rsidP="03A4E6C3">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76FDCAC6" w14:textId="77777777" w:rsidTr="0036695A">
        <w:tc>
          <w:tcPr>
            <w:tcW w:w="2055" w:type="dxa"/>
            <w:shd w:val="clear" w:color="auto" w:fill="auto"/>
          </w:tcPr>
          <w:p w14:paraId="0BBC5475" w14:textId="53B7A3D3" w:rsidR="3FBF3F81" w:rsidRPr="0036695A" w:rsidRDefault="3FBF3F81" w:rsidP="3FBF3F81">
            <w:pPr>
              <w:pStyle w:val="ParrafoORT"/>
              <w:rPr>
                <w:szCs w:val="24"/>
              </w:rPr>
            </w:pPr>
            <w:r>
              <w:t>ID</w:t>
            </w:r>
          </w:p>
        </w:tc>
        <w:tc>
          <w:tcPr>
            <w:tcW w:w="6435" w:type="dxa"/>
            <w:shd w:val="clear" w:color="auto" w:fill="auto"/>
          </w:tcPr>
          <w:p w14:paraId="5701515B" w14:textId="3F3A1511" w:rsidR="3FBF3F81" w:rsidRDefault="7F856968" w:rsidP="3FBF3F81">
            <w:pPr>
              <w:pStyle w:val="ParrafoORT"/>
            </w:pPr>
            <w:r>
              <w:t>RF</w:t>
            </w:r>
            <w:r w:rsidR="15360F42">
              <w:t>3</w:t>
            </w:r>
            <w:r w:rsidR="508A67BF">
              <w:t>4</w:t>
            </w:r>
          </w:p>
        </w:tc>
      </w:tr>
      <w:tr w:rsidR="00321245" w14:paraId="5CC4BABE" w14:textId="77777777" w:rsidTr="0036695A">
        <w:tc>
          <w:tcPr>
            <w:tcW w:w="2055" w:type="dxa"/>
            <w:shd w:val="clear" w:color="auto" w:fill="auto"/>
          </w:tcPr>
          <w:p w14:paraId="391977C3" w14:textId="4F490FEC" w:rsidR="3FBF3F81" w:rsidRPr="0036695A" w:rsidRDefault="3FBF3F81" w:rsidP="3FBF3F81">
            <w:pPr>
              <w:pStyle w:val="ParrafoORT"/>
              <w:rPr>
                <w:szCs w:val="24"/>
              </w:rPr>
            </w:pPr>
            <w:r>
              <w:t>Usuario</w:t>
            </w:r>
          </w:p>
        </w:tc>
        <w:tc>
          <w:tcPr>
            <w:tcW w:w="6435" w:type="dxa"/>
            <w:shd w:val="clear" w:color="auto" w:fill="auto"/>
          </w:tcPr>
          <w:p w14:paraId="4EE26368" w14:textId="3821C54C" w:rsidR="3FBF3F81" w:rsidRDefault="3FBF3F81" w:rsidP="3FBF3F81">
            <w:pPr>
              <w:pStyle w:val="ParrafoORT"/>
            </w:pPr>
            <w:r>
              <w:t>Subjefe de operativa</w:t>
            </w:r>
            <w:r w:rsidR="28ED743F">
              <w:t>. Asistentes de operativa</w:t>
            </w:r>
          </w:p>
        </w:tc>
      </w:tr>
      <w:tr w:rsidR="00321245" w14:paraId="64CD05E7" w14:textId="77777777" w:rsidTr="0036695A">
        <w:tc>
          <w:tcPr>
            <w:tcW w:w="2055" w:type="dxa"/>
            <w:shd w:val="clear" w:color="auto" w:fill="auto"/>
          </w:tcPr>
          <w:p w14:paraId="4EBA8549" w14:textId="75BD1945" w:rsidR="3FBF3F81" w:rsidRPr="0036695A" w:rsidRDefault="3FBF3F81" w:rsidP="00C971EB">
            <w:pPr>
              <w:pStyle w:val="ParrafoORT"/>
              <w:outlineLvl w:val="2"/>
              <w:rPr>
                <w:szCs w:val="24"/>
              </w:rPr>
            </w:pPr>
            <w:bookmarkStart w:id="90" w:name="_Toc71468290"/>
            <w:r>
              <w:t>Título</w:t>
            </w:r>
            <w:bookmarkEnd w:id="90"/>
          </w:p>
        </w:tc>
        <w:tc>
          <w:tcPr>
            <w:tcW w:w="6435" w:type="dxa"/>
            <w:shd w:val="clear" w:color="auto" w:fill="auto"/>
          </w:tcPr>
          <w:p w14:paraId="2A572DDB" w14:textId="1338884E" w:rsidR="5DEF4CB5" w:rsidRDefault="03478736" w:rsidP="00C971EB">
            <w:pPr>
              <w:pStyle w:val="ParrafoORT"/>
              <w:outlineLvl w:val="2"/>
            </w:pPr>
            <w:bookmarkStart w:id="91" w:name="_Toc71468291"/>
            <w:r>
              <w:t>Ingreso Manual de</w:t>
            </w:r>
            <w:r w:rsidR="6F060D9D">
              <w:t xml:space="preserve"> jornada laboral de funcionario</w:t>
            </w:r>
            <w:bookmarkEnd w:id="91"/>
          </w:p>
        </w:tc>
      </w:tr>
      <w:tr w:rsidR="00321245" w14:paraId="1BCEAF1E" w14:textId="77777777" w:rsidTr="0036695A">
        <w:tc>
          <w:tcPr>
            <w:tcW w:w="2055" w:type="dxa"/>
            <w:shd w:val="clear" w:color="auto" w:fill="auto"/>
          </w:tcPr>
          <w:p w14:paraId="38B2FFF2" w14:textId="777286FF" w:rsidR="3FBF3F81" w:rsidRPr="0036695A" w:rsidRDefault="3FBF3F81" w:rsidP="3FBF3F81">
            <w:pPr>
              <w:pStyle w:val="ParrafoORT"/>
              <w:rPr>
                <w:szCs w:val="24"/>
              </w:rPr>
            </w:pPr>
            <w:r>
              <w:t>Descripción</w:t>
            </w:r>
          </w:p>
        </w:tc>
        <w:tc>
          <w:tcPr>
            <w:tcW w:w="6435" w:type="dxa"/>
            <w:shd w:val="clear" w:color="auto" w:fill="auto"/>
          </w:tcPr>
          <w:p w14:paraId="2F841C91" w14:textId="5FD71893" w:rsidR="3FBF3F81" w:rsidRDefault="3FBF3F81" w:rsidP="3FBF3F81">
            <w:pPr>
              <w:pStyle w:val="ParrafoORT"/>
            </w:pPr>
            <w:r>
              <w:t xml:space="preserve">El sistema debe permitir </w:t>
            </w:r>
            <w:r w:rsidR="7DE15FA1">
              <w:t>el ingreso manual de horario de trabajo de un funcionario</w:t>
            </w:r>
            <w:r w:rsidR="32767E06">
              <w:t xml:space="preserve"> por ejemplo supervisores y funcionarios administrativos.</w:t>
            </w:r>
          </w:p>
        </w:tc>
      </w:tr>
      <w:tr w:rsidR="00321245" w14:paraId="4DCE0CB2" w14:textId="77777777" w:rsidTr="0036695A">
        <w:tc>
          <w:tcPr>
            <w:tcW w:w="2055" w:type="dxa"/>
            <w:shd w:val="clear" w:color="auto" w:fill="auto"/>
          </w:tcPr>
          <w:p w14:paraId="639CB0F3" w14:textId="74B7F54C" w:rsidR="2A0EB149" w:rsidRPr="0036695A" w:rsidRDefault="2A0EB149" w:rsidP="1E59125B">
            <w:pPr>
              <w:pStyle w:val="ParrafoORT"/>
              <w:rPr>
                <w:szCs w:val="24"/>
              </w:rPr>
            </w:pPr>
            <w:r w:rsidRPr="0036695A">
              <w:rPr>
                <w:szCs w:val="24"/>
              </w:rPr>
              <w:t>Validación y reglas de negocio</w:t>
            </w:r>
          </w:p>
        </w:tc>
        <w:tc>
          <w:tcPr>
            <w:tcW w:w="6435" w:type="dxa"/>
            <w:shd w:val="clear" w:color="auto" w:fill="auto"/>
          </w:tcPr>
          <w:p w14:paraId="2B52E94A" w14:textId="71C7A85B" w:rsidR="348F5EC7" w:rsidRPr="0036695A" w:rsidRDefault="7FA6E57D" w:rsidP="7FB468F6">
            <w:pPr>
              <w:pStyle w:val="ParrafoORT"/>
              <w:rPr>
                <w:szCs w:val="24"/>
              </w:rPr>
            </w:pPr>
            <w:r w:rsidRPr="0036695A">
              <w:rPr>
                <w:szCs w:val="24"/>
              </w:rPr>
              <w:t>Ejecución del RF10 de manera manual por parte del usuario</w:t>
            </w:r>
          </w:p>
          <w:p w14:paraId="0CA0DCD6" w14:textId="28B6C872" w:rsidR="348F5EC7" w:rsidRPr="0036695A" w:rsidRDefault="350FDE49" w:rsidP="0036695A">
            <w:pPr>
              <w:pStyle w:val="ParrafoORT"/>
              <w:numPr>
                <w:ilvl w:val="0"/>
                <w:numId w:val="6"/>
              </w:numPr>
              <w:rPr>
                <w:rFonts w:eastAsia="Times New Roman"/>
                <w:szCs w:val="24"/>
              </w:rPr>
            </w:pPr>
            <w:r w:rsidRPr="0036695A">
              <w:rPr>
                <w:szCs w:val="24"/>
              </w:rPr>
              <w:t>No se puede ingresar una jornada laboral donde el dia , funcionario y horario sean iguales, o se traspongan</w:t>
            </w:r>
            <w:r w:rsidR="42D28C6C" w:rsidRPr="0036695A">
              <w:rPr>
                <w:szCs w:val="24"/>
              </w:rPr>
              <w:t>.</w:t>
            </w:r>
          </w:p>
          <w:p w14:paraId="7FA813E7" w14:textId="682FC3F0" w:rsidR="348F5EC7" w:rsidRPr="0036695A" w:rsidRDefault="42D28C6C" w:rsidP="7FB468F6">
            <w:pPr>
              <w:pStyle w:val="ParrafoORT"/>
              <w:rPr>
                <w:szCs w:val="24"/>
              </w:rPr>
            </w:pPr>
            <w:r w:rsidRPr="0036695A">
              <w:rPr>
                <w:szCs w:val="24"/>
              </w:rPr>
              <w:t>Ejemplo con los siguientes datos: dia, cedula, nombre,</w:t>
            </w:r>
            <w:r w:rsidR="6551B560" w:rsidRPr="0036695A">
              <w:rPr>
                <w:szCs w:val="24"/>
              </w:rPr>
              <w:t xml:space="preserve"> lugar,</w:t>
            </w:r>
            <w:r w:rsidRPr="0036695A">
              <w:rPr>
                <w:szCs w:val="24"/>
              </w:rPr>
              <w:t xml:space="preserve"> hora entrada, hora salida</w:t>
            </w:r>
          </w:p>
          <w:p w14:paraId="4B999D84" w14:textId="68D918C7" w:rsidR="348F5EC7" w:rsidRPr="0036695A" w:rsidRDefault="4B7DBFB5" w:rsidP="7FB468F6">
            <w:pPr>
              <w:pStyle w:val="ParrafoORT"/>
              <w:rPr>
                <w:szCs w:val="24"/>
              </w:rPr>
            </w:pPr>
            <w:r w:rsidRPr="0036695A">
              <w:rPr>
                <w:szCs w:val="24"/>
              </w:rPr>
              <w:t>No se puede ingresar duplicados</w:t>
            </w:r>
            <w:r w:rsidR="6D52FD65" w:rsidRPr="0036695A">
              <w:rPr>
                <w:szCs w:val="24"/>
              </w:rPr>
              <w:t>,</w:t>
            </w:r>
            <w:r w:rsidRPr="0036695A">
              <w:rPr>
                <w:szCs w:val="24"/>
              </w:rPr>
              <w:t xml:space="preserve"> por ejemplo</w:t>
            </w:r>
          </w:p>
          <w:p w14:paraId="732F12FF" w14:textId="154D64DF" w:rsidR="348F5EC7" w:rsidRPr="0036695A" w:rsidRDefault="350FDE49" w:rsidP="7FB468F6">
            <w:pPr>
              <w:pStyle w:val="ParrafoORT"/>
              <w:rPr>
                <w:szCs w:val="24"/>
              </w:rPr>
            </w:pPr>
            <w:r w:rsidRPr="0036695A">
              <w:rPr>
                <w:szCs w:val="24"/>
              </w:rPr>
              <w:t xml:space="preserve">5/5/21 | 12345678 | Alexis Franca </w:t>
            </w:r>
            <w:r w:rsidR="0EAD461F" w:rsidRPr="0036695A">
              <w:rPr>
                <w:szCs w:val="24"/>
              </w:rPr>
              <w:t xml:space="preserve">| </w:t>
            </w:r>
            <w:r w:rsidR="60DD3C71" w:rsidRPr="0036695A">
              <w:rPr>
                <w:szCs w:val="24"/>
              </w:rPr>
              <w:t xml:space="preserve">ANP | </w:t>
            </w:r>
            <w:r w:rsidR="0EAD461F" w:rsidRPr="0036695A">
              <w:rPr>
                <w:szCs w:val="24"/>
              </w:rPr>
              <w:t>12:00 | 18:00</w:t>
            </w:r>
          </w:p>
          <w:p w14:paraId="6E131671" w14:textId="27241CD5" w:rsidR="348F5EC7" w:rsidRPr="0036695A" w:rsidRDefault="622586BB" w:rsidP="7FB468F6">
            <w:pPr>
              <w:pStyle w:val="ParrafoORT"/>
              <w:rPr>
                <w:szCs w:val="24"/>
              </w:rPr>
            </w:pPr>
            <w:r w:rsidRPr="0036695A">
              <w:rPr>
                <w:szCs w:val="24"/>
              </w:rPr>
              <w:t xml:space="preserve"> 5/5/21 | 12345678 | Alexis Franca | </w:t>
            </w:r>
            <w:r w:rsidR="7235D566" w:rsidRPr="0036695A">
              <w:rPr>
                <w:szCs w:val="24"/>
              </w:rPr>
              <w:t xml:space="preserve">ANP | </w:t>
            </w:r>
            <w:r w:rsidRPr="0036695A">
              <w:rPr>
                <w:szCs w:val="24"/>
              </w:rPr>
              <w:t>12:00 | 18:00</w:t>
            </w:r>
          </w:p>
          <w:p w14:paraId="37D034CA" w14:textId="5C869AD6" w:rsidR="348F5EC7" w:rsidRPr="0036695A" w:rsidRDefault="622586BB" w:rsidP="7FB468F6">
            <w:pPr>
              <w:pStyle w:val="ParrafoORT"/>
              <w:rPr>
                <w:szCs w:val="24"/>
              </w:rPr>
            </w:pPr>
            <w:r w:rsidRPr="0036695A">
              <w:rPr>
                <w:szCs w:val="24"/>
              </w:rPr>
              <w:lastRenderedPageBreak/>
              <w:t>Tampoco</w:t>
            </w:r>
            <w:r w:rsidR="0C6710C1" w:rsidRPr="0036695A">
              <w:rPr>
                <w:szCs w:val="24"/>
              </w:rPr>
              <w:t xml:space="preserve"> jornada traspuesta</w:t>
            </w:r>
          </w:p>
          <w:p w14:paraId="32E52329" w14:textId="56353F3B" w:rsidR="348F5EC7" w:rsidRPr="0036695A" w:rsidRDefault="0C6710C1" w:rsidP="7FB468F6">
            <w:pPr>
              <w:pStyle w:val="ParrafoORT"/>
              <w:rPr>
                <w:szCs w:val="24"/>
              </w:rPr>
            </w:pPr>
            <w:r w:rsidRPr="0036695A">
              <w:rPr>
                <w:szCs w:val="24"/>
              </w:rPr>
              <w:t xml:space="preserve">5/5/21 | 12345678 | Alexis Franca | </w:t>
            </w:r>
            <w:r w:rsidR="08BCA8C3" w:rsidRPr="0036695A">
              <w:rPr>
                <w:szCs w:val="24"/>
              </w:rPr>
              <w:t xml:space="preserve">ANP | </w:t>
            </w:r>
            <w:r w:rsidRPr="0036695A">
              <w:rPr>
                <w:szCs w:val="24"/>
              </w:rPr>
              <w:t>12:00 | 18:00</w:t>
            </w:r>
          </w:p>
          <w:p w14:paraId="3CEB2375" w14:textId="580F5C8F" w:rsidR="348F5EC7" w:rsidRPr="0036695A" w:rsidRDefault="0C6710C1" w:rsidP="7FB468F6">
            <w:pPr>
              <w:pStyle w:val="ParrafoORT"/>
              <w:rPr>
                <w:szCs w:val="24"/>
              </w:rPr>
            </w:pPr>
            <w:r w:rsidRPr="0036695A">
              <w:rPr>
                <w:szCs w:val="24"/>
              </w:rPr>
              <w:t xml:space="preserve"> 5/5/21 | 12345678 | Alexis Franca | </w:t>
            </w:r>
            <w:r w:rsidR="0674B29D" w:rsidRPr="0036695A">
              <w:rPr>
                <w:szCs w:val="24"/>
              </w:rPr>
              <w:t xml:space="preserve">ANP | </w:t>
            </w:r>
            <w:r w:rsidRPr="0036695A">
              <w:rPr>
                <w:szCs w:val="24"/>
              </w:rPr>
              <w:t>14:00 | 20:00</w:t>
            </w:r>
          </w:p>
          <w:p w14:paraId="33284F39" w14:textId="2C815226" w:rsidR="348F5EC7" w:rsidRPr="0036695A" w:rsidRDefault="72DAF697" w:rsidP="0036695A">
            <w:pPr>
              <w:pStyle w:val="ParrafoORT"/>
              <w:numPr>
                <w:ilvl w:val="0"/>
                <w:numId w:val="7"/>
              </w:numPr>
              <w:rPr>
                <w:rFonts w:eastAsia="Times New Roman"/>
                <w:szCs w:val="24"/>
              </w:rPr>
            </w:pPr>
            <w:r w:rsidRPr="0036695A">
              <w:rPr>
                <w:szCs w:val="24"/>
              </w:rPr>
              <w:t>Tampoco se puede ingresar una jornada con el mismo funcionario en diferentes servicios trabajados en el mismo horario o traspuesto.</w:t>
            </w:r>
          </w:p>
          <w:p w14:paraId="04B1DFDA" w14:textId="59196175" w:rsidR="348F5EC7" w:rsidRPr="0036695A" w:rsidRDefault="03490D2B" w:rsidP="7FB468F6">
            <w:pPr>
              <w:pStyle w:val="ParrafoORT"/>
              <w:rPr>
                <w:szCs w:val="24"/>
              </w:rPr>
            </w:pPr>
            <w:r w:rsidRPr="0036695A">
              <w:rPr>
                <w:szCs w:val="24"/>
              </w:rPr>
              <w:t xml:space="preserve">No se puede ingresar </w:t>
            </w:r>
            <w:r w:rsidR="5F02AEED" w:rsidRPr="0036695A">
              <w:rPr>
                <w:szCs w:val="24"/>
              </w:rPr>
              <w:t>duplicados,</w:t>
            </w:r>
            <w:r w:rsidRPr="0036695A">
              <w:rPr>
                <w:szCs w:val="24"/>
              </w:rPr>
              <w:t xml:space="preserve"> por ejemplo</w:t>
            </w:r>
          </w:p>
          <w:p w14:paraId="39805B58" w14:textId="154D64DF" w:rsidR="348F5EC7" w:rsidRPr="0036695A" w:rsidRDefault="03490D2B" w:rsidP="7FB468F6">
            <w:pPr>
              <w:pStyle w:val="ParrafoORT"/>
              <w:rPr>
                <w:szCs w:val="24"/>
              </w:rPr>
            </w:pPr>
            <w:r w:rsidRPr="0036695A">
              <w:rPr>
                <w:szCs w:val="24"/>
              </w:rPr>
              <w:t>5/5/21 | 12345678 | Alexis Franca | ANP | 12:00 | 18:00</w:t>
            </w:r>
          </w:p>
          <w:p w14:paraId="5C65908E" w14:textId="6EBD562F" w:rsidR="348F5EC7" w:rsidRPr="0036695A" w:rsidRDefault="03490D2B" w:rsidP="7FB468F6">
            <w:pPr>
              <w:pStyle w:val="ParrafoORT"/>
              <w:rPr>
                <w:szCs w:val="24"/>
              </w:rPr>
            </w:pPr>
            <w:r w:rsidRPr="0036695A">
              <w:rPr>
                <w:szCs w:val="24"/>
              </w:rPr>
              <w:t xml:space="preserve"> 5/5/21 | 12345678 | Alexis Franca | ANTEL | 12:00 | 18:00</w:t>
            </w:r>
          </w:p>
          <w:p w14:paraId="38D947A1" w14:textId="5C869AD6" w:rsidR="348F5EC7" w:rsidRPr="0036695A" w:rsidRDefault="03490D2B" w:rsidP="7FB468F6">
            <w:pPr>
              <w:pStyle w:val="ParrafoORT"/>
              <w:rPr>
                <w:szCs w:val="24"/>
              </w:rPr>
            </w:pPr>
            <w:r w:rsidRPr="0036695A">
              <w:rPr>
                <w:szCs w:val="24"/>
              </w:rPr>
              <w:t>Tampoco jornada traspuesta</w:t>
            </w:r>
          </w:p>
          <w:p w14:paraId="6CD2A0C4" w14:textId="56353F3B" w:rsidR="348F5EC7" w:rsidRPr="0036695A" w:rsidRDefault="03490D2B" w:rsidP="7FB468F6">
            <w:pPr>
              <w:pStyle w:val="ParrafoORT"/>
              <w:rPr>
                <w:szCs w:val="24"/>
              </w:rPr>
            </w:pPr>
            <w:r w:rsidRPr="0036695A">
              <w:rPr>
                <w:szCs w:val="24"/>
              </w:rPr>
              <w:t>5/5/21 | 12345678 | Alexis Franca | ANP | 12:00 | 18:00</w:t>
            </w:r>
          </w:p>
          <w:p w14:paraId="3F14D316" w14:textId="44D03676" w:rsidR="348F5EC7" w:rsidRPr="0036695A" w:rsidRDefault="03490D2B" w:rsidP="7FB468F6">
            <w:pPr>
              <w:pStyle w:val="ParrafoORT"/>
              <w:rPr>
                <w:szCs w:val="24"/>
              </w:rPr>
            </w:pPr>
            <w:r w:rsidRPr="0036695A">
              <w:rPr>
                <w:szCs w:val="24"/>
              </w:rPr>
              <w:t>5/5/21 | 12345678 | Alexis Franca | ANTEL | 14:00 | 20:00</w:t>
            </w:r>
          </w:p>
          <w:p w14:paraId="7DE7F733" w14:textId="499E43FF" w:rsidR="348F5EC7" w:rsidRPr="0036695A" w:rsidRDefault="348F5EC7" w:rsidP="1E59125B">
            <w:pPr>
              <w:pStyle w:val="ParrafoORT"/>
              <w:rPr>
                <w:szCs w:val="24"/>
              </w:rPr>
            </w:pPr>
          </w:p>
        </w:tc>
      </w:tr>
      <w:tr w:rsidR="00321245" w14:paraId="6D8482FB" w14:textId="77777777" w:rsidTr="0036695A">
        <w:tc>
          <w:tcPr>
            <w:tcW w:w="2055" w:type="dxa"/>
            <w:shd w:val="clear" w:color="auto" w:fill="auto"/>
          </w:tcPr>
          <w:p w14:paraId="257EBA14" w14:textId="014F3989" w:rsidR="3FBF3F81" w:rsidRPr="0036695A" w:rsidRDefault="3FBF3F81" w:rsidP="3FBF3F81">
            <w:pPr>
              <w:pStyle w:val="ParrafoORT"/>
              <w:rPr>
                <w:szCs w:val="24"/>
              </w:rPr>
            </w:pPr>
            <w:r>
              <w:lastRenderedPageBreak/>
              <w:t>Prioridad</w:t>
            </w:r>
          </w:p>
        </w:tc>
        <w:tc>
          <w:tcPr>
            <w:tcW w:w="6435" w:type="dxa"/>
            <w:shd w:val="clear" w:color="auto" w:fill="auto"/>
          </w:tcPr>
          <w:p w14:paraId="0347879E" w14:textId="432F29BD" w:rsidR="3FBF3F81" w:rsidRDefault="3FBF3F81" w:rsidP="3FBF3F81">
            <w:pPr>
              <w:pStyle w:val="ParrafoORT"/>
            </w:pPr>
            <w:r>
              <w:t>Alta</w:t>
            </w:r>
          </w:p>
        </w:tc>
      </w:tr>
    </w:tbl>
    <w:p w14:paraId="2FDA1C5C" w14:textId="52BDA1FE" w:rsidR="3FBF3F81" w:rsidRDefault="3FBF3F81" w:rsidP="3FBF3F81">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47D96D37" w14:textId="77777777" w:rsidTr="0036695A">
        <w:tc>
          <w:tcPr>
            <w:tcW w:w="2055" w:type="dxa"/>
            <w:shd w:val="clear" w:color="auto" w:fill="auto"/>
          </w:tcPr>
          <w:p w14:paraId="769A4E52" w14:textId="53B7A3D3" w:rsidR="3FBF3F81" w:rsidRPr="0036695A" w:rsidRDefault="3FBF3F81" w:rsidP="3FBF3F81">
            <w:pPr>
              <w:pStyle w:val="ParrafoORT"/>
              <w:rPr>
                <w:szCs w:val="24"/>
              </w:rPr>
            </w:pPr>
            <w:r>
              <w:t>ID</w:t>
            </w:r>
          </w:p>
        </w:tc>
        <w:tc>
          <w:tcPr>
            <w:tcW w:w="6435" w:type="dxa"/>
            <w:shd w:val="clear" w:color="auto" w:fill="auto"/>
          </w:tcPr>
          <w:p w14:paraId="00A3433E" w14:textId="01DB7294" w:rsidR="3FBF3F81" w:rsidRDefault="7F856968" w:rsidP="3FBF3F81">
            <w:pPr>
              <w:pStyle w:val="ParrafoORT"/>
            </w:pPr>
            <w:r>
              <w:t>RF</w:t>
            </w:r>
            <w:r w:rsidR="0CD0B097">
              <w:t>3</w:t>
            </w:r>
            <w:r w:rsidR="722F00B1">
              <w:t>5</w:t>
            </w:r>
          </w:p>
        </w:tc>
      </w:tr>
      <w:tr w:rsidR="00321245" w14:paraId="1DD0534B" w14:textId="77777777" w:rsidTr="0036695A">
        <w:tc>
          <w:tcPr>
            <w:tcW w:w="2055" w:type="dxa"/>
            <w:shd w:val="clear" w:color="auto" w:fill="auto"/>
          </w:tcPr>
          <w:p w14:paraId="4C588241" w14:textId="4F490FEC" w:rsidR="3FBF3F81" w:rsidRPr="0036695A" w:rsidRDefault="3FBF3F81" w:rsidP="3FBF3F81">
            <w:pPr>
              <w:pStyle w:val="ParrafoORT"/>
              <w:rPr>
                <w:szCs w:val="24"/>
              </w:rPr>
            </w:pPr>
            <w:r>
              <w:t>Usuario</w:t>
            </w:r>
          </w:p>
        </w:tc>
        <w:tc>
          <w:tcPr>
            <w:tcW w:w="6435" w:type="dxa"/>
            <w:shd w:val="clear" w:color="auto" w:fill="auto"/>
          </w:tcPr>
          <w:p w14:paraId="55FB18E7" w14:textId="2C46658C" w:rsidR="38DD146A" w:rsidRDefault="38DD146A" w:rsidP="3FBF3F81">
            <w:pPr>
              <w:pStyle w:val="ParrafoORT"/>
            </w:pPr>
            <w:r>
              <w:t>Subjefe de operativa. Asistentes de operativa</w:t>
            </w:r>
          </w:p>
        </w:tc>
      </w:tr>
      <w:tr w:rsidR="00321245" w14:paraId="7CA5B10B" w14:textId="77777777" w:rsidTr="0036695A">
        <w:tc>
          <w:tcPr>
            <w:tcW w:w="2055" w:type="dxa"/>
            <w:shd w:val="clear" w:color="auto" w:fill="auto"/>
          </w:tcPr>
          <w:p w14:paraId="63FE14FF" w14:textId="75BD1945" w:rsidR="3FBF3F81" w:rsidRPr="0036695A" w:rsidRDefault="3FBF3F81" w:rsidP="00C971EB">
            <w:pPr>
              <w:pStyle w:val="ParrafoORT"/>
              <w:outlineLvl w:val="2"/>
              <w:rPr>
                <w:szCs w:val="24"/>
              </w:rPr>
            </w:pPr>
            <w:bookmarkStart w:id="92" w:name="_Toc71468292"/>
            <w:r>
              <w:t>Título</w:t>
            </w:r>
            <w:bookmarkEnd w:id="92"/>
          </w:p>
        </w:tc>
        <w:tc>
          <w:tcPr>
            <w:tcW w:w="6435" w:type="dxa"/>
            <w:shd w:val="clear" w:color="auto" w:fill="auto"/>
          </w:tcPr>
          <w:p w14:paraId="36A37CDB" w14:textId="1D464EDF" w:rsidR="7204E215" w:rsidRDefault="7204E215" w:rsidP="00C971EB">
            <w:pPr>
              <w:pStyle w:val="ParrafoORT"/>
              <w:outlineLvl w:val="2"/>
            </w:pPr>
            <w:bookmarkStart w:id="93" w:name="_Toc71468293"/>
            <w:r>
              <w:t>Modificación Manual de horas fuera del escalafón</w:t>
            </w:r>
            <w:bookmarkEnd w:id="93"/>
          </w:p>
        </w:tc>
      </w:tr>
      <w:tr w:rsidR="00321245" w14:paraId="0407DA67" w14:textId="77777777" w:rsidTr="0036695A">
        <w:tc>
          <w:tcPr>
            <w:tcW w:w="2055" w:type="dxa"/>
            <w:shd w:val="clear" w:color="auto" w:fill="auto"/>
          </w:tcPr>
          <w:p w14:paraId="35051BF1" w14:textId="777286FF" w:rsidR="3FBF3F81" w:rsidRPr="0036695A" w:rsidRDefault="3FBF3F81" w:rsidP="3FBF3F81">
            <w:pPr>
              <w:pStyle w:val="ParrafoORT"/>
              <w:rPr>
                <w:szCs w:val="24"/>
              </w:rPr>
            </w:pPr>
            <w:r>
              <w:t>Descripción</w:t>
            </w:r>
          </w:p>
        </w:tc>
        <w:tc>
          <w:tcPr>
            <w:tcW w:w="6435" w:type="dxa"/>
            <w:shd w:val="clear" w:color="auto" w:fill="auto"/>
          </w:tcPr>
          <w:p w14:paraId="7FF5823A" w14:textId="7A962BB8" w:rsidR="3FBF3F81" w:rsidRDefault="3FBF3F81" w:rsidP="3FBF3F81">
            <w:pPr>
              <w:pStyle w:val="ParrafoORT"/>
            </w:pPr>
            <w:r>
              <w:t xml:space="preserve">El sistema debe permitir </w:t>
            </w:r>
            <w:r w:rsidR="324A84E2">
              <w:t xml:space="preserve">la modificación </w:t>
            </w:r>
            <w:r>
              <w:t>manual de horario de trabajo de un funcionari</w:t>
            </w:r>
            <w:r w:rsidR="7BDD9622">
              <w:t>o. Esto es para corrección de una carga errónea.</w:t>
            </w:r>
          </w:p>
        </w:tc>
      </w:tr>
      <w:tr w:rsidR="00321245" w14:paraId="0819F1C0" w14:textId="77777777" w:rsidTr="0036695A">
        <w:tc>
          <w:tcPr>
            <w:tcW w:w="2055" w:type="dxa"/>
            <w:shd w:val="clear" w:color="auto" w:fill="auto"/>
          </w:tcPr>
          <w:p w14:paraId="451CF8E2" w14:textId="3479E616" w:rsidR="7248798A" w:rsidRPr="0036695A" w:rsidRDefault="7248798A" w:rsidP="1E59125B">
            <w:pPr>
              <w:pStyle w:val="ParrafoORT"/>
              <w:rPr>
                <w:szCs w:val="24"/>
              </w:rPr>
            </w:pPr>
            <w:r w:rsidRPr="0036695A">
              <w:rPr>
                <w:szCs w:val="24"/>
              </w:rPr>
              <w:t>Validación y reglas de negocio</w:t>
            </w:r>
          </w:p>
        </w:tc>
        <w:tc>
          <w:tcPr>
            <w:tcW w:w="6435" w:type="dxa"/>
            <w:shd w:val="clear" w:color="auto" w:fill="auto"/>
          </w:tcPr>
          <w:p w14:paraId="5664AA92" w14:textId="33E0DE47" w:rsidR="7248798A" w:rsidRPr="0036695A" w:rsidRDefault="7248798A" w:rsidP="1E59125B">
            <w:pPr>
              <w:pStyle w:val="ParrafoORT"/>
              <w:rPr>
                <w:szCs w:val="24"/>
              </w:rPr>
            </w:pPr>
            <w:r w:rsidRPr="0036695A">
              <w:rPr>
                <w:szCs w:val="24"/>
              </w:rPr>
              <w:t>Se podrá modifica</w:t>
            </w:r>
            <w:r w:rsidR="77A65593" w:rsidRPr="0036695A">
              <w:rPr>
                <w:szCs w:val="24"/>
              </w:rPr>
              <w:t>n editar los datos del registro de horas de un funcionario según RF10</w:t>
            </w:r>
          </w:p>
        </w:tc>
      </w:tr>
      <w:tr w:rsidR="00321245" w14:paraId="2049055C" w14:textId="77777777" w:rsidTr="0036695A">
        <w:tc>
          <w:tcPr>
            <w:tcW w:w="2055" w:type="dxa"/>
            <w:shd w:val="clear" w:color="auto" w:fill="auto"/>
          </w:tcPr>
          <w:p w14:paraId="45C45BFB" w14:textId="014F3989" w:rsidR="3FBF3F81" w:rsidRPr="0036695A" w:rsidRDefault="3FBF3F81" w:rsidP="3FBF3F81">
            <w:pPr>
              <w:pStyle w:val="ParrafoORT"/>
              <w:rPr>
                <w:szCs w:val="24"/>
              </w:rPr>
            </w:pPr>
            <w:r>
              <w:t>Prioridad</w:t>
            </w:r>
          </w:p>
        </w:tc>
        <w:tc>
          <w:tcPr>
            <w:tcW w:w="6435" w:type="dxa"/>
            <w:shd w:val="clear" w:color="auto" w:fill="auto"/>
          </w:tcPr>
          <w:p w14:paraId="6D900A5C" w14:textId="432F29BD" w:rsidR="3FBF3F81" w:rsidRDefault="3FBF3F81" w:rsidP="3FBF3F81">
            <w:pPr>
              <w:pStyle w:val="ParrafoORT"/>
            </w:pPr>
            <w:r>
              <w:t>Alta</w:t>
            </w:r>
          </w:p>
        </w:tc>
      </w:tr>
    </w:tbl>
    <w:p w14:paraId="2DA1EB16" w14:textId="0968FC16" w:rsidR="3FBF3F81" w:rsidRDefault="3FBF3F81" w:rsidP="3FBF3F81">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77C50B57" w14:textId="77777777" w:rsidTr="0036695A">
        <w:trPr>
          <w:trHeight w:val="555"/>
        </w:trPr>
        <w:tc>
          <w:tcPr>
            <w:tcW w:w="2055" w:type="dxa"/>
            <w:shd w:val="clear" w:color="auto" w:fill="auto"/>
          </w:tcPr>
          <w:p w14:paraId="762B8154" w14:textId="53B7A3D3" w:rsidR="0C452087" w:rsidRPr="0036695A" w:rsidRDefault="0C452087" w:rsidP="0C452087">
            <w:pPr>
              <w:pStyle w:val="ParrafoORT"/>
              <w:rPr>
                <w:szCs w:val="24"/>
              </w:rPr>
            </w:pPr>
            <w:r>
              <w:t>ID</w:t>
            </w:r>
          </w:p>
        </w:tc>
        <w:tc>
          <w:tcPr>
            <w:tcW w:w="6435" w:type="dxa"/>
            <w:shd w:val="clear" w:color="auto" w:fill="auto"/>
          </w:tcPr>
          <w:p w14:paraId="28197B12" w14:textId="108962B1" w:rsidR="0C452087" w:rsidRDefault="4FA7D4FE" w:rsidP="0C452087">
            <w:pPr>
              <w:pStyle w:val="ParrafoORT"/>
            </w:pPr>
            <w:r>
              <w:t>RF</w:t>
            </w:r>
            <w:r w:rsidR="6A564E54">
              <w:t>3</w:t>
            </w:r>
            <w:r w:rsidR="0176C1CA">
              <w:t>6</w:t>
            </w:r>
          </w:p>
        </w:tc>
      </w:tr>
      <w:tr w:rsidR="00321245" w14:paraId="546B1DCD" w14:textId="77777777" w:rsidTr="0036695A">
        <w:tc>
          <w:tcPr>
            <w:tcW w:w="2055" w:type="dxa"/>
            <w:shd w:val="clear" w:color="auto" w:fill="auto"/>
          </w:tcPr>
          <w:p w14:paraId="102516EF" w14:textId="4F490FEC" w:rsidR="0C452087" w:rsidRPr="0036695A" w:rsidRDefault="0C452087" w:rsidP="0C452087">
            <w:pPr>
              <w:pStyle w:val="ParrafoORT"/>
              <w:rPr>
                <w:szCs w:val="24"/>
              </w:rPr>
            </w:pPr>
            <w:r>
              <w:lastRenderedPageBreak/>
              <w:t>Usuario</w:t>
            </w:r>
          </w:p>
        </w:tc>
        <w:tc>
          <w:tcPr>
            <w:tcW w:w="6435" w:type="dxa"/>
            <w:shd w:val="clear" w:color="auto" w:fill="auto"/>
          </w:tcPr>
          <w:p w14:paraId="75E2DAD2" w14:textId="6FEBFE8E" w:rsidR="0C452087" w:rsidRDefault="48BB6561" w:rsidP="0C452087">
            <w:pPr>
              <w:pStyle w:val="ParrafoORT"/>
            </w:pPr>
            <w:r>
              <w:t>Administrador</w:t>
            </w:r>
            <w:r w:rsidR="6378556C">
              <w:t>. Finanzas</w:t>
            </w:r>
          </w:p>
        </w:tc>
      </w:tr>
      <w:tr w:rsidR="00321245" w14:paraId="5D5698F6" w14:textId="77777777" w:rsidTr="0036695A">
        <w:tc>
          <w:tcPr>
            <w:tcW w:w="2055" w:type="dxa"/>
            <w:shd w:val="clear" w:color="auto" w:fill="auto"/>
          </w:tcPr>
          <w:p w14:paraId="0C751D19" w14:textId="75BD1945" w:rsidR="0C452087" w:rsidRPr="0036695A" w:rsidRDefault="0C452087" w:rsidP="00C971EB">
            <w:pPr>
              <w:pStyle w:val="ParrafoORT"/>
              <w:outlineLvl w:val="2"/>
              <w:rPr>
                <w:szCs w:val="24"/>
              </w:rPr>
            </w:pPr>
            <w:bookmarkStart w:id="94" w:name="_Toc71468294"/>
            <w:r>
              <w:t>Título</w:t>
            </w:r>
            <w:bookmarkEnd w:id="94"/>
          </w:p>
        </w:tc>
        <w:tc>
          <w:tcPr>
            <w:tcW w:w="6435" w:type="dxa"/>
            <w:shd w:val="clear" w:color="auto" w:fill="auto"/>
          </w:tcPr>
          <w:p w14:paraId="2CE0FC26" w14:textId="16064160" w:rsidR="0C452087" w:rsidRDefault="62C6B173" w:rsidP="00C971EB">
            <w:pPr>
              <w:pStyle w:val="ParrafoORT"/>
              <w:outlineLvl w:val="2"/>
            </w:pPr>
            <w:bookmarkStart w:id="95" w:name="_Toc71468295"/>
            <w:r>
              <w:t>Reporte de horas realizada por un funcionario</w:t>
            </w:r>
            <w:r w:rsidR="29872EC0">
              <w:t xml:space="preserve"> para RR.HH</w:t>
            </w:r>
            <w:bookmarkEnd w:id="95"/>
          </w:p>
        </w:tc>
      </w:tr>
      <w:tr w:rsidR="00321245" w14:paraId="4574D86C" w14:textId="77777777" w:rsidTr="0036695A">
        <w:trPr>
          <w:trHeight w:val="945"/>
        </w:trPr>
        <w:tc>
          <w:tcPr>
            <w:tcW w:w="2055" w:type="dxa"/>
            <w:shd w:val="clear" w:color="auto" w:fill="auto"/>
          </w:tcPr>
          <w:p w14:paraId="5FB03EEB" w14:textId="777286FF" w:rsidR="0C452087" w:rsidRPr="0036695A" w:rsidRDefault="0C452087" w:rsidP="0C452087">
            <w:pPr>
              <w:pStyle w:val="ParrafoORT"/>
              <w:rPr>
                <w:szCs w:val="24"/>
              </w:rPr>
            </w:pPr>
            <w:r>
              <w:t>Descripción</w:t>
            </w:r>
          </w:p>
        </w:tc>
        <w:tc>
          <w:tcPr>
            <w:tcW w:w="6435" w:type="dxa"/>
            <w:shd w:val="clear" w:color="auto" w:fill="auto"/>
          </w:tcPr>
          <w:p w14:paraId="206B3AEB" w14:textId="19D37E78" w:rsidR="0C452087" w:rsidRDefault="3B024689" w:rsidP="03A4E6C3">
            <w:pPr>
              <w:pStyle w:val="ParrafoORT"/>
            </w:pPr>
            <w:r>
              <w:t>El sistema debe permitir</w:t>
            </w:r>
            <w:r w:rsidR="583FBA8F">
              <w:t xml:space="preserve"> el reporte del total de horas que realizó un funcionario</w:t>
            </w:r>
            <w:r w:rsidR="2178944F">
              <w:t xml:space="preserve"> en un periodo de tiempo</w:t>
            </w:r>
          </w:p>
        </w:tc>
      </w:tr>
      <w:tr w:rsidR="00321245" w14:paraId="184E19DF" w14:textId="77777777" w:rsidTr="0036695A">
        <w:tc>
          <w:tcPr>
            <w:tcW w:w="2055" w:type="dxa"/>
            <w:shd w:val="clear" w:color="auto" w:fill="auto"/>
          </w:tcPr>
          <w:p w14:paraId="651C6A28" w14:textId="3479E616" w:rsidR="2178944F" w:rsidRPr="0036695A" w:rsidRDefault="2178944F" w:rsidP="1E59125B">
            <w:pPr>
              <w:pStyle w:val="ParrafoORT"/>
              <w:rPr>
                <w:szCs w:val="24"/>
              </w:rPr>
            </w:pPr>
            <w:r w:rsidRPr="0036695A">
              <w:rPr>
                <w:szCs w:val="24"/>
              </w:rPr>
              <w:t>Validación y reglas de negocio</w:t>
            </w:r>
          </w:p>
          <w:p w14:paraId="0DE3FAAA" w14:textId="17D7632F" w:rsidR="1E59125B" w:rsidRPr="0036695A" w:rsidRDefault="1E59125B" w:rsidP="1E59125B">
            <w:pPr>
              <w:pStyle w:val="ParrafoORT"/>
              <w:rPr>
                <w:szCs w:val="24"/>
              </w:rPr>
            </w:pPr>
          </w:p>
        </w:tc>
        <w:tc>
          <w:tcPr>
            <w:tcW w:w="6435" w:type="dxa"/>
            <w:shd w:val="clear" w:color="auto" w:fill="auto"/>
          </w:tcPr>
          <w:p w14:paraId="5B191D29" w14:textId="0A2D4A8B" w:rsidR="2178944F" w:rsidRDefault="2178944F" w:rsidP="1E59125B">
            <w:pPr>
              <w:pStyle w:val="ParrafoORT"/>
            </w:pPr>
            <w:r>
              <w:t>Se requiere:</w:t>
            </w:r>
          </w:p>
          <w:p w14:paraId="440CCA12" w14:textId="2D534F35" w:rsidR="2178944F" w:rsidRPr="0036695A" w:rsidRDefault="2178944F" w:rsidP="1E59125B">
            <w:pPr>
              <w:pStyle w:val="ParrafoORT"/>
              <w:rPr>
                <w:szCs w:val="24"/>
              </w:rPr>
            </w:pPr>
            <w:r w:rsidRPr="1E59125B">
              <w:rPr>
                <w:rStyle w:val="EnfasisORTChar"/>
              </w:rPr>
              <w:t>Fecha desde:</w:t>
            </w:r>
            <w:r w:rsidRPr="0036695A">
              <w:rPr>
                <w:szCs w:val="24"/>
              </w:rPr>
              <w:t xml:space="preserve"> fecha de inicio del reporte</w:t>
            </w:r>
          </w:p>
          <w:p w14:paraId="0B372A42" w14:textId="32211BFD" w:rsidR="2178944F" w:rsidRPr="0036695A" w:rsidRDefault="2178944F" w:rsidP="1E59125B">
            <w:pPr>
              <w:pStyle w:val="ParrafoORT"/>
              <w:rPr>
                <w:szCs w:val="24"/>
              </w:rPr>
            </w:pPr>
            <w:r w:rsidRPr="1E59125B">
              <w:rPr>
                <w:rStyle w:val="EnfasisORTChar"/>
              </w:rPr>
              <w:t xml:space="preserve">Fecha hasta: </w:t>
            </w:r>
            <w:r w:rsidRPr="0036695A">
              <w:rPr>
                <w:szCs w:val="24"/>
              </w:rPr>
              <w:t>fecha de fin del reporte</w:t>
            </w:r>
          </w:p>
          <w:p w14:paraId="0970C7B7" w14:textId="663F1E2D" w:rsidR="2178944F" w:rsidRPr="0036695A" w:rsidRDefault="2178944F" w:rsidP="1E59125B">
            <w:pPr>
              <w:pStyle w:val="ParrafoORT"/>
              <w:rPr>
                <w:szCs w:val="24"/>
              </w:rPr>
            </w:pPr>
            <w:r w:rsidRPr="0036695A">
              <w:rPr>
                <w:szCs w:val="24"/>
              </w:rPr>
              <w:t>La fecha hasta debe ser posterior o igual a la fecha desde</w:t>
            </w:r>
          </w:p>
          <w:p w14:paraId="0112059D" w14:textId="7D5D7930" w:rsidR="2178944F" w:rsidRDefault="2178944F" w:rsidP="1E59125B">
            <w:pPr>
              <w:pStyle w:val="ParrafoORT"/>
            </w:pPr>
            <w:r>
              <w:t>El reporte debe proporcionar los siguientes daos:</w:t>
            </w:r>
          </w:p>
          <w:p w14:paraId="7ACE8E54" w14:textId="24DC6F1C" w:rsidR="2178944F" w:rsidRPr="0036695A" w:rsidRDefault="2178944F" w:rsidP="0036695A">
            <w:pPr>
              <w:pStyle w:val="ParrafoORT"/>
              <w:numPr>
                <w:ilvl w:val="0"/>
                <w:numId w:val="12"/>
              </w:numPr>
              <w:rPr>
                <w:rFonts w:eastAsia="Times New Roman"/>
                <w:szCs w:val="24"/>
              </w:rPr>
            </w:pPr>
            <w:r w:rsidRPr="0036695A">
              <w:rPr>
                <w:szCs w:val="24"/>
              </w:rPr>
              <w:t>Nro</w:t>
            </w:r>
            <w:r w:rsidR="6DF55D5A" w:rsidRPr="0036695A">
              <w:rPr>
                <w:szCs w:val="24"/>
              </w:rPr>
              <w:t>.</w:t>
            </w:r>
            <w:r w:rsidRPr="0036695A">
              <w:rPr>
                <w:szCs w:val="24"/>
              </w:rPr>
              <w:t xml:space="preserve"> </w:t>
            </w:r>
            <w:r w:rsidR="7D0A74A8" w:rsidRPr="0036695A">
              <w:rPr>
                <w:szCs w:val="24"/>
              </w:rPr>
              <w:t>de f</w:t>
            </w:r>
            <w:r w:rsidRPr="0036695A">
              <w:rPr>
                <w:szCs w:val="24"/>
              </w:rPr>
              <w:t>uncionario</w:t>
            </w:r>
          </w:p>
          <w:p w14:paraId="6EC0B9F5" w14:textId="7D619CF7" w:rsidR="2178944F" w:rsidRPr="0036695A" w:rsidRDefault="2178944F" w:rsidP="0036695A">
            <w:pPr>
              <w:pStyle w:val="ParrafoORT"/>
              <w:numPr>
                <w:ilvl w:val="0"/>
                <w:numId w:val="12"/>
              </w:numPr>
              <w:rPr>
                <w:rFonts w:eastAsia="Times New Roman"/>
                <w:szCs w:val="24"/>
              </w:rPr>
            </w:pPr>
            <w:r w:rsidRPr="0036695A">
              <w:rPr>
                <w:szCs w:val="24"/>
              </w:rPr>
              <w:t>Nombre y apellido</w:t>
            </w:r>
          </w:p>
          <w:p w14:paraId="0FFFF20F" w14:textId="2C373382" w:rsidR="53D5BA4A" w:rsidRPr="0036695A" w:rsidRDefault="53D5BA4A" w:rsidP="0036695A">
            <w:pPr>
              <w:pStyle w:val="ParrafoORT"/>
              <w:numPr>
                <w:ilvl w:val="0"/>
                <w:numId w:val="12"/>
              </w:numPr>
              <w:rPr>
                <w:rFonts w:eastAsia="Times New Roman"/>
                <w:szCs w:val="24"/>
              </w:rPr>
            </w:pPr>
            <w:r w:rsidRPr="0036695A">
              <w:rPr>
                <w:szCs w:val="24"/>
              </w:rPr>
              <w:t>Tipo de Cómputo</w:t>
            </w:r>
          </w:p>
          <w:p w14:paraId="3A3AD828" w14:textId="42870E50" w:rsidR="2178944F" w:rsidRPr="0036695A" w:rsidRDefault="2178944F" w:rsidP="0036695A">
            <w:pPr>
              <w:pStyle w:val="ParrafoORT"/>
              <w:numPr>
                <w:ilvl w:val="0"/>
                <w:numId w:val="12"/>
              </w:numPr>
              <w:rPr>
                <w:rFonts w:eastAsia="Times New Roman"/>
                <w:szCs w:val="24"/>
              </w:rPr>
            </w:pPr>
            <w:r w:rsidRPr="0036695A">
              <w:rPr>
                <w:szCs w:val="24"/>
              </w:rPr>
              <w:t>Horas diurnas</w:t>
            </w:r>
          </w:p>
          <w:p w14:paraId="0A0DBF6D" w14:textId="53FFE40D" w:rsidR="2178944F" w:rsidRPr="0036695A" w:rsidRDefault="2178944F" w:rsidP="0036695A">
            <w:pPr>
              <w:pStyle w:val="ParrafoORT"/>
              <w:numPr>
                <w:ilvl w:val="0"/>
                <w:numId w:val="12"/>
              </w:numPr>
              <w:rPr>
                <w:rFonts w:eastAsia="Times New Roman"/>
                <w:szCs w:val="24"/>
              </w:rPr>
            </w:pPr>
            <w:r w:rsidRPr="0036695A">
              <w:rPr>
                <w:szCs w:val="24"/>
              </w:rPr>
              <w:t>Horas nocturnas</w:t>
            </w:r>
          </w:p>
          <w:p w14:paraId="2DDAB6B6" w14:textId="32AB95D5" w:rsidR="2178944F" w:rsidRPr="0036695A" w:rsidRDefault="2178944F" w:rsidP="0036695A">
            <w:pPr>
              <w:pStyle w:val="ParrafoORT"/>
              <w:numPr>
                <w:ilvl w:val="0"/>
                <w:numId w:val="12"/>
              </w:numPr>
              <w:rPr>
                <w:rFonts w:eastAsia="Times New Roman"/>
                <w:szCs w:val="24"/>
              </w:rPr>
            </w:pPr>
            <w:r w:rsidRPr="0036695A">
              <w:rPr>
                <w:szCs w:val="24"/>
              </w:rPr>
              <w:t>Horas extras</w:t>
            </w:r>
          </w:p>
          <w:p w14:paraId="7FB8C19E" w14:textId="2D356EAB" w:rsidR="2178944F" w:rsidRPr="0036695A" w:rsidRDefault="2178944F" w:rsidP="0036695A">
            <w:pPr>
              <w:pStyle w:val="ParrafoORT"/>
              <w:numPr>
                <w:ilvl w:val="0"/>
                <w:numId w:val="12"/>
              </w:numPr>
              <w:rPr>
                <w:rFonts w:eastAsia="Times New Roman"/>
                <w:szCs w:val="24"/>
              </w:rPr>
            </w:pPr>
            <w:r w:rsidRPr="0036695A">
              <w:rPr>
                <w:szCs w:val="24"/>
              </w:rPr>
              <w:t xml:space="preserve">Dias libres </w:t>
            </w:r>
            <w:r w:rsidR="47088D82" w:rsidRPr="0036695A">
              <w:rPr>
                <w:szCs w:val="24"/>
              </w:rPr>
              <w:t>trabajados</w:t>
            </w:r>
          </w:p>
          <w:p w14:paraId="0C484FEB" w14:textId="738B4882" w:rsidR="2178944F" w:rsidRPr="0036695A" w:rsidRDefault="2178944F" w:rsidP="0036695A">
            <w:pPr>
              <w:pStyle w:val="ParrafoORT"/>
              <w:numPr>
                <w:ilvl w:val="0"/>
                <w:numId w:val="12"/>
              </w:numPr>
              <w:rPr>
                <w:rFonts w:eastAsia="Times New Roman"/>
                <w:szCs w:val="24"/>
              </w:rPr>
            </w:pPr>
            <w:r w:rsidRPr="0036695A">
              <w:rPr>
                <w:szCs w:val="24"/>
              </w:rPr>
              <w:t>Horas nocturnas en libre trabajado</w:t>
            </w:r>
          </w:p>
          <w:p w14:paraId="626EADC8" w14:textId="714831D1" w:rsidR="2178944F" w:rsidRPr="0036695A" w:rsidRDefault="2178944F" w:rsidP="0036695A">
            <w:pPr>
              <w:pStyle w:val="ParrafoORT"/>
              <w:numPr>
                <w:ilvl w:val="0"/>
                <w:numId w:val="12"/>
              </w:numPr>
              <w:rPr>
                <w:rFonts w:eastAsia="Times New Roman"/>
                <w:szCs w:val="24"/>
              </w:rPr>
            </w:pPr>
            <w:r w:rsidRPr="0036695A">
              <w:rPr>
                <w:szCs w:val="24"/>
              </w:rPr>
              <w:t xml:space="preserve">Horas extras </w:t>
            </w:r>
            <w:r w:rsidR="3820F195" w:rsidRPr="0036695A">
              <w:rPr>
                <w:szCs w:val="24"/>
              </w:rPr>
              <w:t>en libre trabajado</w:t>
            </w:r>
          </w:p>
          <w:p w14:paraId="4E8B3F2F" w14:textId="666E1286" w:rsidR="0E18AB94" w:rsidRDefault="0E18AB94" w:rsidP="1E59125B">
            <w:pPr>
              <w:pStyle w:val="ParrafoORT"/>
            </w:pPr>
            <w:r>
              <w:t xml:space="preserve">Este reporte </w:t>
            </w:r>
            <w:r w:rsidR="2F491125">
              <w:t>es adaptado para RR.HH</w:t>
            </w:r>
          </w:p>
        </w:tc>
      </w:tr>
      <w:tr w:rsidR="00321245" w14:paraId="7440F050" w14:textId="77777777" w:rsidTr="0036695A">
        <w:tc>
          <w:tcPr>
            <w:tcW w:w="2055" w:type="dxa"/>
            <w:shd w:val="clear" w:color="auto" w:fill="auto"/>
          </w:tcPr>
          <w:p w14:paraId="1406F2C4" w14:textId="014F3989" w:rsidR="0C452087" w:rsidRPr="0036695A" w:rsidRDefault="0C452087" w:rsidP="0C452087">
            <w:pPr>
              <w:pStyle w:val="ParrafoORT"/>
              <w:rPr>
                <w:szCs w:val="24"/>
              </w:rPr>
            </w:pPr>
            <w:r>
              <w:t>Prioridad</w:t>
            </w:r>
          </w:p>
        </w:tc>
        <w:tc>
          <w:tcPr>
            <w:tcW w:w="6435" w:type="dxa"/>
            <w:shd w:val="clear" w:color="auto" w:fill="auto"/>
          </w:tcPr>
          <w:p w14:paraId="0D81BD38" w14:textId="79707840" w:rsidR="0C452087" w:rsidRDefault="0EBFC3E5" w:rsidP="0C452087">
            <w:pPr>
              <w:pStyle w:val="ParrafoORT"/>
            </w:pPr>
            <w:r>
              <w:t>Alta</w:t>
            </w:r>
          </w:p>
        </w:tc>
      </w:tr>
    </w:tbl>
    <w:p w14:paraId="51AD213C" w14:textId="3A2AB1E3" w:rsidR="0C452087" w:rsidRDefault="0C452087" w:rsidP="0C452087">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048223E6" w14:textId="77777777" w:rsidTr="0036695A">
        <w:tc>
          <w:tcPr>
            <w:tcW w:w="2055" w:type="dxa"/>
            <w:shd w:val="clear" w:color="auto" w:fill="auto"/>
          </w:tcPr>
          <w:p w14:paraId="02EEEE1F" w14:textId="53B7A3D3" w:rsidR="0C452087" w:rsidRPr="0036695A" w:rsidRDefault="0C452087" w:rsidP="0C452087">
            <w:pPr>
              <w:pStyle w:val="ParrafoORT"/>
              <w:rPr>
                <w:szCs w:val="24"/>
              </w:rPr>
            </w:pPr>
            <w:r>
              <w:t>ID</w:t>
            </w:r>
          </w:p>
        </w:tc>
        <w:tc>
          <w:tcPr>
            <w:tcW w:w="6435" w:type="dxa"/>
            <w:shd w:val="clear" w:color="auto" w:fill="auto"/>
          </w:tcPr>
          <w:p w14:paraId="77D13350" w14:textId="2ED4F0C1" w:rsidR="0C452087" w:rsidRDefault="4FA7D4FE" w:rsidP="0C452087">
            <w:pPr>
              <w:pStyle w:val="ParrafoORT"/>
            </w:pPr>
            <w:r>
              <w:t>RF</w:t>
            </w:r>
            <w:r w:rsidR="0D96EB31">
              <w:t>3</w:t>
            </w:r>
            <w:r w:rsidR="3DF6A2F0">
              <w:t>7</w:t>
            </w:r>
          </w:p>
        </w:tc>
      </w:tr>
      <w:tr w:rsidR="00321245" w14:paraId="27BF710C" w14:textId="77777777" w:rsidTr="0036695A">
        <w:tc>
          <w:tcPr>
            <w:tcW w:w="2055" w:type="dxa"/>
            <w:shd w:val="clear" w:color="auto" w:fill="auto"/>
          </w:tcPr>
          <w:p w14:paraId="0C58ADCF" w14:textId="4F490FEC" w:rsidR="0C452087" w:rsidRPr="0036695A" w:rsidRDefault="0C452087" w:rsidP="0C452087">
            <w:pPr>
              <w:pStyle w:val="ParrafoORT"/>
              <w:rPr>
                <w:szCs w:val="24"/>
              </w:rPr>
            </w:pPr>
            <w:r>
              <w:t>Usuario</w:t>
            </w:r>
          </w:p>
        </w:tc>
        <w:tc>
          <w:tcPr>
            <w:tcW w:w="6435" w:type="dxa"/>
            <w:shd w:val="clear" w:color="auto" w:fill="auto"/>
          </w:tcPr>
          <w:p w14:paraId="2730945A" w14:textId="600CB326" w:rsidR="0C452087" w:rsidRDefault="309F691D" w:rsidP="0C452087">
            <w:pPr>
              <w:pStyle w:val="ParrafoORT"/>
            </w:pPr>
            <w:r>
              <w:t>Administrador. Finanzas. Subjefe de operativa</w:t>
            </w:r>
          </w:p>
        </w:tc>
      </w:tr>
      <w:tr w:rsidR="00321245" w14:paraId="3F470857" w14:textId="77777777" w:rsidTr="0036695A">
        <w:tc>
          <w:tcPr>
            <w:tcW w:w="2055" w:type="dxa"/>
            <w:shd w:val="clear" w:color="auto" w:fill="auto"/>
          </w:tcPr>
          <w:p w14:paraId="02F9C5EE" w14:textId="75BD1945" w:rsidR="0C452087" w:rsidRPr="0036695A" w:rsidRDefault="0C452087" w:rsidP="00C971EB">
            <w:pPr>
              <w:pStyle w:val="ParrafoORT"/>
              <w:outlineLvl w:val="2"/>
              <w:rPr>
                <w:szCs w:val="24"/>
              </w:rPr>
            </w:pPr>
            <w:bookmarkStart w:id="96" w:name="_Toc71468296"/>
            <w:r>
              <w:t>Título</w:t>
            </w:r>
            <w:bookmarkEnd w:id="96"/>
          </w:p>
        </w:tc>
        <w:tc>
          <w:tcPr>
            <w:tcW w:w="6435" w:type="dxa"/>
            <w:shd w:val="clear" w:color="auto" w:fill="auto"/>
          </w:tcPr>
          <w:p w14:paraId="6E71F7E6" w14:textId="4F602E84" w:rsidR="0C452087" w:rsidRDefault="53B8F567" w:rsidP="00C971EB">
            <w:pPr>
              <w:pStyle w:val="ParrafoORT"/>
              <w:outlineLvl w:val="2"/>
            </w:pPr>
            <w:bookmarkStart w:id="97" w:name="_Toc71468297"/>
            <w:r>
              <w:t>Reporte de horas realizadas en un servicio</w:t>
            </w:r>
            <w:bookmarkEnd w:id="97"/>
          </w:p>
        </w:tc>
      </w:tr>
      <w:tr w:rsidR="00321245" w14:paraId="501058DC" w14:textId="77777777" w:rsidTr="0036695A">
        <w:tc>
          <w:tcPr>
            <w:tcW w:w="2055" w:type="dxa"/>
            <w:shd w:val="clear" w:color="auto" w:fill="auto"/>
          </w:tcPr>
          <w:p w14:paraId="57C8A4D6" w14:textId="777286FF" w:rsidR="0C452087" w:rsidRPr="0036695A" w:rsidRDefault="0C452087" w:rsidP="0C452087">
            <w:pPr>
              <w:pStyle w:val="ParrafoORT"/>
              <w:rPr>
                <w:szCs w:val="24"/>
              </w:rPr>
            </w:pPr>
            <w:r>
              <w:t>Descripción</w:t>
            </w:r>
          </w:p>
        </w:tc>
        <w:tc>
          <w:tcPr>
            <w:tcW w:w="6435" w:type="dxa"/>
            <w:shd w:val="clear" w:color="auto" w:fill="auto"/>
          </w:tcPr>
          <w:p w14:paraId="475B8E00" w14:textId="4EFCD7E1" w:rsidR="0C452087" w:rsidRDefault="3B024689" w:rsidP="03A4E6C3">
            <w:pPr>
              <w:pStyle w:val="ParrafoORT"/>
            </w:pPr>
            <w:r>
              <w:t>El sistema debe permitir</w:t>
            </w:r>
            <w:r w:rsidR="6C632B47">
              <w:t xml:space="preserve"> el reporte de las horas realizadas en un </w:t>
            </w:r>
            <w:r w:rsidR="6C632B47">
              <w:lastRenderedPageBreak/>
              <w:t>servicio</w:t>
            </w:r>
            <w:r w:rsidR="65252480">
              <w:t xml:space="preserve"> activo</w:t>
            </w:r>
          </w:p>
        </w:tc>
      </w:tr>
      <w:tr w:rsidR="00321245" w14:paraId="1C58727A" w14:textId="77777777" w:rsidTr="0036695A">
        <w:tc>
          <w:tcPr>
            <w:tcW w:w="2055" w:type="dxa"/>
            <w:shd w:val="clear" w:color="auto" w:fill="auto"/>
          </w:tcPr>
          <w:p w14:paraId="3B97287A" w14:textId="3479E616" w:rsidR="66FAB2A8" w:rsidRPr="0036695A" w:rsidRDefault="66FAB2A8" w:rsidP="1E59125B">
            <w:pPr>
              <w:pStyle w:val="ParrafoORT"/>
              <w:rPr>
                <w:szCs w:val="24"/>
              </w:rPr>
            </w:pPr>
            <w:r w:rsidRPr="0036695A">
              <w:rPr>
                <w:szCs w:val="24"/>
              </w:rPr>
              <w:lastRenderedPageBreak/>
              <w:t>Validación y reglas de negocio</w:t>
            </w:r>
          </w:p>
          <w:p w14:paraId="0A319226" w14:textId="58612102" w:rsidR="1E59125B" w:rsidRPr="0036695A" w:rsidRDefault="1E59125B" w:rsidP="1E59125B">
            <w:pPr>
              <w:pStyle w:val="ParrafoORT"/>
              <w:rPr>
                <w:szCs w:val="24"/>
              </w:rPr>
            </w:pPr>
          </w:p>
        </w:tc>
        <w:tc>
          <w:tcPr>
            <w:tcW w:w="6435" w:type="dxa"/>
            <w:shd w:val="clear" w:color="auto" w:fill="auto"/>
          </w:tcPr>
          <w:p w14:paraId="08395501" w14:textId="6CC62FCC" w:rsidR="1E59125B" w:rsidRPr="0036695A" w:rsidRDefault="0C346627" w:rsidP="07458CB5">
            <w:pPr>
              <w:pStyle w:val="ParrafoORT"/>
              <w:rPr>
                <w:szCs w:val="24"/>
              </w:rPr>
            </w:pPr>
            <w:r>
              <w:t>Se requiere:</w:t>
            </w:r>
          </w:p>
          <w:p w14:paraId="7D93D8F8" w14:textId="2D534F35" w:rsidR="1E59125B" w:rsidRPr="0036695A" w:rsidRDefault="0C346627" w:rsidP="07458CB5">
            <w:pPr>
              <w:pStyle w:val="ParrafoORT"/>
              <w:rPr>
                <w:rFonts w:ascii="Symbol" w:eastAsia="Symbol" w:hAnsi="Symbol" w:cs="Symbol"/>
                <w:b/>
                <w:bCs/>
                <w:szCs w:val="24"/>
              </w:rPr>
            </w:pPr>
            <w:r w:rsidRPr="07458CB5">
              <w:rPr>
                <w:rStyle w:val="EnfasisORTChar"/>
              </w:rPr>
              <w:t>Fecha desde:</w:t>
            </w:r>
            <w:r w:rsidRPr="0036695A">
              <w:rPr>
                <w:szCs w:val="24"/>
              </w:rPr>
              <w:t xml:space="preserve"> fecha de inicio del reporte</w:t>
            </w:r>
          </w:p>
          <w:p w14:paraId="30B78507" w14:textId="32211BFD" w:rsidR="1E59125B" w:rsidRPr="0036695A" w:rsidRDefault="0C346627" w:rsidP="07458CB5">
            <w:pPr>
              <w:pStyle w:val="ParrafoORT"/>
              <w:rPr>
                <w:rFonts w:ascii="Symbol" w:eastAsia="Symbol" w:hAnsi="Symbol" w:cs="Symbol"/>
                <w:b/>
                <w:bCs/>
                <w:szCs w:val="24"/>
              </w:rPr>
            </w:pPr>
            <w:r w:rsidRPr="07458CB5">
              <w:rPr>
                <w:rStyle w:val="EnfasisORTChar"/>
              </w:rPr>
              <w:t xml:space="preserve">Fecha hasta: </w:t>
            </w:r>
            <w:r w:rsidRPr="0036695A">
              <w:rPr>
                <w:szCs w:val="24"/>
              </w:rPr>
              <w:t>fecha de fin del reporte</w:t>
            </w:r>
          </w:p>
          <w:p w14:paraId="03F852DB" w14:textId="663F1E2D" w:rsidR="1E59125B" w:rsidRPr="0036695A" w:rsidRDefault="0C346627" w:rsidP="07458CB5">
            <w:pPr>
              <w:pStyle w:val="ParrafoORT"/>
              <w:rPr>
                <w:rFonts w:ascii="Symbol" w:eastAsia="Symbol" w:hAnsi="Symbol" w:cs="Symbol"/>
                <w:szCs w:val="24"/>
              </w:rPr>
            </w:pPr>
            <w:r w:rsidRPr="0036695A">
              <w:rPr>
                <w:szCs w:val="24"/>
              </w:rPr>
              <w:t>La fecha hasta debe ser posterior o igual a la fecha desde</w:t>
            </w:r>
          </w:p>
          <w:p w14:paraId="557EC22D" w14:textId="7D5D7930" w:rsidR="1E59125B" w:rsidRPr="0036695A" w:rsidRDefault="0C346627" w:rsidP="07458CB5">
            <w:pPr>
              <w:pStyle w:val="ParrafoORT"/>
              <w:rPr>
                <w:rFonts w:ascii="Symbol" w:eastAsia="Symbol" w:hAnsi="Symbol" w:cs="Symbol"/>
                <w:szCs w:val="24"/>
              </w:rPr>
            </w:pPr>
            <w:r>
              <w:t>El reporte debe proporcionar los siguientes daos:</w:t>
            </w:r>
          </w:p>
          <w:p w14:paraId="63BDCCC3" w14:textId="2C7B5F8F" w:rsidR="1E59125B" w:rsidRPr="0036695A" w:rsidRDefault="0C346627" w:rsidP="0036695A">
            <w:pPr>
              <w:pStyle w:val="ParrafoORT"/>
              <w:numPr>
                <w:ilvl w:val="0"/>
                <w:numId w:val="9"/>
              </w:numPr>
              <w:rPr>
                <w:rFonts w:eastAsia="Times New Roman"/>
                <w:szCs w:val="24"/>
              </w:rPr>
            </w:pPr>
            <w:r w:rsidRPr="0036695A">
              <w:rPr>
                <w:szCs w:val="24"/>
              </w:rPr>
              <w:t>Nro. de funcionario</w:t>
            </w:r>
          </w:p>
          <w:p w14:paraId="7D6C68EB" w14:textId="568BDA2F" w:rsidR="1E59125B" w:rsidRPr="0036695A" w:rsidRDefault="0C346627" w:rsidP="0036695A">
            <w:pPr>
              <w:pStyle w:val="ParrafoORT"/>
              <w:numPr>
                <w:ilvl w:val="0"/>
                <w:numId w:val="9"/>
              </w:numPr>
              <w:rPr>
                <w:rFonts w:eastAsia="Times New Roman"/>
                <w:szCs w:val="24"/>
              </w:rPr>
            </w:pPr>
            <w:r w:rsidRPr="0036695A">
              <w:rPr>
                <w:szCs w:val="24"/>
              </w:rPr>
              <w:t>Nombre y apellido</w:t>
            </w:r>
          </w:p>
          <w:p w14:paraId="57395205" w14:textId="0566D000" w:rsidR="1E59125B" w:rsidRPr="0036695A" w:rsidRDefault="0C346627" w:rsidP="0036695A">
            <w:pPr>
              <w:pStyle w:val="ParrafoORT"/>
              <w:numPr>
                <w:ilvl w:val="0"/>
                <w:numId w:val="9"/>
              </w:numPr>
              <w:rPr>
                <w:rFonts w:eastAsia="Times New Roman"/>
                <w:szCs w:val="24"/>
              </w:rPr>
            </w:pPr>
            <w:r w:rsidRPr="0036695A">
              <w:rPr>
                <w:szCs w:val="24"/>
              </w:rPr>
              <w:t>Tipo de Cómputo</w:t>
            </w:r>
          </w:p>
          <w:p w14:paraId="512498D9" w14:textId="42870E50" w:rsidR="1E59125B" w:rsidRPr="0036695A" w:rsidRDefault="0C346627" w:rsidP="0036695A">
            <w:pPr>
              <w:pStyle w:val="ParrafoORT"/>
              <w:numPr>
                <w:ilvl w:val="0"/>
                <w:numId w:val="9"/>
              </w:numPr>
              <w:rPr>
                <w:rFonts w:eastAsia="Times New Roman"/>
                <w:szCs w:val="24"/>
              </w:rPr>
            </w:pPr>
            <w:r w:rsidRPr="0036695A">
              <w:rPr>
                <w:szCs w:val="24"/>
              </w:rPr>
              <w:t>Horas diurnas</w:t>
            </w:r>
          </w:p>
          <w:p w14:paraId="5C724765" w14:textId="53FFE40D" w:rsidR="1E59125B" w:rsidRPr="0036695A" w:rsidRDefault="0C346627" w:rsidP="0036695A">
            <w:pPr>
              <w:pStyle w:val="ParrafoORT"/>
              <w:numPr>
                <w:ilvl w:val="0"/>
                <w:numId w:val="9"/>
              </w:numPr>
              <w:rPr>
                <w:rFonts w:eastAsia="Times New Roman"/>
                <w:szCs w:val="24"/>
              </w:rPr>
            </w:pPr>
            <w:r w:rsidRPr="0036695A">
              <w:rPr>
                <w:szCs w:val="24"/>
              </w:rPr>
              <w:t>Horas nocturnas</w:t>
            </w:r>
          </w:p>
          <w:p w14:paraId="2805A051" w14:textId="5872A07A" w:rsidR="1E59125B" w:rsidRPr="0036695A" w:rsidRDefault="0C346627" w:rsidP="0036695A">
            <w:pPr>
              <w:pStyle w:val="ParrafoORT"/>
              <w:numPr>
                <w:ilvl w:val="0"/>
                <w:numId w:val="9"/>
              </w:numPr>
              <w:rPr>
                <w:rFonts w:eastAsia="Times New Roman"/>
                <w:szCs w:val="24"/>
              </w:rPr>
            </w:pPr>
            <w:r w:rsidRPr="0036695A">
              <w:rPr>
                <w:szCs w:val="24"/>
              </w:rPr>
              <w:t>Horas extras</w:t>
            </w:r>
          </w:p>
          <w:p w14:paraId="2901FBBB" w14:textId="4E3F69B8" w:rsidR="1E59125B" w:rsidRPr="0036695A" w:rsidRDefault="0C346627" w:rsidP="0036695A">
            <w:pPr>
              <w:pStyle w:val="ParrafoORT"/>
              <w:numPr>
                <w:ilvl w:val="0"/>
                <w:numId w:val="9"/>
              </w:numPr>
              <w:rPr>
                <w:rFonts w:eastAsia="Times New Roman"/>
                <w:szCs w:val="24"/>
              </w:rPr>
            </w:pPr>
            <w:r w:rsidRPr="0036695A">
              <w:rPr>
                <w:szCs w:val="24"/>
              </w:rPr>
              <w:t>Horas totales: es la suma de las horas diurnas, nocturnas y extras</w:t>
            </w:r>
          </w:p>
          <w:p w14:paraId="4CA25903" w14:textId="39F2A4BE" w:rsidR="1E59125B" w:rsidRPr="0036695A" w:rsidRDefault="1E59125B" w:rsidP="1E59125B">
            <w:pPr>
              <w:pStyle w:val="ParrafoORT"/>
              <w:rPr>
                <w:szCs w:val="24"/>
              </w:rPr>
            </w:pPr>
          </w:p>
        </w:tc>
      </w:tr>
      <w:tr w:rsidR="00321245" w14:paraId="547A3297" w14:textId="77777777" w:rsidTr="0036695A">
        <w:tc>
          <w:tcPr>
            <w:tcW w:w="2055" w:type="dxa"/>
            <w:shd w:val="clear" w:color="auto" w:fill="auto"/>
          </w:tcPr>
          <w:p w14:paraId="3906CF65" w14:textId="014F3989" w:rsidR="0C452087" w:rsidRPr="0036695A" w:rsidRDefault="0C452087" w:rsidP="0C452087">
            <w:pPr>
              <w:pStyle w:val="ParrafoORT"/>
              <w:rPr>
                <w:szCs w:val="24"/>
              </w:rPr>
            </w:pPr>
            <w:r>
              <w:t>Prioridad</w:t>
            </w:r>
          </w:p>
        </w:tc>
        <w:tc>
          <w:tcPr>
            <w:tcW w:w="6435" w:type="dxa"/>
            <w:shd w:val="clear" w:color="auto" w:fill="auto"/>
          </w:tcPr>
          <w:p w14:paraId="09D0DD28" w14:textId="366BD951" w:rsidR="0C452087" w:rsidRDefault="6A534612" w:rsidP="0C452087">
            <w:pPr>
              <w:pStyle w:val="ParrafoORT"/>
            </w:pPr>
            <w:r>
              <w:t>Alta</w:t>
            </w:r>
          </w:p>
        </w:tc>
      </w:tr>
    </w:tbl>
    <w:p w14:paraId="5710AE4B" w14:textId="37FFF956" w:rsidR="0C452087" w:rsidRDefault="0C452087" w:rsidP="0C452087">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0B4329C3" w14:textId="77777777" w:rsidTr="0036695A">
        <w:tc>
          <w:tcPr>
            <w:tcW w:w="2055" w:type="dxa"/>
            <w:shd w:val="clear" w:color="auto" w:fill="auto"/>
          </w:tcPr>
          <w:p w14:paraId="178C3D3A" w14:textId="53B7A3D3" w:rsidR="0C452087" w:rsidRPr="0036695A" w:rsidRDefault="0C452087" w:rsidP="0C452087">
            <w:pPr>
              <w:pStyle w:val="ParrafoORT"/>
              <w:rPr>
                <w:szCs w:val="24"/>
              </w:rPr>
            </w:pPr>
            <w:r>
              <w:t>ID</w:t>
            </w:r>
          </w:p>
        </w:tc>
        <w:tc>
          <w:tcPr>
            <w:tcW w:w="6435" w:type="dxa"/>
            <w:shd w:val="clear" w:color="auto" w:fill="auto"/>
          </w:tcPr>
          <w:p w14:paraId="71909C9A" w14:textId="7140126D" w:rsidR="0C452087" w:rsidRDefault="4FA7D4FE" w:rsidP="0C452087">
            <w:pPr>
              <w:pStyle w:val="ParrafoORT"/>
            </w:pPr>
            <w:r>
              <w:t>RF</w:t>
            </w:r>
            <w:r w:rsidR="26072B6F">
              <w:t>3</w:t>
            </w:r>
            <w:r w:rsidR="6F70CC8F">
              <w:t>8</w:t>
            </w:r>
          </w:p>
        </w:tc>
      </w:tr>
      <w:tr w:rsidR="00321245" w14:paraId="5021C678" w14:textId="77777777" w:rsidTr="0036695A">
        <w:tc>
          <w:tcPr>
            <w:tcW w:w="2055" w:type="dxa"/>
            <w:shd w:val="clear" w:color="auto" w:fill="auto"/>
          </w:tcPr>
          <w:p w14:paraId="551B8387" w14:textId="4F490FEC" w:rsidR="0C452087" w:rsidRPr="0036695A" w:rsidRDefault="0C452087" w:rsidP="0C452087">
            <w:pPr>
              <w:pStyle w:val="ParrafoORT"/>
              <w:rPr>
                <w:szCs w:val="24"/>
              </w:rPr>
            </w:pPr>
            <w:r>
              <w:t>Usuario</w:t>
            </w:r>
          </w:p>
        </w:tc>
        <w:tc>
          <w:tcPr>
            <w:tcW w:w="6435" w:type="dxa"/>
            <w:shd w:val="clear" w:color="auto" w:fill="auto"/>
          </w:tcPr>
          <w:p w14:paraId="3D7DEB46" w14:textId="7D4F6D41" w:rsidR="0C452087" w:rsidRDefault="26803F4F" w:rsidP="0C452087">
            <w:pPr>
              <w:pStyle w:val="ParrafoORT"/>
            </w:pPr>
            <w:r>
              <w:t>Administrador. Finanzas. Subjefe de operativa</w:t>
            </w:r>
          </w:p>
        </w:tc>
      </w:tr>
      <w:tr w:rsidR="00321245" w14:paraId="65D0BDC2" w14:textId="77777777" w:rsidTr="0036695A">
        <w:tc>
          <w:tcPr>
            <w:tcW w:w="2055" w:type="dxa"/>
            <w:shd w:val="clear" w:color="auto" w:fill="auto"/>
          </w:tcPr>
          <w:p w14:paraId="483D4F54" w14:textId="75BD1945" w:rsidR="0C452087" w:rsidRPr="0036695A" w:rsidRDefault="0C452087" w:rsidP="00C971EB">
            <w:pPr>
              <w:pStyle w:val="ParrafoORT"/>
              <w:outlineLvl w:val="2"/>
              <w:rPr>
                <w:szCs w:val="24"/>
              </w:rPr>
            </w:pPr>
            <w:bookmarkStart w:id="98" w:name="_Toc71468298"/>
            <w:r>
              <w:t>Título</w:t>
            </w:r>
            <w:bookmarkEnd w:id="98"/>
          </w:p>
        </w:tc>
        <w:tc>
          <w:tcPr>
            <w:tcW w:w="6435" w:type="dxa"/>
            <w:shd w:val="clear" w:color="auto" w:fill="auto"/>
          </w:tcPr>
          <w:p w14:paraId="2469C7C1" w14:textId="67BCF215" w:rsidR="0C452087" w:rsidRDefault="23A4CA7E" w:rsidP="00C971EB">
            <w:pPr>
              <w:pStyle w:val="ParrafoORT"/>
              <w:outlineLvl w:val="2"/>
            </w:pPr>
            <w:bookmarkStart w:id="99" w:name="_Toc71468299"/>
            <w:r>
              <w:t>Reporte de horas realizada por un funcionario en servicio</w:t>
            </w:r>
            <w:bookmarkEnd w:id="99"/>
          </w:p>
        </w:tc>
      </w:tr>
      <w:tr w:rsidR="00321245" w14:paraId="499FAC47" w14:textId="77777777" w:rsidTr="0036695A">
        <w:tc>
          <w:tcPr>
            <w:tcW w:w="2055" w:type="dxa"/>
            <w:shd w:val="clear" w:color="auto" w:fill="auto"/>
          </w:tcPr>
          <w:p w14:paraId="6D34AD79" w14:textId="777286FF" w:rsidR="0C452087" w:rsidRPr="0036695A" w:rsidRDefault="0C452087" w:rsidP="0C452087">
            <w:pPr>
              <w:pStyle w:val="ParrafoORT"/>
              <w:rPr>
                <w:szCs w:val="24"/>
              </w:rPr>
            </w:pPr>
            <w:r>
              <w:t>Descripción</w:t>
            </w:r>
          </w:p>
        </w:tc>
        <w:tc>
          <w:tcPr>
            <w:tcW w:w="6435" w:type="dxa"/>
            <w:shd w:val="clear" w:color="auto" w:fill="auto"/>
          </w:tcPr>
          <w:p w14:paraId="65165422" w14:textId="4246001F" w:rsidR="0C452087" w:rsidRDefault="1E8737A8" w:rsidP="1E59125B">
            <w:pPr>
              <w:pStyle w:val="ParrafoORT"/>
            </w:pPr>
            <w:r>
              <w:t>El sistema debe permitir</w:t>
            </w:r>
            <w:r w:rsidR="5A4046AC">
              <w:t xml:space="preserve"> el reporte de horas </w:t>
            </w:r>
            <w:r w:rsidR="642C3454">
              <w:t>de un funcionario y en qu</w:t>
            </w:r>
            <w:r w:rsidR="36E408BD">
              <w:t>é</w:t>
            </w:r>
            <w:r w:rsidR="642C3454">
              <w:t xml:space="preserve"> servicios estuvo cubriendo</w:t>
            </w:r>
          </w:p>
        </w:tc>
      </w:tr>
      <w:tr w:rsidR="00321245" w14:paraId="5A945BDE" w14:textId="77777777" w:rsidTr="0036695A">
        <w:tc>
          <w:tcPr>
            <w:tcW w:w="2055" w:type="dxa"/>
            <w:shd w:val="clear" w:color="auto" w:fill="auto"/>
          </w:tcPr>
          <w:p w14:paraId="44D93C50" w14:textId="3479E616" w:rsidR="6677123A" w:rsidRPr="0036695A" w:rsidRDefault="6677123A" w:rsidP="1E59125B">
            <w:pPr>
              <w:pStyle w:val="ParrafoORT"/>
              <w:rPr>
                <w:szCs w:val="24"/>
              </w:rPr>
            </w:pPr>
            <w:r w:rsidRPr="0036695A">
              <w:rPr>
                <w:szCs w:val="24"/>
              </w:rPr>
              <w:t>Validación y reglas de negocio</w:t>
            </w:r>
          </w:p>
          <w:p w14:paraId="1176FAB6" w14:textId="7ABF443F" w:rsidR="1E59125B" w:rsidRPr="0036695A" w:rsidRDefault="1E59125B" w:rsidP="1E59125B">
            <w:pPr>
              <w:pStyle w:val="ParrafoORT"/>
              <w:rPr>
                <w:szCs w:val="24"/>
              </w:rPr>
            </w:pPr>
          </w:p>
        </w:tc>
        <w:tc>
          <w:tcPr>
            <w:tcW w:w="6435" w:type="dxa"/>
            <w:shd w:val="clear" w:color="auto" w:fill="auto"/>
          </w:tcPr>
          <w:p w14:paraId="581C5E35" w14:textId="6CC62FCC" w:rsidR="7A79BC2D" w:rsidRPr="0036695A" w:rsidRDefault="1216CA69" w:rsidP="07458CB5">
            <w:pPr>
              <w:pStyle w:val="ParrafoORT"/>
              <w:rPr>
                <w:szCs w:val="24"/>
              </w:rPr>
            </w:pPr>
            <w:r>
              <w:t>Se requiere:</w:t>
            </w:r>
          </w:p>
          <w:p w14:paraId="1F6E4962" w14:textId="2D534F35" w:rsidR="7A79BC2D" w:rsidRPr="0036695A" w:rsidRDefault="1216CA69" w:rsidP="07458CB5">
            <w:pPr>
              <w:pStyle w:val="ParrafoORT"/>
              <w:rPr>
                <w:rFonts w:ascii="Symbol" w:eastAsia="Symbol" w:hAnsi="Symbol" w:cs="Symbol"/>
                <w:b/>
                <w:bCs/>
                <w:szCs w:val="24"/>
              </w:rPr>
            </w:pPr>
            <w:r w:rsidRPr="07458CB5">
              <w:rPr>
                <w:rStyle w:val="EnfasisORTChar"/>
              </w:rPr>
              <w:t>Fecha desde:</w:t>
            </w:r>
            <w:r w:rsidRPr="0036695A">
              <w:rPr>
                <w:szCs w:val="24"/>
              </w:rPr>
              <w:t xml:space="preserve"> fecha de inicio del reporte</w:t>
            </w:r>
          </w:p>
          <w:p w14:paraId="71EABFBA" w14:textId="32211BFD" w:rsidR="7A79BC2D" w:rsidRPr="0036695A" w:rsidRDefault="1216CA69" w:rsidP="07458CB5">
            <w:pPr>
              <w:pStyle w:val="ParrafoORT"/>
              <w:rPr>
                <w:rFonts w:ascii="Symbol" w:eastAsia="Symbol" w:hAnsi="Symbol" w:cs="Symbol"/>
                <w:b/>
                <w:bCs/>
                <w:szCs w:val="24"/>
              </w:rPr>
            </w:pPr>
            <w:r w:rsidRPr="07458CB5">
              <w:rPr>
                <w:rStyle w:val="EnfasisORTChar"/>
              </w:rPr>
              <w:t xml:space="preserve">Fecha hasta: </w:t>
            </w:r>
            <w:r w:rsidRPr="0036695A">
              <w:rPr>
                <w:szCs w:val="24"/>
              </w:rPr>
              <w:t>fecha de fin del reporte</w:t>
            </w:r>
          </w:p>
          <w:p w14:paraId="5594AB5C" w14:textId="663F1E2D" w:rsidR="7A79BC2D" w:rsidRPr="0036695A" w:rsidRDefault="1216CA69" w:rsidP="07458CB5">
            <w:pPr>
              <w:pStyle w:val="ParrafoORT"/>
              <w:rPr>
                <w:rFonts w:ascii="Symbol" w:eastAsia="Symbol" w:hAnsi="Symbol" w:cs="Symbol"/>
                <w:szCs w:val="24"/>
              </w:rPr>
            </w:pPr>
            <w:r w:rsidRPr="0036695A">
              <w:rPr>
                <w:szCs w:val="24"/>
              </w:rPr>
              <w:lastRenderedPageBreak/>
              <w:t>La fecha hasta debe ser posterior o igual a la fecha desde</w:t>
            </w:r>
          </w:p>
          <w:p w14:paraId="532E2467" w14:textId="7D5D7930" w:rsidR="7A79BC2D" w:rsidRPr="0036695A" w:rsidRDefault="1216CA69" w:rsidP="07458CB5">
            <w:pPr>
              <w:pStyle w:val="ParrafoORT"/>
              <w:rPr>
                <w:rFonts w:ascii="Symbol" w:eastAsia="Symbol" w:hAnsi="Symbol" w:cs="Symbol"/>
                <w:szCs w:val="24"/>
              </w:rPr>
            </w:pPr>
            <w:r>
              <w:t>El reporte debe proporcionar los siguientes daos:</w:t>
            </w:r>
          </w:p>
          <w:p w14:paraId="0C9514C3" w14:textId="2C7B5F8F" w:rsidR="7A79BC2D" w:rsidRPr="0036695A" w:rsidRDefault="1216CA69" w:rsidP="0036695A">
            <w:pPr>
              <w:pStyle w:val="ParrafoORT"/>
              <w:numPr>
                <w:ilvl w:val="0"/>
                <w:numId w:val="9"/>
              </w:numPr>
              <w:rPr>
                <w:rFonts w:eastAsia="Times New Roman"/>
                <w:szCs w:val="24"/>
              </w:rPr>
            </w:pPr>
            <w:r w:rsidRPr="0036695A">
              <w:rPr>
                <w:szCs w:val="24"/>
              </w:rPr>
              <w:t>Nro. de funcionario</w:t>
            </w:r>
          </w:p>
          <w:p w14:paraId="444B59E1" w14:textId="568BDA2F" w:rsidR="7A79BC2D" w:rsidRPr="0036695A" w:rsidRDefault="1216CA69" w:rsidP="0036695A">
            <w:pPr>
              <w:pStyle w:val="ParrafoORT"/>
              <w:numPr>
                <w:ilvl w:val="0"/>
                <w:numId w:val="9"/>
              </w:numPr>
              <w:rPr>
                <w:rFonts w:eastAsia="Times New Roman"/>
                <w:szCs w:val="24"/>
              </w:rPr>
            </w:pPr>
            <w:r w:rsidRPr="0036695A">
              <w:rPr>
                <w:szCs w:val="24"/>
              </w:rPr>
              <w:t>Nombre y apellido</w:t>
            </w:r>
          </w:p>
          <w:p w14:paraId="390E5E41" w14:textId="0566D000" w:rsidR="7A79BC2D" w:rsidRPr="0036695A" w:rsidRDefault="1216CA69" w:rsidP="0036695A">
            <w:pPr>
              <w:pStyle w:val="ParrafoORT"/>
              <w:numPr>
                <w:ilvl w:val="0"/>
                <w:numId w:val="9"/>
              </w:numPr>
              <w:rPr>
                <w:rFonts w:eastAsia="Times New Roman"/>
                <w:szCs w:val="24"/>
              </w:rPr>
            </w:pPr>
            <w:r w:rsidRPr="0036695A">
              <w:rPr>
                <w:szCs w:val="24"/>
              </w:rPr>
              <w:t>Tipo de Cómputo</w:t>
            </w:r>
          </w:p>
          <w:p w14:paraId="13550F3C" w14:textId="42870E50" w:rsidR="7A79BC2D" w:rsidRPr="0036695A" w:rsidRDefault="1216CA69" w:rsidP="0036695A">
            <w:pPr>
              <w:pStyle w:val="ParrafoORT"/>
              <w:numPr>
                <w:ilvl w:val="0"/>
                <w:numId w:val="9"/>
              </w:numPr>
              <w:rPr>
                <w:rFonts w:eastAsia="Times New Roman"/>
                <w:szCs w:val="24"/>
              </w:rPr>
            </w:pPr>
            <w:r w:rsidRPr="0036695A">
              <w:rPr>
                <w:szCs w:val="24"/>
              </w:rPr>
              <w:t>Horas diurnas</w:t>
            </w:r>
          </w:p>
          <w:p w14:paraId="4E704BE8" w14:textId="53FFE40D" w:rsidR="7A79BC2D" w:rsidRPr="0036695A" w:rsidRDefault="1216CA69" w:rsidP="0036695A">
            <w:pPr>
              <w:pStyle w:val="ParrafoORT"/>
              <w:numPr>
                <w:ilvl w:val="0"/>
                <w:numId w:val="9"/>
              </w:numPr>
              <w:rPr>
                <w:rFonts w:eastAsia="Times New Roman"/>
                <w:szCs w:val="24"/>
              </w:rPr>
            </w:pPr>
            <w:r w:rsidRPr="0036695A">
              <w:rPr>
                <w:szCs w:val="24"/>
              </w:rPr>
              <w:t>Horas nocturnas</w:t>
            </w:r>
          </w:p>
          <w:p w14:paraId="30605FF7" w14:textId="5872A07A" w:rsidR="7A79BC2D" w:rsidRPr="0036695A" w:rsidRDefault="1216CA69" w:rsidP="0036695A">
            <w:pPr>
              <w:pStyle w:val="ParrafoORT"/>
              <w:numPr>
                <w:ilvl w:val="0"/>
                <w:numId w:val="9"/>
              </w:numPr>
              <w:rPr>
                <w:rFonts w:eastAsia="Times New Roman"/>
                <w:szCs w:val="24"/>
              </w:rPr>
            </w:pPr>
            <w:r w:rsidRPr="0036695A">
              <w:rPr>
                <w:szCs w:val="24"/>
              </w:rPr>
              <w:t>Horas extras</w:t>
            </w:r>
          </w:p>
          <w:p w14:paraId="195FABDA" w14:textId="4E3F69B8" w:rsidR="7A79BC2D" w:rsidRPr="0036695A" w:rsidRDefault="1216CA69" w:rsidP="0036695A">
            <w:pPr>
              <w:pStyle w:val="ParrafoORT"/>
              <w:numPr>
                <w:ilvl w:val="0"/>
                <w:numId w:val="9"/>
              </w:numPr>
              <w:rPr>
                <w:rFonts w:eastAsia="Times New Roman"/>
                <w:szCs w:val="24"/>
              </w:rPr>
            </w:pPr>
            <w:r w:rsidRPr="0036695A">
              <w:rPr>
                <w:szCs w:val="24"/>
              </w:rPr>
              <w:t>Horas totales: es la suma de las horas diurnas, nocturnas y extras</w:t>
            </w:r>
          </w:p>
          <w:p w14:paraId="6C59FD49" w14:textId="4B8EE446" w:rsidR="1E59125B" w:rsidRPr="0036695A" w:rsidRDefault="1E59125B" w:rsidP="1E59125B">
            <w:pPr>
              <w:pStyle w:val="ParrafoORT"/>
              <w:rPr>
                <w:szCs w:val="24"/>
              </w:rPr>
            </w:pPr>
          </w:p>
        </w:tc>
      </w:tr>
      <w:tr w:rsidR="00321245" w14:paraId="4635A4DD" w14:textId="77777777" w:rsidTr="0036695A">
        <w:tc>
          <w:tcPr>
            <w:tcW w:w="2055" w:type="dxa"/>
            <w:shd w:val="clear" w:color="auto" w:fill="auto"/>
          </w:tcPr>
          <w:p w14:paraId="2E1A8CCD" w14:textId="014F3989" w:rsidR="0C452087" w:rsidRPr="0036695A" w:rsidRDefault="0C452087" w:rsidP="0C452087">
            <w:pPr>
              <w:pStyle w:val="ParrafoORT"/>
              <w:rPr>
                <w:szCs w:val="24"/>
              </w:rPr>
            </w:pPr>
            <w:r>
              <w:lastRenderedPageBreak/>
              <w:t>Prioridad</w:t>
            </w:r>
          </w:p>
        </w:tc>
        <w:tc>
          <w:tcPr>
            <w:tcW w:w="6435" w:type="dxa"/>
            <w:shd w:val="clear" w:color="auto" w:fill="auto"/>
          </w:tcPr>
          <w:p w14:paraId="45A3FAA2" w14:textId="09C61E25" w:rsidR="0C452087" w:rsidRDefault="71172562" w:rsidP="0C452087">
            <w:pPr>
              <w:pStyle w:val="ParrafoORT"/>
            </w:pPr>
            <w:r>
              <w:t>Alta</w:t>
            </w:r>
          </w:p>
        </w:tc>
      </w:tr>
    </w:tbl>
    <w:p w14:paraId="4F4F29A2" w14:textId="1479E5D6" w:rsidR="0C452087" w:rsidRDefault="0C452087" w:rsidP="0C452087">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1A167E07" w14:textId="77777777" w:rsidTr="0036695A">
        <w:tc>
          <w:tcPr>
            <w:tcW w:w="2055" w:type="dxa"/>
            <w:shd w:val="clear" w:color="auto" w:fill="auto"/>
          </w:tcPr>
          <w:p w14:paraId="1E525DDE" w14:textId="53B7A3D3" w:rsidR="0C452087" w:rsidRPr="0036695A" w:rsidRDefault="0C452087" w:rsidP="0C452087">
            <w:pPr>
              <w:pStyle w:val="ParrafoORT"/>
              <w:rPr>
                <w:szCs w:val="24"/>
              </w:rPr>
            </w:pPr>
            <w:r>
              <w:t>ID</w:t>
            </w:r>
          </w:p>
        </w:tc>
        <w:tc>
          <w:tcPr>
            <w:tcW w:w="6435" w:type="dxa"/>
            <w:shd w:val="clear" w:color="auto" w:fill="auto"/>
          </w:tcPr>
          <w:p w14:paraId="71357D4D" w14:textId="72BC6FA7" w:rsidR="0C452087" w:rsidRDefault="4FA7D4FE" w:rsidP="0C452087">
            <w:pPr>
              <w:pStyle w:val="ParrafoORT"/>
            </w:pPr>
            <w:r>
              <w:t>RF</w:t>
            </w:r>
            <w:r w:rsidR="789881FE">
              <w:t>39</w:t>
            </w:r>
          </w:p>
        </w:tc>
      </w:tr>
      <w:tr w:rsidR="00321245" w14:paraId="70410398" w14:textId="77777777" w:rsidTr="0036695A">
        <w:tc>
          <w:tcPr>
            <w:tcW w:w="2055" w:type="dxa"/>
            <w:shd w:val="clear" w:color="auto" w:fill="auto"/>
          </w:tcPr>
          <w:p w14:paraId="40BA48A3" w14:textId="4F490FEC" w:rsidR="0C452087" w:rsidRPr="0036695A" w:rsidRDefault="0C452087" w:rsidP="0C452087">
            <w:pPr>
              <w:pStyle w:val="ParrafoORT"/>
              <w:rPr>
                <w:szCs w:val="24"/>
              </w:rPr>
            </w:pPr>
            <w:r>
              <w:t>Usuario</w:t>
            </w:r>
          </w:p>
        </w:tc>
        <w:tc>
          <w:tcPr>
            <w:tcW w:w="6435" w:type="dxa"/>
            <w:shd w:val="clear" w:color="auto" w:fill="auto"/>
          </w:tcPr>
          <w:p w14:paraId="23150F7D" w14:textId="4EB33CFF" w:rsidR="0C452087" w:rsidRDefault="6B28D138" w:rsidP="0C452087">
            <w:pPr>
              <w:pStyle w:val="ParrafoORT"/>
            </w:pPr>
            <w:r>
              <w:t>Administrador. Finanzas. Subjefe de operativa</w:t>
            </w:r>
          </w:p>
        </w:tc>
      </w:tr>
      <w:tr w:rsidR="00321245" w14:paraId="661F52FA" w14:textId="77777777" w:rsidTr="0036695A">
        <w:tc>
          <w:tcPr>
            <w:tcW w:w="2055" w:type="dxa"/>
            <w:shd w:val="clear" w:color="auto" w:fill="auto"/>
          </w:tcPr>
          <w:p w14:paraId="03ADBF35" w14:textId="75BD1945" w:rsidR="0C452087" w:rsidRPr="0036695A" w:rsidRDefault="0C452087" w:rsidP="00C971EB">
            <w:pPr>
              <w:pStyle w:val="ParrafoORT"/>
              <w:outlineLvl w:val="2"/>
              <w:rPr>
                <w:szCs w:val="24"/>
              </w:rPr>
            </w:pPr>
            <w:bookmarkStart w:id="100" w:name="_Toc71468300"/>
            <w:r>
              <w:t>Título</w:t>
            </w:r>
            <w:bookmarkEnd w:id="100"/>
          </w:p>
        </w:tc>
        <w:tc>
          <w:tcPr>
            <w:tcW w:w="6435" w:type="dxa"/>
            <w:shd w:val="clear" w:color="auto" w:fill="auto"/>
          </w:tcPr>
          <w:p w14:paraId="6CD8305C" w14:textId="2AEDF22E" w:rsidR="0C452087" w:rsidRDefault="2BDEEBBB" w:rsidP="00C971EB">
            <w:pPr>
              <w:pStyle w:val="ParrafoORT"/>
              <w:outlineLvl w:val="2"/>
            </w:pPr>
            <w:bookmarkStart w:id="101" w:name="_Toc71468301"/>
            <w:r>
              <w:t>Reporte de horas extras</w:t>
            </w:r>
            <w:bookmarkEnd w:id="101"/>
          </w:p>
        </w:tc>
      </w:tr>
      <w:tr w:rsidR="00321245" w14:paraId="18B0EBB1" w14:textId="77777777" w:rsidTr="0036695A">
        <w:tc>
          <w:tcPr>
            <w:tcW w:w="2055" w:type="dxa"/>
            <w:shd w:val="clear" w:color="auto" w:fill="auto"/>
          </w:tcPr>
          <w:p w14:paraId="3152817A" w14:textId="777286FF" w:rsidR="0C452087" w:rsidRPr="0036695A" w:rsidRDefault="0C452087" w:rsidP="0C452087">
            <w:pPr>
              <w:pStyle w:val="ParrafoORT"/>
              <w:rPr>
                <w:szCs w:val="24"/>
              </w:rPr>
            </w:pPr>
            <w:r>
              <w:t>Descripción</w:t>
            </w:r>
          </w:p>
        </w:tc>
        <w:tc>
          <w:tcPr>
            <w:tcW w:w="6435" w:type="dxa"/>
            <w:shd w:val="clear" w:color="auto" w:fill="auto"/>
          </w:tcPr>
          <w:p w14:paraId="70A65158" w14:textId="161D20C1" w:rsidR="0C452087" w:rsidRPr="0036695A" w:rsidRDefault="3B024689" w:rsidP="0C452087">
            <w:pPr>
              <w:pStyle w:val="ParrafoORT"/>
              <w:rPr>
                <w:szCs w:val="24"/>
              </w:rPr>
            </w:pPr>
            <w:r>
              <w:t>El sistema debe permitir</w:t>
            </w:r>
            <w:r w:rsidR="594AF284">
              <w:t xml:space="preserve"> el reporte de todas las horas extras realizadas por los funcionarios en un periodo de tiempo</w:t>
            </w:r>
          </w:p>
        </w:tc>
      </w:tr>
      <w:tr w:rsidR="00321245" w14:paraId="1EB988C1" w14:textId="77777777" w:rsidTr="0036695A">
        <w:tc>
          <w:tcPr>
            <w:tcW w:w="2055" w:type="dxa"/>
            <w:shd w:val="clear" w:color="auto" w:fill="auto"/>
          </w:tcPr>
          <w:p w14:paraId="03886D69" w14:textId="10995220" w:rsidR="1E59125B" w:rsidRPr="0036695A" w:rsidRDefault="1E59125B" w:rsidP="1E59125B">
            <w:pPr>
              <w:pStyle w:val="ParrafoORT"/>
              <w:rPr>
                <w:szCs w:val="24"/>
              </w:rPr>
            </w:pPr>
            <w:r w:rsidRPr="0036695A">
              <w:rPr>
                <w:szCs w:val="24"/>
              </w:rPr>
              <w:t>Validación y reglas de negocio</w:t>
            </w:r>
          </w:p>
        </w:tc>
        <w:tc>
          <w:tcPr>
            <w:tcW w:w="6435" w:type="dxa"/>
            <w:shd w:val="clear" w:color="auto" w:fill="auto"/>
          </w:tcPr>
          <w:p w14:paraId="69C18A09" w14:textId="6CC62FCC" w:rsidR="1E59125B" w:rsidRPr="0036695A" w:rsidRDefault="1E59125B" w:rsidP="07458CB5">
            <w:pPr>
              <w:pStyle w:val="ParrafoORT"/>
              <w:rPr>
                <w:szCs w:val="24"/>
              </w:rPr>
            </w:pPr>
            <w:r>
              <w:t>Se requiere:</w:t>
            </w:r>
          </w:p>
          <w:p w14:paraId="3F2A0605" w14:textId="2D534F35" w:rsidR="1E59125B" w:rsidRPr="0036695A" w:rsidRDefault="1E59125B" w:rsidP="07458CB5">
            <w:pPr>
              <w:pStyle w:val="ParrafoORT"/>
              <w:rPr>
                <w:rFonts w:ascii="Symbol" w:eastAsia="Symbol" w:hAnsi="Symbol" w:cs="Symbol"/>
                <w:b/>
                <w:bCs/>
                <w:szCs w:val="24"/>
              </w:rPr>
            </w:pPr>
            <w:r w:rsidRPr="07458CB5">
              <w:rPr>
                <w:rStyle w:val="EnfasisORTChar"/>
              </w:rPr>
              <w:t>Fecha desde:</w:t>
            </w:r>
            <w:r w:rsidRPr="0036695A">
              <w:rPr>
                <w:szCs w:val="24"/>
              </w:rPr>
              <w:t xml:space="preserve"> fecha de inicio del reporte</w:t>
            </w:r>
          </w:p>
          <w:p w14:paraId="4E6EB372" w14:textId="32211BFD" w:rsidR="1E59125B" w:rsidRPr="0036695A" w:rsidRDefault="1E59125B" w:rsidP="07458CB5">
            <w:pPr>
              <w:pStyle w:val="ParrafoORT"/>
              <w:rPr>
                <w:rFonts w:ascii="Symbol" w:eastAsia="Symbol" w:hAnsi="Symbol" w:cs="Symbol"/>
                <w:b/>
                <w:bCs/>
                <w:szCs w:val="24"/>
              </w:rPr>
            </w:pPr>
            <w:r w:rsidRPr="07458CB5">
              <w:rPr>
                <w:rStyle w:val="EnfasisORTChar"/>
              </w:rPr>
              <w:t xml:space="preserve">Fecha hasta: </w:t>
            </w:r>
            <w:r w:rsidRPr="0036695A">
              <w:rPr>
                <w:szCs w:val="24"/>
              </w:rPr>
              <w:t>fecha de fin del reporte</w:t>
            </w:r>
          </w:p>
          <w:p w14:paraId="7A71CA21" w14:textId="663F1E2D" w:rsidR="1E59125B" w:rsidRPr="0036695A" w:rsidRDefault="1E59125B" w:rsidP="07458CB5">
            <w:pPr>
              <w:pStyle w:val="ParrafoORT"/>
              <w:rPr>
                <w:rFonts w:ascii="Symbol" w:eastAsia="Symbol" w:hAnsi="Symbol" w:cs="Symbol"/>
                <w:szCs w:val="24"/>
              </w:rPr>
            </w:pPr>
            <w:r w:rsidRPr="0036695A">
              <w:rPr>
                <w:szCs w:val="24"/>
              </w:rPr>
              <w:t>La fecha hasta debe ser posterior o igual a la fecha desde</w:t>
            </w:r>
          </w:p>
          <w:p w14:paraId="7ECB201B" w14:textId="7D5D7930" w:rsidR="1E59125B" w:rsidRPr="0036695A" w:rsidRDefault="1E59125B" w:rsidP="07458CB5">
            <w:pPr>
              <w:pStyle w:val="ParrafoORT"/>
              <w:rPr>
                <w:rFonts w:ascii="Symbol" w:eastAsia="Symbol" w:hAnsi="Symbol" w:cs="Symbol"/>
                <w:szCs w:val="24"/>
              </w:rPr>
            </w:pPr>
            <w:r>
              <w:t>El reporte debe proporcionar los siguientes daos:</w:t>
            </w:r>
          </w:p>
          <w:p w14:paraId="1F69A089" w14:textId="2C7B5F8F" w:rsidR="1E59125B" w:rsidRPr="0036695A" w:rsidRDefault="1E59125B" w:rsidP="0036695A">
            <w:pPr>
              <w:pStyle w:val="ParrafoORT"/>
              <w:numPr>
                <w:ilvl w:val="0"/>
                <w:numId w:val="10"/>
              </w:numPr>
              <w:rPr>
                <w:rFonts w:eastAsia="Times New Roman"/>
                <w:szCs w:val="24"/>
              </w:rPr>
            </w:pPr>
            <w:r w:rsidRPr="0036695A">
              <w:rPr>
                <w:szCs w:val="24"/>
              </w:rPr>
              <w:t>Nro. de funcionario</w:t>
            </w:r>
          </w:p>
          <w:p w14:paraId="11D5DB75" w14:textId="70DCF37E" w:rsidR="1E59125B" w:rsidRPr="0036695A" w:rsidRDefault="1E59125B" w:rsidP="0036695A">
            <w:pPr>
              <w:pStyle w:val="ParrafoORT"/>
              <w:numPr>
                <w:ilvl w:val="0"/>
                <w:numId w:val="10"/>
              </w:numPr>
              <w:rPr>
                <w:rFonts w:eastAsia="Times New Roman"/>
                <w:szCs w:val="24"/>
              </w:rPr>
            </w:pPr>
            <w:r w:rsidRPr="0036695A">
              <w:rPr>
                <w:szCs w:val="24"/>
              </w:rPr>
              <w:t>Nombre y apellido</w:t>
            </w:r>
          </w:p>
          <w:p w14:paraId="6B47DBAA" w14:textId="07725142" w:rsidR="1E59125B" w:rsidRPr="0036695A" w:rsidRDefault="1E59125B" w:rsidP="0036695A">
            <w:pPr>
              <w:pStyle w:val="ParrafoORT"/>
              <w:numPr>
                <w:ilvl w:val="0"/>
                <w:numId w:val="10"/>
              </w:numPr>
              <w:rPr>
                <w:rFonts w:eastAsia="Times New Roman"/>
                <w:szCs w:val="24"/>
              </w:rPr>
            </w:pPr>
            <w:r w:rsidRPr="0036695A">
              <w:rPr>
                <w:szCs w:val="24"/>
              </w:rPr>
              <w:lastRenderedPageBreak/>
              <w:t>Horas totales</w:t>
            </w:r>
            <w:r w:rsidR="7487B091" w:rsidRPr="0036695A">
              <w:rPr>
                <w:szCs w:val="24"/>
              </w:rPr>
              <w:t xml:space="preserve"> extras</w:t>
            </w:r>
            <w:r w:rsidRPr="0036695A">
              <w:rPr>
                <w:szCs w:val="24"/>
              </w:rPr>
              <w:t>: es la suma de las horas d</w:t>
            </w:r>
            <w:r w:rsidR="3E09DB4F" w:rsidRPr="0036695A">
              <w:rPr>
                <w:szCs w:val="24"/>
              </w:rPr>
              <w:t xml:space="preserve">e </w:t>
            </w:r>
            <w:r w:rsidRPr="0036695A">
              <w:rPr>
                <w:szCs w:val="24"/>
              </w:rPr>
              <w:t>extras</w:t>
            </w:r>
          </w:p>
        </w:tc>
      </w:tr>
      <w:tr w:rsidR="00321245" w14:paraId="5BD8F850" w14:textId="77777777" w:rsidTr="0036695A">
        <w:tc>
          <w:tcPr>
            <w:tcW w:w="2055" w:type="dxa"/>
            <w:shd w:val="clear" w:color="auto" w:fill="auto"/>
          </w:tcPr>
          <w:p w14:paraId="19A663F9" w14:textId="014F3989" w:rsidR="0C452087" w:rsidRPr="0036695A" w:rsidRDefault="0C452087" w:rsidP="0C452087">
            <w:pPr>
              <w:pStyle w:val="ParrafoORT"/>
              <w:rPr>
                <w:szCs w:val="24"/>
              </w:rPr>
            </w:pPr>
            <w:r>
              <w:lastRenderedPageBreak/>
              <w:t>Prioridad</w:t>
            </w:r>
          </w:p>
        </w:tc>
        <w:tc>
          <w:tcPr>
            <w:tcW w:w="6435" w:type="dxa"/>
            <w:shd w:val="clear" w:color="auto" w:fill="auto"/>
          </w:tcPr>
          <w:p w14:paraId="34D69CC7" w14:textId="29C3C595" w:rsidR="0C452087" w:rsidRDefault="680C7521" w:rsidP="0C452087">
            <w:pPr>
              <w:pStyle w:val="ParrafoORT"/>
            </w:pPr>
            <w:r>
              <w:t>Media</w:t>
            </w:r>
          </w:p>
        </w:tc>
      </w:tr>
    </w:tbl>
    <w:p w14:paraId="159DC124" w14:textId="3CF553DA" w:rsidR="0C452087" w:rsidRDefault="0C452087" w:rsidP="0C452087">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0A1BF51E" w14:textId="77777777" w:rsidTr="0036695A">
        <w:tc>
          <w:tcPr>
            <w:tcW w:w="2055" w:type="dxa"/>
            <w:shd w:val="clear" w:color="auto" w:fill="auto"/>
          </w:tcPr>
          <w:p w14:paraId="4A301350" w14:textId="53B7A3D3" w:rsidR="0C452087" w:rsidRPr="0036695A" w:rsidRDefault="0C452087" w:rsidP="0C452087">
            <w:pPr>
              <w:pStyle w:val="ParrafoORT"/>
              <w:rPr>
                <w:szCs w:val="24"/>
              </w:rPr>
            </w:pPr>
            <w:r>
              <w:t>ID</w:t>
            </w:r>
          </w:p>
        </w:tc>
        <w:tc>
          <w:tcPr>
            <w:tcW w:w="6435" w:type="dxa"/>
            <w:shd w:val="clear" w:color="auto" w:fill="auto"/>
          </w:tcPr>
          <w:p w14:paraId="4FD6E1A6" w14:textId="4AF28219" w:rsidR="0C452087" w:rsidRDefault="4FA7D4FE" w:rsidP="0C452087">
            <w:pPr>
              <w:pStyle w:val="ParrafoORT"/>
            </w:pPr>
            <w:r>
              <w:t>RF</w:t>
            </w:r>
            <w:r w:rsidR="18DB8A61">
              <w:t>4</w:t>
            </w:r>
            <w:r w:rsidR="6A6F33A0">
              <w:t>0</w:t>
            </w:r>
          </w:p>
        </w:tc>
      </w:tr>
      <w:tr w:rsidR="00321245" w14:paraId="7E354EEF" w14:textId="77777777" w:rsidTr="0036695A">
        <w:tc>
          <w:tcPr>
            <w:tcW w:w="2055" w:type="dxa"/>
            <w:shd w:val="clear" w:color="auto" w:fill="auto"/>
          </w:tcPr>
          <w:p w14:paraId="6195A904" w14:textId="4F490FEC" w:rsidR="0C452087" w:rsidRPr="0036695A" w:rsidRDefault="0C452087" w:rsidP="0C452087">
            <w:pPr>
              <w:pStyle w:val="ParrafoORT"/>
              <w:rPr>
                <w:szCs w:val="24"/>
              </w:rPr>
            </w:pPr>
            <w:r>
              <w:t>Usuario</w:t>
            </w:r>
          </w:p>
        </w:tc>
        <w:tc>
          <w:tcPr>
            <w:tcW w:w="6435" w:type="dxa"/>
            <w:shd w:val="clear" w:color="auto" w:fill="auto"/>
          </w:tcPr>
          <w:p w14:paraId="09188618" w14:textId="0A0F4326" w:rsidR="0C452087" w:rsidRDefault="03927553" w:rsidP="0C452087">
            <w:pPr>
              <w:pStyle w:val="ParrafoORT"/>
            </w:pPr>
            <w:r>
              <w:t>Administrador. Finanzas. Subjefe de operativa</w:t>
            </w:r>
          </w:p>
        </w:tc>
      </w:tr>
      <w:tr w:rsidR="00321245" w14:paraId="7C0EC048" w14:textId="77777777" w:rsidTr="0036695A">
        <w:tc>
          <w:tcPr>
            <w:tcW w:w="2055" w:type="dxa"/>
            <w:shd w:val="clear" w:color="auto" w:fill="auto"/>
          </w:tcPr>
          <w:p w14:paraId="66D99F87" w14:textId="75BD1945" w:rsidR="0C452087" w:rsidRPr="0036695A" w:rsidRDefault="0C452087" w:rsidP="00C971EB">
            <w:pPr>
              <w:pStyle w:val="ParrafoORT"/>
              <w:outlineLvl w:val="2"/>
              <w:rPr>
                <w:szCs w:val="24"/>
              </w:rPr>
            </w:pPr>
            <w:bookmarkStart w:id="102" w:name="_Toc71468302"/>
            <w:r>
              <w:t>Título</w:t>
            </w:r>
            <w:bookmarkEnd w:id="102"/>
          </w:p>
        </w:tc>
        <w:tc>
          <w:tcPr>
            <w:tcW w:w="6435" w:type="dxa"/>
            <w:shd w:val="clear" w:color="auto" w:fill="auto"/>
          </w:tcPr>
          <w:p w14:paraId="159C0E44" w14:textId="6C86CE5E" w:rsidR="0C452087" w:rsidRDefault="0CE67C13" w:rsidP="00C971EB">
            <w:pPr>
              <w:pStyle w:val="ParrafoORT"/>
              <w:outlineLvl w:val="2"/>
            </w:pPr>
            <w:bookmarkStart w:id="103" w:name="_Toc71468303"/>
            <w:r>
              <w:t>Reporte de libres otorgados</w:t>
            </w:r>
            <w:bookmarkEnd w:id="103"/>
          </w:p>
        </w:tc>
      </w:tr>
      <w:tr w:rsidR="00321245" w14:paraId="37F4F133" w14:textId="77777777" w:rsidTr="0036695A">
        <w:tc>
          <w:tcPr>
            <w:tcW w:w="2055" w:type="dxa"/>
            <w:shd w:val="clear" w:color="auto" w:fill="auto"/>
          </w:tcPr>
          <w:p w14:paraId="6D7D59DA" w14:textId="777286FF" w:rsidR="0C452087" w:rsidRPr="0036695A" w:rsidRDefault="0C452087" w:rsidP="0C452087">
            <w:pPr>
              <w:pStyle w:val="ParrafoORT"/>
              <w:rPr>
                <w:szCs w:val="24"/>
              </w:rPr>
            </w:pPr>
            <w:r>
              <w:t>Descripción</w:t>
            </w:r>
          </w:p>
        </w:tc>
        <w:tc>
          <w:tcPr>
            <w:tcW w:w="6435" w:type="dxa"/>
            <w:shd w:val="clear" w:color="auto" w:fill="auto"/>
          </w:tcPr>
          <w:p w14:paraId="241C6095" w14:textId="2CD65B84" w:rsidR="0C452087" w:rsidRPr="0036695A" w:rsidRDefault="3B024689" w:rsidP="0C452087">
            <w:pPr>
              <w:pStyle w:val="ParrafoORT"/>
              <w:rPr>
                <w:szCs w:val="24"/>
              </w:rPr>
            </w:pPr>
            <w:r>
              <w:t>El sistema debe permitir</w:t>
            </w:r>
            <w:r w:rsidR="77508ABF">
              <w:t xml:space="preserve"> el reporte de cada guardia, todos los libres otorgados en un periodo específico</w:t>
            </w:r>
          </w:p>
        </w:tc>
      </w:tr>
      <w:tr w:rsidR="00321245" w14:paraId="73B3EA51" w14:textId="77777777" w:rsidTr="0036695A">
        <w:tc>
          <w:tcPr>
            <w:tcW w:w="2055" w:type="dxa"/>
            <w:shd w:val="clear" w:color="auto" w:fill="auto"/>
          </w:tcPr>
          <w:p w14:paraId="27E78E59" w14:textId="10995220" w:rsidR="1E59125B" w:rsidRPr="0036695A" w:rsidRDefault="1E59125B" w:rsidP="1E59125B">
            <w:pPr>
              <w:pStyle w:val="ParrafoORT"/>
              <w:rPr>
                <w:szCs w:val="24"/>
              </w:rPr>
            </w:pPr>
            <w:r w:rsidRPr="0036695A">
              <w:rPr>
                <w:szCs w:val="24"/>
              </w:rPr>
              <w:t>Validación y reglas de negocio</w:t>
            </w:r>
          </w:p>
        </w:tc>
        <w:tc>
          <w:tcPr>
            <w:tcW w:w="6435" w:type="dxa"/>
            <w:shd w:val="clear" w:color="auto" w:fill="auto"/>
          </w:tcPr>
          <w:p w14:paraId="68A35913" w14:textId="6CC62FCC" w:rsidR="1E59125B" w:rsidRPr="0036695A" w:rsidRDefault="1E59125B" w:rsidP="07458CB5">
            <w:pPr>
              <w:pStyle w:val="ParrafoORT"/>
              <w:rPr>
                <w:szCs w:val="24"/>
              </w:rPr>
            </w:pPr>
            <w:r>
              <w:t>Se requiere:</w:t>
            </w:r>
          </w:p>
          <w:p w14:paraId="0F01F616" w14:textId="2D534F35" w:rsidR="1E59125B" w:rsidRPr="0036695A" w:rsidRDefault="1E59125B" w:rsidP="07458CB5">
            <w:pPr>
              <w:pStyle w:val="ParrafoORT"/>
              <w:rPr>
                <w:rFonts w:ascii="Symbol" w:eastAsia="Symbol" w:hAnsi="Symbol" w:cs="Symbol"/>
                <w:b/>
                <w:bCs/>
                <w:szCs w:val="24"/>
              </w:rPr>
            </w:pPr>
            <w:r w:rsidRPr="07458CB5">
              <w:rPr>
                <w:rStyle w:val="EnfasisORTChar"/>
              </w:rPr>
              <w:t>Fecha desde:</w:t>
            </w:r>
            <w:r w:rsidRPr="0036695A">
              <w:rPr>
                <w:szCs w:val="24"/>
              </w:rPr>
              <w:t xml:space="preserve"> fecha de inicio del reporte</w:t>
            </w:r>
          </w:p>
          <w:p w14:paraId="5846D343" w14:textId="32211BFD" w:rsidR="1E59125B" w:rsidRPr="0036695A" w:rsidRDefault="1E59125B" w:rsidP="07458CB5">
            <w:pPr>
              <w:pStyle w:val="ParrafoORT"/>
              <w:rPr>
                <w:rFonts w:ascii="Symbol" w:eastAsia="Symbol" w:hAnsi="Symbol" w:cs="Symbol"/>
                <w:b/>
                <w:bCs/>
                <w:szCs w:val="24"/>
              </w:rPr>
            </w:pPr>
            <w:r w:rsidRPr="07458CB5">
              <w:rPr>
                <w:rStyle w:val="EnfasisORTChar"/>
              </w:rPr>
              <w:t xml:space="preserve">Fecha hasta: </w:t>
            </w:r>
            <w:r w:rsidRPr="0036695A">
              <w:rPr>
                <w:szCs w:val="24"/>
              </w:rPr>
              <w:t>fecha de fin del reporte</w:t>
            </w:r>
          </w:p>
          <w:p w14:paraId="776DB119" w14:textId="663F1E2D" w:rsidR="1E59125B" w:rsidRPr="0036695A" w:rsidRDefault="1E59125B" w:rsidP="07458CB5">
            <w:pPr>
              <w:pStyle w:val="ParrafoORT"/>
              <w:rPr>
                <w:rFonts w:ascii="Symbol" w:eastAsia="Symbol" w:hAnsi="Symbol" w:cs="Symbol"/>
                <w:szCs w:val="24"/>
              </w:rPr>
            </w:pPr>
            <w:r w:rsidRPr="0036695A">
              <w:rPr>
                <w:szCs w:val="24"/>
              </w:rPr>
              <w:t>La fecha hasta debe ser posterior o igual a la fecha desde</w:t>
            </w:r>
          </w:p>
          <w:p w14:paraId="2A0F3A48" w14:textId="7D5D7930" w:rsidR="1E59125B" w:rsidRPr="0036695A" w:rsidRDefault="1E59125B" w:rsidP="07458CB5">
            <w:pPr>
              <w:pStyle w:val="ParrafoORT"/>
              <w:rPr>
                <w:rFonts w:ascii="Symbol" w:eastAsia="Symbol" w:hAnsi="Symbol" w:cs="Symbol"/>
                <w:szCs w:val="24"/>
              </w:rPr>
            </w:pPr>
            <w:r>
              <w:t>El reporte debe proporcionar los siguientes daos:</w:t>
            </w:r>
          </w:p>
          <w:p w14:paraId="76136C7B" w14:textId="2C7B5F8F" w:rsidR="1E59125B" w:rsidRPr="0036695A" w:rsidRDefault="1E59125B" w:rsidP="0036695A">
            <w:pPr>
              <w:pStyle w:val="ParrafoORT"/>
              <w:numPr>
                <w:ilvl w:val="0"/>
                <w:numId w:val="11"/>
              </w:numPr>
              <w:rPr>
                <w:rFonts w:eastAsia="Times New Roman"/>
                <w:szCs w:val="24"/>
              </w:rPr>
            </w:pPr>
            <w:r w:rsidRPr="0036695A">
              <w:rPr>
                <w:szCs w:val="24"/>
              </w:rPr>
              <w:t>Nro. de funcionario</w:t>
            </w:r>
          </w:p>
          <w:p w14:paraId="2DBA15ED" w14:textId="70DCF37E" w:rsidR="1E59125B" w:rsidRPr="0036695A" w:rsidRDefault="1E59125B" w:rsidP="0036695A">
            <w:pPr>
              <w:pStyle w:val="ParrafoORT"/>
              <w:numPr>
                <w:ilvl w:val="0"/>
                <w:numId w:val="11"/>
              </w:numPr>
              <w:rPr>
                <w:rFonts w:eastAsia="Times New Roman"/>
                <w:szCs w:val="24"/>
              </w:rPr>
            </w:pPr>
            <w:r w:rsidRPr="0036695A">
              <w:rPr>
                <w:szCs w:val="24"/>
              </w:rPr>
              <w:t>Nombre y apellido</w:t>
            </w:r>
          </w:p>
          <w:p w14:paraId="6529EC3D" w14:textId="655F7C2B" w:rsidR="4777E10D" w:rsidRPr="0036695A" w:rsidRDefault="3418DA41" w:rsidP="0036695A">
            <w:pPr>
              <w:pStyle w:val="ParrafoORT"/>
              <w:numPr>
                <w:ilvl w:val="0"/>
                <w:numId w:val="11"/>
              </w:numPr>
              <w:rPr>
                <w:rFonts w:eastAsia="Times New Roman"/>
                <w:szCs w:val="24"/>
              </w:rPr>
            </w:pPr>
            <w:r w:rsidRPr="0036695A">
              <w:rPr>
                <w:szCs w:val="24"/>
              </w:rPr>
              <w:t>Total</w:t>
            </w:r>
            <w:r w:rsidR="4777E10D" w:rsidRPr="0036695A">
              <w:rPr>
                <w:szCs w:val="24"/>
              </w:rPr>
              <w:t xml:space="preserve"> de libres registrados</w:t>
            </w:r>
            <w:r w:rsidR="1E59125B" w:rsidRPr="0036695A">
              <w:rPr>
                <w:szCs w:val="24"/>
              </w:rPr>
              <w:t>: es la suma de l</w:t>
            </w:r>
            <w:r w:rsidR="7536DEBA" w:rsidRPr="0036695A">
              <w:rPr>
                <w:szCs w:val="24"/>
              </w:rPr>
              <w:t xml:space="preserve">os </w:t>
            </w:r>
            <w:r w:rsidR="63F3419C" w:rsidRPr="0036695A">
              <w:rPr>
                <w:szCs w:val="24"/>
              </w:rPr>
              <w:t>días</w:t>
            </w:r>
            <w:r w:rsidR="6AECD8F7" w:rsidRPr="0036695A">
              <w:rPr>
                <w:szCs w:val="24"/>
              </w:rPr>
              <w:t xml:space="preserve"> en que el funcionario descansó</w:t>
            </w:r>
          </w:p>
        </w:tc>
      </w:tr>
      <w:tr w:rsidR="00321245" w14:paraId="1422D93F" w14:textId="77777777" w:rsidTr="0036695A">
        <w:tc>
          <w:tcPr>
            <w:tcW w:w="2055" w:type="dxa"/>
            <w:shd w:val="clear" w:color="auto" w:fill="auto"/>
          </w:tcPr>
          <w:p w14:paraId="01B8F8A3" w14:textId="014F3989" w:rsidR="0C452087" w:rsidRPr="0036695A" w:rsidRDefault="0C452087" w:rsidP="0C452087">
            <w:pPr>
              <w:pStyle w:val="ParrafoORT"/>
              <w:rPr>
                <w:szCs w:val="24"/>
              </w:rPr>
            </w:pPr>
            <w:r>
              <w:t>Prioridad</w:t>
            </w:r>
          </w:p>
        </w:tc>
        <w:tc>
          <w:tcPr>
            <w:tcW w:w="6435" w:type="dxa"/>
            <w:shd w:val="clear" w:color="auto" w:fill="auto"/>
          </w:tcPr>
          <w:p w14:paraId="68F1070A" w14:textId="4C06C9DC" w:rsidR="0C452087" w:rsidRDefault="4A52F29F" w:rsidP="0C452087">
            <w:pPr>
              <w:pStyle w:val="ParrafoORT"/>
            </w:pPr>
            <w:r>
              <w:t>Media</w:t>
            </w:r>
          </w:p>
        </w:tc>
      </w:tr>
    </w:tbl>
    <w:p w14:paraId="0090C544" w14:textId="51ED9047" w:rsidR="07458CB5" w:rsidRDefault="07458CB5" w:rsidP="07458CB5">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028555C5" w14:textId="77777777" w:rsidTr="0036695A">
        <w:tc>
          <w:tcPr>
            <w:tcW w:w="2055" w:type="dxa"/>
            <w:shd w:val="clear" w:color="auto" w:fill="auto"/>
          </w:tcPr>
          <w:p w14:paraId="1191E5C9" w14:textId="53B7A3D3" w:rsidR="07458CB5" w:rsidRPr="0036695A" w:rsidRDefault="07458CB5" w:rsidP="07458CB5">
            <w:pPr>
              <w:pStyle w:val="ParrafoORT"/>
              <w:rPr>
                <w:szCs w:val="24"/>
              </w:rPr>
            </w:pPr>
            <w:r>
              <w:t>ID</w:t>
            </w:r>
          </w:p>
        </w:tc>
        <w:tc>
          <w:tcPr>
            <w:tcW w:w="6435" w:type="dxa"/>
            <w:shd w:val="clear" w:color="auto" w:fill="auto"/>
          </w:tcPr>
          <w:p w14:paraId="47D5041D" w14:textId="638C2496" w:rsidR="07458CB5" w:rsidRDefault="09EDBAC8" w:rsidP="07458CB5">
            <w:pPr>
              <w:pStyle w:val="ParrafoORT"/>
            </w:pPr>
            <w:r>
              <w:t>RF4</w:t>
            </w:r>
            <w:r w:rsidR="7B151D16">
              <w:t>1</w:t>
            </w:r>
          </w:p>
        </w:tc>
      </w:tr>
      <w:tr w:rsidR="00321245" w14:paraId="5C094A86" w14:textId="77777777" w:rsidTr="0036695A">
        <w:tc>
          <w:tcPr>
            <w:tcW w:w="2055" w:type="dxa"/>
            <w:shd w:val="clear" w:color="auto" w:fill="auto"/>
          </w:tcPr>
          <w:p w14:paraId="23C0E984" w14:textId="4F490FEC" w:rsidR="07458CB5" w:rsidRPr="0036695A" w:rsidRDefault="07458CB5" w:rsidP="07458CB5">
            <w:pPr>
              <w:pStyle w:val="ParrafoORT"/>
              <w:rPr>
                <w:szCs w:val="24"/>
              </w:rPr>
            </w:pPr>
            <w:r>
              <w:t>Usuario</w:t>
            </w:r>
          </w:p>
        </w:tc>
        <w:tc>
          <w:tcPr>
            <w:tcW w:w="6435" w:type="dxa"/>
            <w:shd w:val="clear" w:color="auto" w:fill="auto"/>
          </w:tcPr>
          <w:p w14:paraId="023B1A53" w14:textId="0A0F4326" w:rsidR="07458CB5" w:rsidRDefault="07458CB5" w:rsidP="07458CB5">
            <w:pPr>
              <w:pStyle w:val="ParrafoORT"/>
            </w:pPr>
            <w:r>
              <w:t>Administrador. Finanzas. Subjefe de operativa</w:t>
            </w:r>
          </w:p>
        </w:tc>
      </w:tr>
      <w:tr w:rsidR="00321245" w14:paraId="69F7A787" w14:textId="77777777" w:rsidTr="0036695A">
        <w:tc>
          <w:tcPr>
            <w:tcW w:w="2055" w:type="dxa"/>
            <w:shd w:val="clear" w:color="auto" w:fill="auto"/>
          </w:tcPr>
          <w:p w14:paraId="33B41B6A" w14:textId="75BD1945" w:rsidR="07458CB5" w:rsidRPr="0036695A" w:rsidRDefault="07458CB5" w:rsidP="00C971EB">
            <w:pPr>
              <w:pStyle w:val="ParrafoORT"/>
              <w:outlineLvl w:val="2"/>
              <w:rPr>
                <w:szCs w:val="24"/>
              </w:rPr>
            </w:pPr>
            <w:bookmarkStart w:id="104" w:name="_Toc71468304"/>
            <w:r>
              <w:t>Título</w:t>
            </w:r>
            <w:bookmarkEnd w:id="104"/>
          </w:p>
        </w:tc>
        <w:tc>
          <w:tcPr>
            <w:tcW w:w="6435" w:type="dxa"/>
            <w:shd w:val="clear" w:color="auto" w:fill="auto"/>
          </w:tcPr>
          <w:p w14:paraId="4C7E493C" w14:textId="02439CF8" w:rsidR="39B00756" w:rsidRDefault="39B00756" w:rsidP="00C971EB">
            <w:pPr>
              <w:pStyle w:val="ParrafoORT"/>
              <w:outlineLvl w:val="2"/>
            </w:pPr>
            <w:bookmarkStart w:id="105" w:name="_Toc71468305"/>
            <w:r>
              <w:t>Registro de tipo de contrato</w:t>
            </w:r>
            <w:bookmarkEnd w:id="105"/>
          </w:p>
        </w:tc>
      </w:tr>
      <w:tr w:rsidR="00321245" w14:paraId="6DB8260D" w14:textId="77777777" w:rsidTr="0036695A">
        <w:tc>
          <w:tcPr>
            <w:tcW w:w="2055" w:type="dxa"/>
            <w:shd w:val="clear" w:color="auto" w:fill="auto"/>
          </w:tcPr>
          <w:p w14:paraId="0E917E6A" w14:textId="777286FF" w:rsidR="07458CB5" w:rsidRPr="0036695A" w:rsidRDefault="07458CB5" w:rsidP="07458CB5">
            <w:pPr>
              <w:pStyle w:val="ParrafoORT"/>
              <w:rPr>
                <w:szCs w:val="24"/>
              </w:rPr>
            </w:pPr>
            <w:r>
              <w:t>Descripción</w:t>
            </w:r>
          </w:p>
        </w:tc>
        <w:tc>
          <w:tcPr>
            <w:tcW w:w="6435" w:type="dxa"/>
            <w:shd w:val="clear" w:color="auto" w:fill="auto"/>
          </w:tcPr>
          <w:p w14:paraId="3C7E6EBB" w14:textId="0EEBF337" w:rsidR="07458CB5" w:rsidRDefault="07458CB5" w:rsidP="07458CB5">
            <w:pPr>
              <w:pStyle w:val="ParrafoORT"/>
            </w:pPr>
            <w:r>
              <w:t xml:space="preserve">El sistema debe permitir </w:t>
            </w:r>
            <w:r w:rsidR="2C67DCE1">
              <w:t>el registro de tipo de contrato de un funcio</w:t>
            </w:r>
            <w:r w:rsidR="02A1A11E">
              <w:t xml:space="preserve">nario </w:t>
            </w:r>
            <w:r w:rsidR="2C67DCE1">
              <w:t>con que la empresa trabaja.</w:t>
            </w:r>
          </w:p>
        </w:tc>
      </w:tr>
      <w:tr w:rsidR="00321245" w14:paraId="78AA9B9C" w14:textId="77777777" w:rsidTr="0036695A">
        <w:tc>
          <w:tcPr>
            <w:tcW w:w="2055" w:type="dxa"/>
            <w:shd w:val="clear" w:color="auto" w:fill="auto"/>
          </w:tcPr>
          <w:p w14:paraId="220A53FB" w14:textId="10995220" w:rsidR="07458CB5" w:rsidRPr="0036695A" w:rsidRDefault="07458CB5" w:rsidP="07458CB5">
            <w:pPr>
              <w:pStyle w:val="ParrafoORT"/>
              <w:rPr>
                <w:szCs w:val="24"/>
              </w:rPr>
            </w:pPr>
            <w:r w:rsidRPr="0036695A">
              <w:rPr>
                <w:szCs w:val="24"/>
              </w:rPr>
              <w:t xml:space="preserve">Validación y </w:t>
            </w:r>
            <w:r w:rsidRPr="0036695A">
              <w:rPr>
                <w:szCs w:val="24"/>
              </w:rPr>
              <w:lastRenderedPageBreak/>
              <w:t>reglas de negocio</w:t>
            </w:r>
          </w:p>
        </w:tc>
        <w:tc>
          <w:tcPr>
            <w:tcW w:w="6435" w:type="dxa"/>
            <w:shd w:val="clear" w:color="auto" w:fill="auto"/>
          </w:tcPr>
          <w:p w14:paraId="74E4964B" w14:textId="6CC62FCC" w:rsidR="07458CB5" w:rsidRPr="0036695A" w:rsidRDefault="07458CB5" w:rsidP="07458CB5">
            <w:pPr>
              <w:pStyle w:val="ParrafoORT"/>
              <w:rPr>
                <w:szCs w:val="24"/>
              </w:rPr>
            </w:pPr>
            <w:r>
              <w:lastRenderedPageBreak/>
              <w:t>Se requiere:</w:t>
            </w:r>
          </w:p>
          <w:p w14:paraId="56801AD0" w14:textId="0DFFEC5B" w:rsidR="6A4CDA3C" w:rsidRPr="0036695A" w:rsidRDefault="6A4CDA3C" w:rsidP="07458CB5">
            <w:pPr>
              <w:pStyle w:val="ParrafoORT"/>
              <w:rPr>
                <w:szCs w:val="24"/>
              </w:rPr>
            </w:pPr>
            <w:r w:rsidRPr="07458CB5">
              <w:rPr>
                <w:rStyle w:val="EnfasisORTChar"/>
              </w:rPr>
              <w:lastRenderedPageBreak/>
              <w:t>Nombre descriptivo</w:t>
            </w:r>
            <w:r w:rsidR="07458CB5" w:rsidRPr="07458CB5">
              <w:rPr>
                <w:rStyle w:val="EnfasisORTChar"/>
              </w:rPr>
              <w:t>:</w:t>
            </w:r>
            <w:r w:rsidR="07458CB5" w:rsidRPr="0036695A">
              <w:rPr>
                <w:szCs w:val="24"/>
              </w:rPr>
              <w:t xml:space="preserve"> </w:t>
            </w:r>
            <w:r w:rsidR="579C4927" w:rsidRPr="0036695A">
              <w:rPr>
                <w:szCs w:val="24"/>
              </w:rPr>
              <w:t>nombre de 3 caracteres mínimos hasta 50 caracteres máximo.</w:t>
            </w:r>
          </w:p>
          <w:p w14:paraId="68A339B0" w14:textId="6457E823" w:rsidR="71629784" w:rsidRPr="0036695A" w:rsidRDefault="71629784" w:rsidP="07458CB5">
            <w:pPr>
              <w:pStyle w:val="ParrafoORT"/>
              <w:rPr>
                <w:szCs w:val="24"/>
              </w:rPr>
            </w:pPr>
            <w:r w:rsidRPr="07458CB5">
              <w:rPr>
                <w:rStyle w:val="EnfasisORTChar"/>
              </w:rPr>
              <w:t>Horas semanales</w:t>
            </w:r>
            <w:r w:rsidR="07458CB5" w:rsidRPr="07458CB5">
              <w:rPr>
                <w:rStyle w:val="EnfasisORTChar"/>
              </w:rPr>
              <w:t>:</w:t>
            </w:r>
            <w:r w:rsidR="2B25B675" w:rsidRPr="07458CB5">
              <w:rPr>
                <w:rStyle w:val="EnfasisORTChar"/>
              </w:rPr>
              <w:t xml:space="preserve"> </w:t>
            </w:r>
            <w:r w:rsidR="3DF1D85E">
              <w:t>modalidad de trabajo según c</w:t>
            </w:r>
            <w:r w:rsidR="2B25B675">
              <w:t>antidad de horas trabajadas por semana</w:t>
            </w:r>
            <w:r w:rsidR="07458CB5">
              <w:t xml:space="preserve"> </w:t>
            </w:r>
          </w:p>
          <w:p w14:paraId="575A4B37" w14:textId="3C1331DF" w:rsidR="568FA225" w:rsidRPr="0036695A" w:rsidRDefault="568FA225" w:rsidP="07458CB5">
            <w:pPr>
              <w:pStyle w:val="ParrafoORT"/>
              <w:rPr>
                <w:szCs w:val="24"/>
              </w:rPr>
            </w:pPr>
            <w:r w:rsidRPr="0036695A">
              <w:rPr>
                <w:szCs w:val="24"/>
              </w:rPr>
              <w:t>Contrato de 48 horas semanales</w:t>
            </w:r>
          </w:p>
          <w:p w14:paraId="747A01B2" w14:textId="5E9C7A81" w:rsidR="568FA225" w:rsidRPr="0036695A" w:rsidRDefault="568FA225" w:rsidP="07458CB5">
            <w:pPr>
              <w:pStyle w:val="ParrafoORT"/>
              <w:rPr>
                <w:szCs w:val="24"/>
              </w:rPr>
            </w:pPr>
            <w:r w:rsidRPr="0036695A">
              <w:rPr>
                <w:szCs w:val="24"/>
              </w:rPr>
              <w:t>Contrato de 36 horas semanales</w:t>
            </w:r>
          </w:p>
          <w:p w14:paraId="3962E00C" w14:textId="1F535518" w:rsidR="568FA225" w:rsidRPr="0036695A" w:rsidRDefault="568FA225" w:rsidP="07458CB5">
            <w:pPr>
              <w:pStyle w:val="ParrafoORT"/>
              <w:rPr>
                <w:szCs w:val="24"/>
              </w:rPr>
            </w:pPr>
            <w:r w:rsidRPr="0036695A">
              <w:rPr>
                <w:szCs w:val="24"/>
              </w:rPr>
              <w:t>Contrato de 24 horas semanales</w:t>
            </w:r>
          </w:p>
          <w:p w14:paraId="2E9F9BDF" w14:textId="00E43F80" w:rsidR="568FA225" w:rsidRPr="0036695A" w:rsidRDefault="568FA225" w:rsidP="07458CB5">
            <w:pPr>
              <w:pStyle w:val="ParrafoORT"/>
              <w:rPr>
                <w:szCs w:val="24"/>
              </w:rPr>
            </w:pPr>
            <w:r w:rsidRPr="0036695A">
              <w:rPr>
                <w:szCs w:val="24"/>
              </w:rPr>
              <w:t>Contrato de 48 horas una semana y 40 horas la siguiente semana</w:t>
            </w:r>
          </w:p>
          <w:p w14:paraId="3B794454" w14:textId="22B3F20E" w:rsidR="07458CB5" w:rsidRPr="0036695A" w:rsidRDefault="07458CB5" w:rsidP="07458CB5">
            <w:pPr>
              <w:pStyle w:val="ParrafoORT"/>
              <w:rPr>
                <w:szCs w:val="24"/>
              </w:rPr>
            </w:pPr>
          </w:p>
        </w:tc>
      </w:tr>
      <w:tr w:rsidR="00321245" w14:paraId="6071DAEF" w14:textId="77777777" w:rsidTr="0036695A">
        <w:tc>
          <w:tcPr>
            <w:tcW w:w="2055" w:type="dxa"/>
            <w:shd w:val="clear" w:color="auto" w:fill="auto"/>
          </w:tcPr>
          <w:p w14:paraId="7B44ABF6" w14:textId="014F3989" w:rsidR="07458CB5" w:rsidRPr="0036695A" w:rsidRDefault="07458CB5" w:rsidP="07458CB5">
            <w:pPr>
              <w:pStyle w:val="ParrafoORT"/>
              <w:rPr>
                <w:szCs w:val="24"/>
              </w:rPr>
            </w:pPr>
            <w:r>
              <w:lastRenderedPageBreak/>
              <w:t>Prioridad</w:t>
            </w:r>
          </w:p>
        </w:tc>
        <w:tc>
          <w:tcPr>
            <w:tcW w:w="6435" w:type="dxa"/>
            <w:shd w:val="clear" w:color="auto" w:fill="auto"/>
          </w:tcPr>
          <w:p w14:paraId="4AE9D4FC" w14:textId="4C06C9DC" w:rsidR="07458CB5" w:rsidRDefault="07458CB5" w:rsidP="07458CB5">
            <w:pPr>
              <w:pStyle w:val="ParrafoORT"/>
            </w:pPr>
            <w:r>
              <w:t>Media</w:t>
            </w:r>
          </w:p>
        </w:tc>
      </w:tr>
    </w:tbl>
    <w:p w14:paraId="5CB6A63F" w14:textId="3CDE1CA7" w:rsidR="07458CB5" w:rsidRDefault="07458CB5" w:rsidP="07458CB5">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55"/>
        <w:gridCol w:w="6435"/>
      </w:tblGrid>
      <w:tr w:rsidR="00321245" w14:paraId="5A503B8A" w14:textId="77777777" w:rsidTr="0036695A">
        <w:tc>
          <w:tcPr>
            <w:tcW w:w="2055" w:type="dxa"/>
            <w:shd w:val="clear" w:color="auto" w:fill="auto"/>
          </w:tcPr>
          <w:p w14:paraId="494C9249" w14:textId="53B7A3D3" w:rsidR="07458CB5" w:rsidRPr="0036695A" w:rsidRDefault="07458CB5" w:rsidP="07458CB5">
            <w:pPr>
              <w:pStyle w:val="ParrafoORT"/>
              <w:rPr>
                <w:szCs w:val="24"/>
              </w:rPr>
            </w:pPr>
            <w:r>
              <w:t>ID</w:t>
            </w:r>
          </w:p>
        </w:tc>
        <w:tc>
          <w:tcPr>
            <w:tcW w:w="6435" w:type="dxa"/>
            <w:shd w:val="clear" w:color="auto" w:fill="auto"/>
          </w:tcPr>
          <w:p w14:paraId="0E5E6CAE" w14:textId="27510BC2" w:rsidR="07458CB5" w:rsidRDefault="07458CB5" w:rsidP="07458CB5">
            <w:pPr>
              <w:pStyle w:val="ParrafoORT"/>
            </w:pPr>
            <w:r>
              <w:t>RF42</w:t>
            </w:r>
          </w:p>
        </w:tc>
      </w:tr>
      <w:tr w:rsidR="00321245" w14:paraId="2E9AC71D" w14:textId="77777777" w:rsidTr="0036695A">
        <w:tc>
          <w:tcPr>
            <w:tcW w:w="2055" w:type="dxa"/>
            <w:shd w:val="clear" w:color="auto" w:fill="auto"/>
          </w:tcPr>
          <w:p w14:paraId="41DC9453" w14:textId="4F490FEC" w:rsidR="07458CB5" w:rsidRPr="0036695A" w:rsidRDefault="07458CB5" w:rsidP="07458CB5">
            <w:pPr>
              <w:pStyle w:val="ParrafoORT"/>
              <w:rPr>
                <w:szCs w:val="24"/>
              </w:rPr>
            </w:pPr>
            <w:r>
              <w:t>Usuario</w:t>
            </w:r>
          </w:p>
        </w:tc>
        <w:tc>
          <w:tcPr>
            <w:tcW w:w="6435" w:type="dxa"/>
            <w:shd w:val="clear" w:color="auto" w:fill="auto"/>
          </w:tcPr>
          <w:p w14:paraId="62EFE2C1" w14:textId="219B9676" w:rsidR="75AECD39" w:rsidRPr="0036695A" w:rsidRDefault="75AECD39" w:rsidP="07458CB5">
            <w:pPr>
              <w:pStyle w:val="ParrafoORT"/>
              <w:rPr>
                <w:szCs w:val="24"/>
              </w:rPr>
            </w:pPr>
            <w:r>
              <w:t>Todos</w:t>
            </w:r>
          </w:p>
        </w:tc>
      </w:tr>
      <w:tr w:rsidR="00321245" w14:paraId="5EB6B773" w14:textId="77777777" w:rsidTr="0036695A">
        <w:tc>
          <w:tcPr>
            <w:tcW w:w="2055" w:type="dxa"/>
            <w:shd w:val="clear" w:color="auto" w:fill="auto"/>
          </w:tcPr>
          <w:p w14:paraId="0FA2E999" w14:textId="75BD1945" w:rsidR="07458CB5" w:rsidRPr="0036695A" w:rsidRDefault="07458CB5" w:rsidP="00C971EB">
            <w:pPr>
              <w:pStyle w:val="ParrafoORT"/>
              <w:outlineLvl w:val="2"/>
              <w:rPr>
                <w:szCs w:val="24"/>
              </w:rPr>
            </w:pPr>
            <w:bookmarkStart w:id="106" w:name="_Toc71468306"/>
            <w:r>
              <w:t>Título</w:t>
            </w:r>
            <w:bookmarkEnd w:id="106"/>
          </w:p>
        </w:tc>
        <w:tc>
          <w:tcPr>
            <w:tcW w:w="6435" w:type="dxa"/>
            <w:shd w:val="clear" w:color="auto" w:fill="auto"/>
          </w:tcPr>
          <w:p w14:paraId="507F4A21" w14:textId="1EF95D47" w:rsidR="7956066A" w:rsidRDefault="7956066A" w:rsidP="00C971EB">
            <w:pPr>
              <w:pStyle w:val="ParrafoORT"/>
              <w:outlineLvl w:val="2"/>
            </w:pPr>
            <w:bookmarkStart w:id="107" w:name="_Toc71468307"/>
            <w:r>
              <w:t xml:space="preserve">Exportación </w:t>
            </w:r>
            <w:r w:rsidR="73CF9373">
              <w:t>de reportes</w:t>
            </w:r>
            <w:bookmarkEnd w:id="107"/>
          </w:p>
        </w:tc>
      </w:tr>
      <w:tr w:rsidR="00321245" w14:paraId="12C8371D" w14:textId="77777777" w:rsidTr="0036695A">
        <w:tc>
          <w:tcPr>
            <w:tcW w:w="2055" w:type="dxa"/>
            <w:shd w:val="clear" w:color="auto" w:fill="auto"/>
          </w:tcPr>
          <w:p w14:paraId="37E7BA8B" w14:textId="777286FF" w:rsidR="07458CB5" w:rsidRPr="0036695A" w:rsidRDefault="07458CB5" w:rsidP="07458CB5">
            <w:pPr>
              <w:pStyle w:val="ParrafoORT"/>
              <w:rPr>
                <w:szCs w:val="24"/>
              </w:rPr>
            </w:pPr>
            <w:r>
              <w:t>Descripción</w:t>
            </w:r>
          </w:p>
        </w:tc>
        <w:tc>
          <w:tcPr>
            <w:tcW w:w="6435" w:type="dxa"/>
            <w:shd w:val="clear" w:color="auto" w:fill="auto"/>
          </w:tcPr>
          <w:p w14:paraId="417D2B83" w14:textId="387BC530" w:rsidR="07458CB5" w:rsidRDefault="07458CB5" w:rsidP="07458CB5">
            <w:pPr>
              <w:pStyle w:val="ParrafoORT"/>
            </w:pPr>
            <w:r>
              <w:t xml:space="preserve">El sistema debe permitir </w:t>
            </w:r>
            <w:r w:rsidR="3BF7F899">
              <w:t xml:space="preserve">la </w:t>
            </w:r>
            <w:r w:rsidR="0AAACFF7">
              <w:t xml:space="preserve">exportación </w:t>
            </w:r>
            <w:r w:rsidR="3BF7F899">
              <w:t>en formato Excel y PDF de los distintos reportes</w:t>
            </w:r>
          </w:p>
        </w:tc>
      </w:tr>
      <w:tr w:rsidR="00321245" w14:paraId="6585303E" w14:textId="77777777" w:rsidTr="0036695A">
        <w:tc>
          <w:tcPr>
            <w:tcW w:w="2055" w:type="dxa"/>
            <w:shd w:val="clear" w:color="auto" w:fill="auto"/>
          </w:tcPr>
          <w:p w14:paraId="45ACDC16" w14:textId="10995220" w:rsidR="07458CB5" w:rsidRPr="0036695A" w:rsidRDefault="07458CB5" w:rsidP="07458CB5">
            <w:pPr>
              <w:pStyle w:val="ParrafoORT"/>
              <w:rPr>
                <w:szCs w:val="24"/>
              </w:rPr>
            </w:pPr>
            <w:r w:rsidRPr="0036695A">
              <w:rPr>
                <w:szCs w:val="24"/>
              </w:rPr>
              <w:t>Validación y reglas de negocio</w:t>
            </w:r>
          </w:p>
        </w:tc>
        <w:tc>
          <w:tcPr>
            <w:tcW w:w="6435" w:type="dxa"/>
            <w:shd w:val="clear" w:color="auto" w:fill="auto"/>
          </w:tcPr>
          <w:p w14:paraId="23191F3B" w14:textId="02B88B34" w:rsidR="64E09DFC" w:rsidRDefault="64E09DFC" w:rsidP="07458CB5">
            <w:pPr>
              <w:pStyle w:val="ParrafoORT"/>
            </w:pPr>
            <w:r>
              <w:t xml:space="preserve">Los reportes que se </w:t>
            </w:r>
            <w:r w:rsidR="75ACD601">
              <w:t>podrán</w:t>
            </w:r>
            <w:r>
              <w:t xml:space="preserve"> exportar son RF</w:t>
            </w:r>
            <w:r w:rsidR="5B69F829">
              <w:t>37, RF38, RF39, RF40, RF41.</w:t>
            </w:r>
          </w:p>
          <w:p w14:paraId="2EDC4906" w14:textId="3D3F4E5A" w:rsidR="64E09DFC" w:rsidRDefault="64E09DFC" w:rsidP="07458CB5">
            <w:pPr>
              <w:pStyle w:val="ParrafoORT"/>
            </w:pPr>
            <w:r>
              <w:t>S</w:t>
            </w:r>
            <w:r w:rsidR="2A43EB9E">
              <w:t>e podrán exportar en</w:t>
            </w:r>
            <w:r w:rsidR="5AD56AFA">
              <w:t xml:space="preserve"> </w:t>
            </w:r>
            <w:r w:rsidR="5998D73C">
              <w:t>los</w:t>
            </w:r>
            <w:r w:rsidR="5AD56AFA">
              <w:t xml:space="preserve"> siguientes</w:t>
            </w:r>
            <w:r w:rsidR="2A43EB9E">
              <w:t xml:space="preserve"> formato</w:t>
            </w:r>
            <w:r w:rsidR="5AEAD472">
              <w:t>s:</w:t>
            </w:r>
          </w:p>
          <w:p w14:paraId="6E1A2A1C" w14:textId="04808C64" w:rsidR="5AEAD472" w:rsidRPr="0036695A" w:rsidRDefault="5AEAD472" w:rsidP="0036695A">
            <w:pPr>
              <w:pStyle w:val="ParrafoORT"/>
              <w:numPr>
                <w:ilvl w:val="0"/>
                <w:numId w:val="8"/>
              </w:numPr>
              <w:rPr>
                <w:rFonts w:eastAsia="Times New Roman"/>
                <w:szCs w:val="24"/>
              </w:rPr>
            </w:pPr>
            <w:r>
              <w:t>P</w:t>
            </w:r>
            <w:r w:rsidR="2A43EB9E">
              <w:t>lanilla de cálculo XLSX</w:t>
            </w:r>
            <w:r w:rsidR="1C45EF41">
              <w:t xml:space="preserve"> que se pueden abrir desde la </w:t>
            </w:r>
            <w:r w:rsidR="770AF1D3">
              <w:t>versión</w:t>
            </w:r>
            <w:r w:rsidR="2A43EB9E">
              <w:t xml:space="preserve"> </w:t>
            </w:r>
            <w:r w:rsidR="1F3ACF5A">
              <w:t>2007 de excel</w:t>
            </w:r>
            <w:r w:rsidR="53120A26">
              <w:t>.</w:t>
            </w:r>
          </w:p>
          <w:p w14:paraId="36362AA8" w14:textId="127F7FB4" w:rsidR="07458CB5" w:rsidRPr="0036695A" w:rsidRDefault="1D6E3281" w:rsidP="07458CB5">
            <w:pPr>
              <w:pStyle w:val="ParrafoORT"/>
              <w:rPr>
                <w:szCs w:val="24"/>
              </w:rPr>
            </w:pPr>
            <w:r w:rsidRPr="0036695A">
              <w:rPr>
                <w:szCs w:val="24"/>
              </w:rPr>
              <w:t>PDF</w:t>
            </w:r>
          </w:p>
          <w:p w14:paraId="5A738D3C" w14:textId="563A0236" w:rsidR="4D4B48CB" w:rsidRPr="0036695A" w:rsidRDefault="4D4B48CB" w:rsidP="07458CB5">
            <w:pPr>
              <w:pStyle w:val="ParrafoORT"/>
              <w:rPr>
                <w:szCs w:val="24"/>
              </w:rPr>
            </w:pPr>
            <w:r w:rsidRPr="0036695A">
              <w:rPr>
                <w:szCs w:val="24"/>
              </w:rPr>
              <w:t>Además</w:t>
            </w:r>
            <w:r w:rsidR="70BACFF8" w:rsidRPr="0036695A">
              <w:rPr>
                <w:szCs w:val="24"/>
              </w:rPr>
              <w:t xml:space="preserve"> de estos</w:t>
            </w:r>
            <w:r w:rsidR="525F47EE" w:rsidRPr="0036695A">
              <w:rPr>
                <w:szCs w:val="24"/>
              </w:rPr>
              <w:t xml:space="preserve"> RF se podrá </w:t>
            </w:r>
            <w:r w:rsidR="47C94A17" w:rsidRPr="0036695A">
              <w:rPr>
                <w:szCs w:val="24"/>
              </w:rPr>
              <w:t xml:space="preserve">exportar </w:t>
            </w:r>
            <w:r w:rsidR="525F47EE" w:rsidRPr="0036695A">
              <w:rPr>
                <w:szCs w:val="24"/>
              </w:rPr>
              <w:t>la planificación del escalafón lo cual se requiere:</w:t>
            </w:r>
          </w:p>
          <w:p w14:paraId="140AFD4E" w14:textId="2DC02DFB" w:rsidR="525F47EE" w:rsidRPr="0036695A" w:rsidRDefault="525F47EE" w:rsidP="07458CB5">
            <w:pPr>
              <w:pStyle w:val="ParrafoORT"/>
              <w:rPr>
                <w:szCs w:val="24"/>
              </w:rPr>
            </w:pPr>
            <w:r w:rsidRPr="07458CB5">
              <w:rPr>
                <w:rStyle w:val="EnfasisORTChar"/>
              </w:rPr>
              <w:t>Dia:</w:t>
            </w:r>
            <w:r w:rsidR="5D48F8F5" w:rsidRPr="07458CB5">
              <w:rPr>
                <w:rStyle w:val="EnfasisORTChar"/>
              </w:rPr>
              <w:t xml:space="preserve"> </w:t>
            </w:r>
            <w:r w:rsidRPr="07458CB5">
              <w:rPr>
                <w:rStyle w:val="EnfasisORTChar"/>
              </w:rPr>
              <w:t xml:space="preserve"> </w:t>
            </w:r>
            <w:r w:rsidR="27AF615B" w:rsidRPr="0036695A">
              <w:rPr>
                <w:szCs w:val="24"/>
              </w:rPr>
              <w:t>día</w:t>
            </w:r>
            <w:r w:rsidRPr="0036695A">
              <w:rPr>
                <w:szCs w:val="24"/>
              </w:rPr>
              <w:t xml:space="preserve"> de planificación que se quiere exportar el escalafón</w:t>
            </w:r>
          </w:p>
          <w:p w14:paraId="0AEE91E5" w14:textId="24E301FB" w:rsidR="5D3BB7F5" w:rsidRPr="0036695A" w:rsidRDefault="5D3BB7F5" w:rsidP="07458CB5">
            <w:pPr>
              <w:pStyle w:val="ParrafoORT"/>
              <w:rPr>
                <w:szCs w:val="24"/>
              </w:rPr>
            </w:pPr>
            <w:r w:rsidRPr="0036695A">
              <w:rPr>
                <w:szCs w:val="24"/>
              </w:rPr>
              <w:t>La exportación será tal cual la estructura que tiene gráficamente la planificación del escalafón seleccionado.</w:t>
            </w:r>
          </w:p>
        </w:tc>
      </w:tr>
      <w:tr w:rsidR="00321245" w14:paraId="4CE57A0A" w14:textId="77777777" w:rsidTr="0036695A">
        <w:tc>
          <w:tcPr>
            <w:tcW w:w="2055" w:type="dxa"/>
            <w:shd w:val="clear" w:color="auto" w:fill="auto"/>
          </w:tcPr>
          <w:p w14:paraId="0AE4237A" w14:textId="014F3989" w:rsidR="07458CB5" w:rsidRPr="0036695A" w:rsidRDefault="07458CB5" w:rsidP="07458CB5">
            <w:pPr>
              <w:pStyle w:val="ParrafoORT"/>
              <w:rPr>
                <w:szCs w:val="24"/>
              </w:rPr>
            </w:pPr>
            <w:r>
              <w:t>Prioridad</w:t>
            </w:r>
          </w:p>
        </w:tc>
        <w:tc>
          <w:tcPr>
            <w:tcW w:w="6435" w:type="dxa"/>
            <w:shd w:val="clear" w:color="auto" w:fill="auto"/>
          </w:tcPr>
          <w:p w14:paraId="23B5D685" w14:textId="4C06C9DC" w:rsidR="07458CB5" w:rsidRDefault="07458CB5" w:rsidP="07458CB5">
            <w:pPr>
              <w:pStyle w:val="ParrafoORT"/>
            </w:pPr>
            <w:r>
              <w:t>Media</w:t>
            </w:r>
          </w:p>
        </w:tc>
      </w:tr>
    </w:tbl>
    <w:p w14:paraId="62742E34" w14:textId="2BA736DC" w:rsidR="07458CB5" w:rsidRDefault="07458CB5" w:rsidP="4BB27E6A">
      <w:pPr>
        <w:pStyle w:val="SubNivelORT"/>
        <w:numPr>
          <w:ilvl w:val="0"/>
          <w:numId w:val="0"/>
        </w:numPr>
        <w:ind w:left="357"/>
        <w:rPr>
          <w:rStyle w:val="SubNivelORTCar"/>
        </w:rPr>
      </w:pPr>
    </w:p>
    <w:p w14:paraId="412021EE" w14:textId="5A7C4E7B" w:rsidR="7ECF07B8" w:rsidRDefault="1CC9ADE3" w:rsidP="00C971EB">
      <w:pPr>
        <w:pStyle w:val="SubNivelORT"/>
        <w:numPr>
          <w:ilvl w:val="0"/>
          <w:numId w:val="0"/>
        </w:numPr>
        <w:outlineLvl w:val="2"/>
        <w:rPr>
          <w:rStyle w:val="SubNivelORTCar"/>
          <w:b/>
          <w:bCs/>
        </w:rPr>
      </w:pPr>
      <w:bookmarkStart w:id="108" w:name="_Toc71468308"/>
      <w:r w:rsidRPr="49EECAA0">
        <w:rPr>
          <w:rStyle w:val="SubNivelORTCar"/>
          <w:b/>
          <w:bCs/>
        </w:rPr>
        <w:t>2.6.3. Requerimientos no funcionales.</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085"/>
        <w:gridCol w:w="6405"/>
      </w:tblGrid>
      <w:tr w:rsidR="00321245" w14:paraId="19413A33" w14:textId="77777777" w:rsidTr="0036695A">
        <w:tc>
          <w:tcPr>
            <w:tcW w:w="2085" w:type="dxa"/>
            <w:shd w:val="clear" w:color="auto" w:fill="auto"/>
          </w:tcPr>
          <w:p w14:paraId="496A0502" w14:textId="6360BE8C" w:rsidR="636E5333" w:rsidRPr="0036695A" w:rsidRDefault="636E5333" w:rsidP="49EECAA0">
            <w:pPr>
              <w:pStyle w:val="ParrafoORT"/>
              <w:rPr>
                <w:szCs w:val="24"/>
              </w:rPr>
            </w:pPr>
            <w:r w:rsidRPr="0036695A">
              <w:rPr>
                <w:szCs w:val="24"/>
              </w:rPr>
              <w:t>ID</w:t>
            </w:r>
          </w:p>
        </w:tc>
        <w:tc>
          <w:tcPr>
            <w:tcW w:w="6405" w:type="dxa"/>
            <w:shd w:val="clear" w:color="auto" w:fill="auto"/>
          </w:tcPr>
          <w:p w14:paraId="69FE2010" w14:textId="22A2BF75" w:rsidR="636E5333" w:rsidRPr="0036695A" w:rsidRDefault="636E5333" w:rsidP="49EECAA0">
            <w:pPr>
              <w:pStyle w:val="ParrafoORT"/>
              <w:rPr>
                <w:szCs w:val="24"/>
              </w:rPr>
            </w:pPr>
            <w:r w:rsidRPr="0036695A">
              <w:rPr>
                <w:szCs w:val="24"/>
              </w:rPr>
              <w:t>RNF01</w:t>
            </w:r>
          </w:p>
        </w:tc>
      </w:tr>
      <w:tr w:rsidR="00321245" w14:paraId="5D53AA6D" w14:textId="77777777" w:rsidTr="0036695A">
        <w:tc>
          <w:tcPr>
            <w:tcW w:w="2085" w:type="dxa"/>
            <w:shd w:val="clear" w:color="auto" w:fill="auto"/>
          </w:tcPr>
          <w:p w14:paraId="20E38E20" w14:textId="33B8204D" w:rsidR="115DCD22" w:rsidRPr="0036695A" w:rsidRDefault="115DCD22" w:rsidP="00C971EB">
            <w:pPr>
              <w:pStyle w:val="ParrafoORT"/>
              <w:outlineLvl w:val="2"/>
              <w:rPr>
                <w:szCs w:val="24"/>
              </w:rPr>
            </w:pPr>
            <w:bookmarkStart w:id="109" w:name="_Toc71468309"/>
            <w:r w:rsidRPr="0036695A">
              <w:rPr>
                <w:szCs w:val="24"/>
              </w:rPr>
              <w:t>Titulo</w:t>
            </w:r>
            <w:bookmarkEnd w:id="109"/>
          </w:p>
        </w:tc>
        <w:tc>
          <w:tcPr>
            <w:tcW w:w="6405" w:type="dxa"/>
            <w:shd w:val="clear" w:color="auto" w:fill="auto"/>
          </w:tcPr>
          <w:p w14:paraId="2B3DC08E" w14:textId="0B513B24" w:rsidR="115DCD22" w:rsidRPr="0036695A" w:rsidRDefault="115DCD22" w:rsidP="00C971EB">
            <w:pPr>
              <w:pStyle w:val="ParrafoORT"/>
              <w:outlineLvl w:val="2"/>
              <w:rPr>
                <w:szCs w:val="24"/>
              </w:rPr>
            </w:pPr>
            <w:bookmarkStart w:id="110" w:name="_Toc71468310"/>
            <w:r w:rsidRPr="0036695A">
              <w:rPr>
                <w:szCs w:val="24"/>
              </w:rPr>
              <w:t>Plataforma</w:t>
            </w:r>
            <w:bookmarkEnd w:id="110"/>
          </w:p>
        </w:tc>
      </w:tr>
      <w:tr w:rsidR="00321245" w14:paraId="5124DDC3" w14:textId="77777777" w:rsidTr="0036695A">
        <w:tc>
          <w:tcPr>
            <w:tcW w:w="2085" w:type="dxa"/>
            <w:shd w:val="clear" w:color="auto" w:fill="auto"/>
          </w:tcPr>
          <w:p w14:paraId="0528E116" w14:textId="71931DBC" w:rsidR="636E5333" w:rsidRPr="0036695A" w:rsidRDefault="636E5333" w:rsidP="49EECAA0">
            <w:pPr>
              <w:pStyle w:val="ParrafoORT"/>
              <w:rPr>
                <w:szCs w:val="24"/>
              </w:rPr>
            </w:pPr>
            <w:r w:rsidRPr="0036695A">
              <w:rPr>
                <w:szCs w:val="24"/>
              </w:rPr>
              <w:t>Descripción</w:t>
            </w:r>
          </w:p>
        </w:tc>
        <w:tc>
          <w:tcPr>
            <w:tcW w:w="6405" w:type="dxa"/>
            <w:shd w:val="clear" w:color="auto" w:fill="auto"/>
          </w:tcPr>
          <w:p w14:paraId="139E2CB2" w14:textId="26E83965" w:rsidR="3711591A" w:rsidRPr="0036695A" w:rsidRDefault="0735CD1E" w:rsidP="771370FF">
            <w:pPr>
              <w:pStyle w:val="ParrafoORT"/>
              <w:rPr>
                <w:szCs w:val="24"/>
              </w:rPr>
            </w:pPr>
            <w:r w:rsidRPr="0036695A">
              <w:rPr>
                <w:szCs w:val="24"/>
              </w:rPr>
              <w:t>El sistema ser</w:t>
            </w:r>
            <w:r w:rsidR="0C447510" w:rsidRPr="0036695A">
              <w:rPr>
                <w:szCs w:val="24"/>
              </w:rPr>
              <w:t xml:space="preserve">á ejecutado en un entorno </w:t>
            </w:r>
            <w:r w:rsidRPr="0036695A">
              <w:rPr>
                <w:szCs w:val="24"/>
              </w:rPr>
              <w:t xml:space="preserve">web hosteada en </w:t>
            </w:r>
            <w:r w:rsidR="1A5B8FC1" w:rsidRPr="0036695A">
              <w:rPr>
                <w:szCs w:val="24"/>
              </w:rPr>
              <w:t>un</w:t>
            </w:r>
            <w:r w:rsidRPr="0036695A">
              <w:rPr>
                <w:szCs w:val="24"/>
              </w:rPr>
              <w:t xml:space="preserve"> servi</w:t>
            </w:r>
            <w:r w:rsidR="0845185B" w:rsidRPr="0036695A">
              <w:rPr>
                <w:szCs w:val="24"/>
              </w:rPr>
              <w:t>dor</w:t>
            </w:r>
            <w:r w:rsidRPr="0036695A">
              <w:rPr>
                <w:szCs w:val="24"/>
              </w:rPr>
              <w:t xml:space="preserve"> en la nube de </w:t>
            </w:r>
            <w:r w:rsidR="0449F993" w:rsidRPr="0036695A">
              <w:rPr>
                <w:szCs w:val="24"/>
              </w:rPr>
              <w:t>Azure</w:t>
            </w:r>
            <w:r w:rsidR="2111C500" w:rsidRPr="0036695A">
              <w:rPr>
                <w:szCs w:val="24"/>
              </w:rPr>
              <w:t>.</w:t>
            </w:r>
          </w:p>
        </w:tc>
      </w:tr>
    </w:tbl>
    <w:p w14:paraId="61AEAC7E" w14:textId="473379C3" w:rsidR="2F90E025" w:rsidRDefault="2F90E025" w:rsidP="2F90E025">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85"/>
        <w:gridCol w:w="6405"/>
      </w:tblGrid>
      <w:tr w:rsidR="00321245" w14:paraId="2E902FB8" w14:textId="77777777" w:rsidTr="0036695A">
        <w:tc>
          <w:tcPr>
            <w:tcW w:w="2085" w:type="dxa"/>
            <w:shd w:val="clear" w:color="auto" w:fill="auto"/>
          </w:tcPr>
          <w:p w14:paraId="3F4CD4F7" w14:textId="6360BE8C" w:rsidR="2F90E025" w:rsidRPr="0036695A" w:rsidRDefault="2F90E025" w:rsidP="2F90E025">
            <w:pPr>
              <w:pStyle w:val="ParrafoORT"/>
              <w:rPr>
                <w:szCs w:val="24"/>
              </w:rPr>
            </w:pPr>
            <w:r w:rsidRPr="0036695A">
              <w:rPr>
                <w:szCs w:val="24"/>
              </w:rPr>
              <w:t>ID</w:t>
            </w:r>
          </w:p>
        </w:tc>
        <w:tc>
          <w:tcPr>
            <w:tcW w:w="6405" w:type="dxa"/>
            <w:shd w:val="clear" w:color="auto" w:fill="auto"/>
          </w:tcPr>
          <w:p w14:paraId="7083E14B" w14:textId="0AAFD8D1" w:rsidR="2F90E025" w:rsidRPr="0036695A" w:rsidRDefault="2F90E025" w:rsidP="2F90E025">
            <w:pPr>
              <w:pStyle w:val="ParrafoORT"/>
              <w:rPr>
                <w:szCs w:val="24"/>
              </w:rPr>
            </w:pPr>
            <w:r w:rsidRPr="0036695A">
              <w:rPr>
                <w:szCs w:val="24"/>
              </w:rPr>
              <w:t>RNF0</w:t>
            </w:r>
            <w:r w:rsidR="1FE889C5" w:rsidRPr="0036695A">
              <w:rPr>
                <w:szCs w:val="24"/>
              </w:rPr>
              <w:t>2</w:t>
            </w:r>
          </w:p>
        </w:tc>
      </w:tr>
      <w:tr w:rsidR="00321245" w14:paraId="40EFDD25" w14:textId="77777777" w:rsidTr="0036695A">
        <w:tc>
          <w:tcPr>
            <w:tcW w:w="2085" w:type="dxa"/>
            <w:shd w:val="clear" w:color="auto" w:fill="auto"/>
          </w:tcPr>
          <w:p w14:paraId="38F18454" w14:textId="2924985B" w:rsidR="1AC0F09A" w:rsidRPr="0036695A" w:rsidRDefault="1AC0F09A" w:rsidP="00C971EB">
            <w:pPr>
              <w:pStyle w:val="ParrafoORT"/>
              <w:outlineLvl w:val="2"/>
              <w:rPr>
                <w:szCs w:val="24"/>
              </w:rPr>
            </w:pPr>
            <w:bookmarkStart w:id="111" w:name="_Toc71468311"/>
            <w:r w:rsidRPr="0036695A">
              <w:rPr>
                <w:szCs w:val="24"/>
              </w:rPr>
              <w:t>Titulo</w:t>
            </w:r>
            <w:bookmarkEnd w:id="111"/>
          </w:p>
        </w:tc>
        <w:tc>
          <w:tcPr>
            <w:tcW w:w="6405" w:type="dxa"/>
            <w:shd w:val="clear" w:color="auto" w:fill="auto"/>
          </w:tcPr>
          <w:p w14:paraId="3137E7EE" w14:textId="257B8C36" w:rsidR="1AC0F09A" w:rsidRPr="0036695A" w:rsidRDefault="1AC0F09A" w:rsidP="00C971EB">
            <w:pPr>
              <w:pStyle w:val="ParrafoORT"/>
              <w:outlineLvl w:val="2"/>
              <w:rPr>
                <w:szCs w:val="24"/>
              </w:rPr>
            </w:pPr>
            <w:bookmarkStart w:id="112" w:name="_Toc71468312"/>
            <w:r w:rsidRPr="0036695A">
              <w:rPr>
                <w:szCs w:val="24"/>
              </w:rPr>
              <w:t>Interfaz</w:t>
            </w:r>
            <w:bookmarkEnd w:id="112"/>
          </w:p>
        </w:tc>
      </w:tr>
      <w:tr w:rsidR="00321245" w14:paraId="1B68C193" w14:textId="77777777" w:rsidTr="0036695A">
        <w:tc>
          <w:tcPr>
            <w:tcW w:w="2085" w:type="dxa"/>
            <w:shd w:val="clear" w:color="auto" w:fill="auto"/>
          </w:tcPr>
          <w:p w14:paraId="2414E1F6" w14:textId="71931DBC" w:rsidR="2F90E025" w:rsidRPr="0036695A" w:rsidRDefault="2F90E025" w:rsidP="2F90E025">
            <w:pPr>
              <w:pStyle w:val="ParrafoORT"/>
              <w:rPr>
                <w:szCs w:val="24"/>
              </w:rPr>
            </w:pPr>
            <w:r w:rsidRPr="0036695A">
              <w:rPr>
                <w:szCs w:val="24"/>
              </w:rPr>
              <w:t>Descripción</w:t>
            </w:r>
          </w:p>
        </w:tc>
        <w:tc>
          <w:tcPr>
            <w:tcW w:w="6405" w:type="dxa"/>
            <w:shd w:val="clear" w:color="auto" w:fill="auto"/>
          </w:tcPr>
          <w:p w14:paraId="49CCD41E" w14:textId="16025E1F" w:rsidR="207D9194" w:rsidRPr="0036695A" w:rsidRDefault="207D9194" w:rsidP="2F90E025">
            <w:pPr>
              <w:pStyle w:val="ParrafoORT"/>
              <w:rPr>
                <w:szCs w:val="24"/>
              </w:rPr>
            </w:pPr>
            <w:r w:rsidRPr="0036695A">
              <w:rPr>
                <w:szCs w:val="24"/>
              </w:rPr>
              <w:t>La interfaz de usuario debe ser sencilla e intuitiva</w:t>
            </w:r>
          </w:p>
        </w:tc>
      </w:tr>
    </w:tbl>
    <w:p w14:paraId="581A8BE9" w14:textId="3EA24EE0" w:rsidR="2F90E025" w:rsidRDefault="2F90E025" w:rsidP="2F90E025">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85"/>
        <w:gridCol w:w="6405"/>
      </w:tblGrid>
      <w:tr w:rsidR="00321245" w14:paraId="670EFF80" w14:textId="77777777" w:rsidTr="0036695A">
        <w:tc>
          <w:tcPr>
            <w:tcW w:w="2085" w:type="dxa"/>
            <w:shd w:val="clear" w:color="auto" w:fill="auto"/>
          </w:tcPr>
          <w:p w14:paraId="15FEC678" w14:textId="6360BE8C" w:rsidR="2F90E025" w:rsidRPr="0036695A" w:rsidRDefault="2F90E025" w:rsidP="2F90E025">
            <w:pPr>
              <w:pStyle w:val="ParrafoORT"/>
              <w:rPr>
                <w:szCs w:val="24"/>
              </w:rPr>
            </w:pPr>
            <w:r w:rsidRPr="0036695A">
              <w:rPr>
                <w:szCs w:val="24"/>
              </w:rPr>
              <w:t>ID</w:t>
            </w:r>
          </w:p>
        </w:tc>
        <w:tc>
          <w:tcPr>
            <w:tcW w:w="6405" w:type="dxa"/>
            <w:shd w:val="clear" w:color="auto" w:fill="auto"/>
          </w:tcPr>
          <w:p w14:paraId="1352D7DC" w14:textId="10A1DEE0" w:rsidR="2F90E025" w:rsidRPr="0036695A" w:rsidRDefault="6E0A77CA" w:rsidP="2F90E025">
            <w:pPr>
              <w:pStyle w:val="ParrafoORT"/>
              <w:rPr>
                <w:szCs w:val="24"/>
              </w:rPr>
            </w:pPr>
            <w:r w:rsidRPr="0036695A">
              <w:rPr>
                <w:szCs w:val="24"/>
              </w:rPr>
              <w:t>RNF0</w:t>
            </w:r>
            <w:r w:rsidR="3A080A0F" w:rsidRPr="0036695A">
              <w:rPr>
                <w:szCs w:val="24"/>
              </w:rPr>
              <w:t>3</w:t>
            </w:r>
          </w:p>
        </w:tc>
      </w:tr>
      <w:tr w:rsidR="00321245" w14:paraId="0176C43D" w14:textId="77777777" w:rsidTr="0036695A">
        <w:tc>
          <w:tcPr>
            <w:tcW w:w="2085" w:type="dxa"/>
            <w:shd w:val="clear" w:color="auto" w:fill="auto"/>
          </w:tcPr>
          <w:p w14:paraId="3DD134F8" w14:textId="15497EC0" w:rsidR="5D43D191" w:rsidRPr="0036695A" w:rsidRDefault="5D43D191" w:rsidP="00C971EB">
            <w:pPr>
              <w:pStyle w:val="ParrafoORT"/>
              <w:outlineLvl w:val="2"/>
              <w:rPr>
                <w:szCs w:val="24"/>
              </w:rPr>
            </w:pPr>
            <w:bookmarkStart w:id="113" w:name="_Toc71468313"/>
            <w:r w:rsidRPr="0036695A">
              <w:rPr>
                <w:szCs w:val="24"/>
              </w:rPr>
              <w:t>Titulo</w:t>
            </w:r>
            <w:bookmarkEnd w:id="113"/>
          </w:p>
        </w:tc>
        <w:tc>
          <w:tcPr>
            <w:tcW w:w="6405" w:type="dxa"/>
            <w:shd w:val="clear" w:color="auto" w:fill="auto"/>
          </w:tcPr>
          <w:p w14:paraId="1C71EF55" w14:textId="008EBFB8" w:rsidR="5D43D191" w:rsidRPr="0036695A" w:rsidRDefault="16A655D3" w:rsidP="00C971EB">
            <w:pPr>
              <w:pStyle w:val="ParrafoORT"/>
              <w:outlineLvl w:val="2"/>
              <w:rPr>
                <w:szCs w:val="24"/>
              </w:rPr>
            </w:pPr>
            <w:bookmarkStart w:id="114" w:name="_Toc71468314"/>
            <w:r w:rsidRPr="0036695A">
              <w:rPr>
                <w:szCs w:val="24"/>
              </w:rPr>
              <w:t>Experiencia de usuario</w:t>
            </w:r>
            <w:bookmarkEnd w:id="114"/>
          </w:p>
        </w:tc>
      </w:tr>
      <w:tr w:rsidR="00321245" w14:paraId="7A02C126" w14:textId="77777777" w:rsidTr="0036695A">
        <w:tc>
          <w:tcPr>
            <w:tcW w:w="2085" w:type="dxa"/>
            <w:shd w:val="clear" w:color="auto" w:fill="auto"/>
          </w:tcPr>
          <w:p w14:paraId="4D5FCE8F" w14:textId="71931DBC" w:rsidR="2F90E025" w:rsidRPr="0036695A" w:rsidRDefault="2F90E025" w:rsidP="2F90E025">
            <w:pPr>
              <w:pStyle w:val="ParrafoORT"/>
              <w:rPr>
                <w:szCs w:val="24"/>
              </w:rPr>
            </w:pPr>
            <w:r w:rsidRPr="0036695A">
              <w:rPr>
                <w:szCs w:val="24"/>
              </w:rPr>
              <w:t>Descripción</w:t>
            </w:r>
          </w:p>
        </w:tc>
        <w:tc>
          <w:tcPr>
            <w:tcW w:w="6405" w:type="dxa"/>
            <w:shd w:val="clear" w:color="auto" w:fill="auto"/>
          </w:tcPr>
          <w:p w14:paraId="2DBB6BBD" w14:textId="40D5315C" w:rsidR="3BB78363" w:rsidRPr="0036695A" w:rsidRDefault="287A0DE5" w:rsidP="2F90E025">
            <w:pPr>
              <w:pStyle w:val="ParrafoORT"/>
              <w:rPr>
                <w:szCs w:val="24"/>
              </w:rPr>
            </w:pPr>
            <w:r w:rsidRPr="0036695A">
              <w:rPr>
                <w:szCs w:val="24"/>
              </w:rPr>
              <w:t xml:space="preserve">El sistema debe </w:t>
            </w:r>
            <w:r w:rsidR="5A3F4510" w:rsidRPr="0036695A">
              <w:rPr>
                <w:szCs w:val="24"/>
              </w:rPr>
              <w:t>proporcionar una experiencia de usuario adecuado , con buena disponibilidad de los datos.</w:t>
            </w:r>
          </w:p>
        </w:tc>
      </w:tr>
    </w:tbl>
    <w:p w14:paraId="510A0327" w14:textId="3AD02AC7" w:rsidR="2F90E025" w:rsidRDefault="2F90E025" w:rsidP="2F90E025">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85"/>
        <w:gridCol w:w="6405"/>
      </w:tblGrid>
      <w:tr w:rsidR="00321245" w14:paraId="0D67C19D" w14:textId="77777777" w:rsidTr="0036695A">
        <w:tc>
          <w:tcPr>
            <w:tcW w:w="2085" w:type="dxa"/>
            <w:shd w:val="clear" w:color="auto" w:fill="auto"/>
          </w:tcPr>
          <w:p w14:paraId="6BAA8673" w14:textId="6360BE8C" w:rsidR="2F90E025" w:rsidRPr="0036695A" w:rsidRDefault="2F90E025" w:rsidP="2F90E025">
            <w:pPr>
              <w:pStyle w:val="ParrafoORT"/>
              <w:rPr>
                <w:szCs w:val="24"/>
              </w:rPr>
            </w:pPr>
            <w:r w:rsidRPr="0036695A">
              <w:rPr>
                <w:szCs w:val="24"/>
              </w:rPr>
              <w:t>ID</w:t>
            </w:r>
          </w:p>
        </w:tc>
        <w:tc>
          <w:tcPr>
            <w:tcW w:w="6405" w:type="dxa"/>
            <w:shd w:val="clear" w:color="auto" w:fill="auto"/>
          </w:tcPr>
          <w:p w14:paraId="5D9BA0CB" w14:textId="24822A2F" w:rsidR="2F90E025" w:rsidRPr="0036695A" w:rsidRDefault="6E0A77CA" w:rsidP="2F90E025">
            <w:pPr>
              <w:pStyle w:val="ParrafoORT"/>
              <w:rPr>
                <w:szCs w:val="24"/>
              </w:rPr>
            </w:pPr>
            <w:r w:rsidRPr="0036695A">
              <w:rPr>
                <w:szCs w:val="24"/>
              </w:rPr>
              <w:t>RNF0</w:t>
            </w:r>
            <w:r w:rsidR="41C4FCD5" w:rsidRPr="0036695A">
              <w:rPr>
                <w:szCs w:val="24"/>
              </w:rPr>
              <w:t>4</w:t>
            </w:r>
          </w:p>
        </w:tc>
      </w:tr>
      <w:tr w:rsidR="00321245" w14:paraId="19745463" w14:textId="77777777" w:rsidTr="0036695A">
        <w:tc>
          <w:tcPr>
            <w:tcW w:w="2085" w:type="dxa"/>
            <w:shd w:val="clear" w:color="auto" w:fill="auto"/>
          </w:tcPr>
          <w:p w14:paraId="7A799523" w14:textId="0CAE43D3" w:rsidR="5C4BACF9" w:rsidRPr="0036695A" w:rsidRDefault="5C4BACF9" w:rsidP="00C971EB">
            <w:pPr>
              <w:pStyle w:val="ParrafoORT"/>
              <w:outlineLvl w:val="2"/>
              <w:rPr>
                <w:szCs w:val="24"/>
              </w:rPr>
            </w:pPr>
            <w:bookmarkStart w:id="115" w:name="_Toc71468315"/>
            <w:r w:rsidRPr="0036695A">
              <w:rPr>
                <w:szCs w:val="24"/>
              </w:rPr>
              <w:t>Titulo</w:t>
            </w:r>
            <w:bookmarkEnd w:id="115"/>
          </w:p>
        </w:tc>
        <w:tc>
          <w:tcPr>
            <w:tcW w:w="6405" w:type="dxa"/>
            <w:shd w:val="clear" w:color="auto" w:fill="auto"/>
          </w:tcPr>
          <w:p w14:paraId="3D7CEEAB" w14:textId="3778EC87" w:rsidR="2BE4C4F0" w:rsidRPr="0036695A" w:rsidRDefault="2BE4C4F0" w:rsidP="00C971EB">
            <w:pPr>
              <w:pStyle w:val="ParrafoORT"/>
              <w:outlineLvl w:val="2"/>
              <w:rPr>
                <w:szCs w:val="24"/>
              </w:rPr>
            </w:pPr>
            <w:bookmarkStart w:id="116" w:name="_Toc71468316"/>
            <w:r w:rsidRPr="0036695A">
              <w:rPr>
                <w:szCs w:val="24"/>
              </w:rPr>
              <w:t>Recurrencia</w:t>
            </w:r>
            <w:bookmarkEnd w:id="116"/>
          </w:p>
        </w:tc>
      </w:tr>
      <w:tr w:rsidR="00321245" w14:paraId="6547BCB7" w14:textId="77777777" w:rsidTr="0036695A">
        <w:tc>
          <w:tcPr>
            <w:tcW w:w="2085" w:type="dxa"/>
            <w:shd w:val="clear" w:color="auto" w:fill="auto"/>
          </w:tcPr>
          <w:p w14:paraId="14ECEA2F" w14:textId="71931DBC" w:rsidR="2F90E025" w:rsidRPr="0036695A" w:rsidRDefault="2F90E025" w:rsidP="2F90E025">
            <w:pPr>
              <w:pStyle w:val="ParrafoORT"/>
              <w:rPr>
                <w:szCs w:val="24"/>
              </w:rPr>
            </w:pPr>
            <w:r w:rsidRPr="0036695A">
              <w:rPr>
                <w:szCs w:val="24"/>
              </w:rPr>
              <w:t>Descripción</w:t>
            </w:r>
          </w:p>
        </w:tc>
        <w:tc>
          <w:tcPr>
            <w:tcW w:w="6405" w:type="dxa"/>
            <w:shd w:val="clear" w:color="auto" w:fill="auto"/>
          </w:tcPr>
          <w:p w14:paraId="432F4E90" w14:textId="06E8E104" w:rsidR="003ECCD7" w:rsidRPr="0036695A" w:rsidRDefault="670C71D8" w:rsidP="2F90E025">
            <w:pPr>
              <w:pStyle w:val="ParrafoORT"/>
              <w:rPr>
                <w:szCs w:val="24"/>
              </w:rPr>
            </w:pPr>
            <w:r w:rsidRPr="0036695A">
              <w:rPr>
                <w:szCs w:val="24"/>
              </w:rPr>
              <w:t xml:space="preserve">El sistema debe </w:t>
            </w:r>
            <w:r w:rsidR="4F29784F" w:rsidRPr="0036695A">
              <w:rPr>
                <w:szCs w:val="24"/>
              </w:rPr>
              <w:t>soportar el trabajo recurrente por varios usuarios.</w:t>
            </w:r>
          </w:p>
        </w:tc>
      </w:tr>
    </w:tbl>
    <w:p w14:paraId="0B30B792" w14:textId="25B57DA2" w:rsidR="2F90E025" w:rsidRDefault="2F90E025" w:rsidP="2F90E025">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85"/>
        <w:gridCol w:w="6405"/>
      </w:tblGrid>
      <w:tr w:rsidR="00321245" w14:paraId="4FD0C0F5" w14:textId="77777777" w:rsidTr="0036695A">
        <w:tc>
          <w:tcPr>
            <w:tcW w:w="2085" w:type="dxa"/>
            <w:shd w:val="clear" w:color="auto" w:fill="auto"/>
          </w:tcPr>
          <w:p w14:paraId="6CAC020C" w14:textId="6360BE8C" w:rsidR="2F90E025" w:rsidRPr="0036695A" w:rsidRDefault="2F90E025" w:rsidP="2F90E025">
            <w:pPr>
              <w:pStyle w:val="ParrafoORT"/>
              <w:rPr>
                <w:szCs w:val="24"/>
              </w:rPr>
            </w:pPr>
            <w:r w:rsidRPr="0036695A">
              <w:rPr>
                <w:szCs w:val="24"/>
              </w:rPr>
              <w:t>ID</w:t>
            </w:r>
          </w:p>
        </w:tc>
        <w:tc>
          <w:tcPr>
            <w:tcW w:w="6405" w:type="dxa"/>
            <w:shd w:val="clear" w:color="auto" w:fill="auto"/>
          </w:tcPr>
          <w:p w14:paraId="69E44517" w14:textId="6FC2811E" w:rsidR="2F90E025" w:rsidRPr="0036695A" w:rsidRDefault="6E0A77CA" w:rsidP="2F90E025">
            <w:pPr>
              <w:pStyle w:val="ParrafoORT"/>
              <w:rPr>
                <w:szCs w:val="24"/>
              </w:rPr>
            </w:pPr>
            <w:r w:rsidRPr="0036695A">
              <w:rPr>
                <w:szCs w:val="24"/>
              </w:rPr>
              <w:t>RNF0</w:t>
            </w:r>
            <w:r w:rsidR="36CD5DFD" w:rsidRPr="0036695A">
              <w:rPr>
                <w:szCs w:val="24"/>
              </w:rPr>
              <w:t>5</w:t>
            </w:r>
          </w:p>
        </w:tc>
      </w:tr>
      <w:tr w:rsidR="00321245" w14:paraId="645EDFDF" w14:textId="77777777" w:rsidTr="0036695A">
        <w:tc>
          <w:tcPr>
            <w:tcW w:w="2085" w:type="dxa"/>
            <w:shd w:val="clear" w:color="auto" w:fill="auto"/>
          </w:tcPr>
          <w:p w14:paraId="3A9F7FE8" w14:textId="63DE8994" w:rsidR="27BB8F8B" w:rsidRPr="0036695A" w:rsidRDefault="27BB8F8B" w:rsidP="00C971EB">
            <w:pPr>
              <w:pStyle w:val="ParrafoORT"/>
              <w:outlineLvl w:val="2"/>
              <w:rPr>
                <w:szCs w:val="24"/>
              </w:rPr>
            </w:pPr>
            <w:bookmarkStart w:id="117" w:name="_Toc71468317"/>
            <w:r w:rsidRPr="0036695A">
              <w:rPr>
                <w:szCs w:val="24"/>
              </w:rPr>
              <w:t>Titulo</w:t>
            </w:r>
            <w:bookmarkEnd w:id="117"/>
          </w:p>
        </w:tc>
        <w:tc>
          <w:tcPr>
            <w:tcW w:w="6405" w:type="dxa"/>
            <w:shd w:val="clear" w:color="auto" w:fill="auto"/>
          </w:tcPr>
          <w:p w14:paraId="2EF6D080" w14:textId="60DA5EC6" w:rsidR="27BB8F8B" w:rsidRPr="0036695A" w:rsidRDefault="27BB8F8B" w:rsidP="00C971EB">
            <w:pPr>
              <w:pStyle w:val="ParrafoORT"/>
              <w:outlineLvl w:val="2"/>
              <w:rPr>
                <w:szCs w:val="24"/>
              </w:rPr>
            </w:pPr>
            <w:bookmarkStart w:id="118" w:name="_Toc71468318"/>
            <w:r w:rsidRPr="0036695A">
              <w:rPr>
                <w:szCs w:val="24"/>
              </w:rPr>
              <w:t>Lenguaje</w:t>
            </w:r>
            <w:bookmarkEnd w:id="118"/>
          </w:p>
        </w:tc>
      </w:tr>
      <w:tr w:rsidR="00321245" w14:paraId="2A29D979" w14:textId="77777777" w:rsidTr="0036695A">
        <w:tc>
          <w:tcPr>
            <w:tcW w:w="2085" w:type="dxa"/>
            <w:shd w:val="clear" w:color="auto" w:fill="auto"/>
          </w:tcPr>
          <w:p w14:paraId="01D9E46D" w14:textId="71931DBC" w:rsidR="2F90E025" w:rsidRPr="0036695A" w:rsidRDefault="2F90E025" w:rsidP="2F90E025">
            <w:pPr>
              <w:pStyle w:val="ParrafoORT"/>
              <w:rPr>
                <w:szCs w:val="24"/>
              </w:rPr>
            </w:pPr>
            <w:r w:rsidRPr="0036695A">
              <w:rPr>
                <w:szCs w:val="24"/>
              </w:rPr>
              <w:lastRenderedPageBreak/>
              <w:t>Descripción</w:t>
            </w:r>
          </w:p>
        </w:tc>
        <w:tc>
          <w:tcPr>
            <w:tcW w:w="6405" w:type="dxa"/>
            <w:shd w:val="clear" w:color="auto" w:fill="auto"/>
          </w:tcPr>
          <w:p w14:paraId="04F14020" w14:textId="56FA7D6F" w:rsidR="6CB3A16A" w:rsidRPr="0036695A" w:rsidRDefault="6CB3A16A" w:rsidP="2F90E025">
            <w:pPr>
              <w:pStyle w:val="ParrafoORT"/>
              <w:rPr>
                <w:szCs w:val="24"/>
              </w:rPr>
            </w:pPr>
            <w:r w:rsidRPr="0036695A">
              <w:rPr>
                <w:szCs w:val="24"/>
              </w:rPr>
              <w:t>El idioma del sistema será únicamente en español</w:t>
            </w:r>
          </w:p>
        </w:tc>
      </w:tr>
    </w:tbl>
    <w:p w14:paraId="0621E702" w14:textId="4B723668" w:rsidR="2F90E025" w:rsidRDefault="2F90E025" w:rsidP="2F90E025">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85"/>
        <w:gridCol w:w="6405"/>
      </w:tblGrid>
      <w:tr w:rsidR="00321245" w14:paraId="11A77118" w14:textId="77777777" w:rsidTr="0036695A">
        <w:tc>
          <w:tcPr>
            <w:tcW w:w="2085" w:type="dxa"/>
            <w:shd w:val="clear" w:color="auto" w:fill="auto"/>
          </w:tcPr>
          <w:p w14:paraId="09D64424" w14:textId="6360BE8C" w:rsidR="5490A843" w:rsidRPr="0036695A" w:rsidRDefault="5490A843" w:rsidP="5490A843">
            <w:pPr>
              <w:pStyle w:val="ParrafoORT"/>
              <w:rPr>
                <w:szCs w:val="24"/>
              </w:rPr>
            </w:pPr>
            <w:r w:rsidRPr="0036695A">
              <w:rPr>
                <w:szCs w:val="24"/>
              </w:rPr>
              <w:t>ID</w:t>
            </w:r>
          </w:p>
        </w:tc>
        <w:tc>
          <w:tcPr>
            <w:tcW w:w="6405" w:type="dxa"/>
            <w:shd w:val="clear" w:color="auto" w:fill="auto"/>
          </w:tcPr>
          <w:p w14:paraId="2BC6861B" w14:textId="343F78DA" w:rsidR="5490A843" w:rsidRPr="0036695A" w:rsidRDefault="5490A843" w:rsidP="5490A843">
            <w:pPr>
              <w:pStyle w:val="ParrafoORT"/>
              <w:rPr>
                <w:szCs w:val="24"/>
              </w:rPr>
            </w:pPr>
            <w:r w:rsidRPr="0036695A">
              <w:rPr>
                <w:szCs w:val="24"/>
              </w:rPr>
              <w:t>RNF0</w:t>
            </w:r>
            <w:r w:rsidR="0E6E4B66" w:rsidRPr="0036695A">
              <w:rPr>
                <w:szCs w:val="24"/>
              </w:rPr>
              <w:t>6</w:t>
            </w:r>
          </w:p>
        </w:tc>
      </w:tr>
      <w:tr w:rsidR="00321245" w14:paraId="0AEC6DBA" w14:textId="77777777" w:rsidTr="0036695A">
        <w:tc>
          <w:tcPr>
            <w:tcW w:w="2085" w:type="dxa"/>
            <w:shd w:val="clear" w:color="auto" w:fill="auto"/>
          </w:tcPr>
          <w:p w14:paraId="7D7AF0E0" w14:textId="63DE8994" w:rsidR="5490A843" w:rsidRPr="0036695A" w:rsidRDefault="5490A843" w:rsidP="00C971EB">
            <w:pPr>
              <w:pStyle w:val="ParrafoORT"/>
              <w:outlineLvl w:val="2"/>
              <w:rPr>
                <w:szCs w:val="24"/>
              </w:rPr>
            </w:pPr>
            <w:bookmarkStart w:id="119" w:name="_Toc71468319"/>
            <w:r w:rsidRPr="0036695A">
              <w:rPr>
                <w:szCs w:val="24"/>
              </w:rPr>
              <w:t>Titulo</w:t>
            </w:r>
            <w:bookmarkEnd w:id="119"/>
          </w:p>
        </w:tc>
        <w:tc>
          <w:tcPr>
            <w:tcW w:w="6405" w:type="dxa"/>
            <w:shd w:val="clear" w:color="auto" w:fill="auto"/>
          </w:tcPr>
          <w:p w14:paraId="299E77B5" w14:textId="7CAA9D17" w:rsidR="7F553B26" w:rsidRPr="0036695A" w:rsidRDefault="7F553B26" w:rsidP="00C971EB">
            <w:pPr>
              <w:pStyle w:val="ParrafoORT"/>
              <w:outlineLvl w:val="2"/>
              <w:rPr>
                <w:szCs w:val="24"/>
              </w:rPr>
            </w:pPr>
            <w:bookmarkStart w:id="120" w:name="_Toc71468320"/>
            <w:r w:rsidRPr="0036695A">
              <w:rPr>
                <w:szCs w:val="24"/>
              </w:rPr>
              <w:t xml:space="preserve">Política de </w:t>
            </w:r>
            <w:r w:rsidR="47BB3A48" w:rsidRPr="0036695A">
              <w:rPr>
                <w:szCs w:val="24"/>
              </w:rPr>
              <w:t>contraseñas</w:t>
            </w:r>
            <w:bookmarkEnd w:id="120"/>
          </w:p>
        </w:tc>
      </w:tr>
      <w:tr w:rsidR="00321245" w14:paraId="74AD3EA2" w14:textId="77777777" w:rsidTr="0036695A">
        <w:tc>
          <w:tcPr>
            <w:tcW w:w="2085" w:type="dxa"/>
            <w:shd w:val="clear" w:color="auto" w:fill="auto"/>
          </w:tcPr>
          <w:p w14:paraId="1E3EE215" w14:textId="71931DBC" w:rsidR="5490A843" w:rsidRPr="0036695A" w:rsidRDefault="5490A843" w:rsidP="5490A843">
            <w:pPr>
              <w:pStyle w:val="ParrafoORT"/>
              <w:rPr>
                <w:szCs w:val="24"/>
              </w:rPr>
            </w:pPr>
            <w:r w:rsidRPr="0036695A">
              <w:rPr>
                <w:szCs w:val="24"/>
              </w:rPr>
              <w:t>Descripción</w:t>
            </w:r>
          </w:p>
        </w:tc>
        <w:tc>
          <w:tcPr>
            <w:tcW w:w="6405" w:type="dxa"/>
            <w:shd w:val="clear" w:color="auto" w:fill="auto"/>
          </w:tcPr>
          <w:p w14:paraId="1800C86F" w14:textId="50358D33" w:rsidR="31E73069" w:rsidRPr="0036695A" w:rsidRDefault="31E73069" w:rsidP="5490A843">
            <w:pPr>
              <w:pStyle w:val="ParrafoORT"/>
              <w:rPr>
                <w:szCs w:val="24"/>
              </w:rPr>
            </w:pPr>
            <w:r w:rsidRPr="0036695A">
              <w:rPr>
                <w:szCs w:val="24"/>
              </w:rPr>
              <w:t>La contraseña requerirá como mínimo 5 caracteres y no más de 15 caracteres alfanuméricos.</w:t>
            </w:r>
          </w:p>
        </w:tc>
      </w:tr>
    </w:tbl>
    <w:p w14:paraId="7B459731" w14:textId="3AA0C4FB" w:rsidR="5490A843" w:rsidRDefault="5490A843" w:rsidP="5490A843">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85"/>
        <w:gridCol w:w="6405"/>
      </w:tblGrid>
      <w:tr w:rsidR="00321245" w14:paraId="2CD0F3AB" w14:textId="77777777" w:rsidTr="0036695A">
        <w:tc>
          <w:tcPr>
            <w:tcW w:w="2085" w:type="dxa"/>
            <w:shd w:val="clear" w:color="auto" w:fill="auto"/>
          </w:tcPr>
          <w:p w14:paraId="6D963CC8" w14:textId="6360BE8C" w:rsidR="5490A843" w:rsidRPr="0036695A" w:rsidRDefault="5490A843" w:rsidP="5490A843">
            <w:pPr>
              <w:pStyle w:val="ParrafoORT"/>
              <w:rPr>
                <w:szCs w:val="24"/>
              </w:rPr>
            </w:pPr>
            <w:r w:rsidRPr="0036695A">
              <w:rPr>
                <w:szCs w:val="24"/>
              </w:rPr>
              <w:t>ID</w:t>
            </w:r>
          </w:p>
        </w:tc>
        <w:tc>
          <w:tcPr>
            <w:tcW w:w="6405" w:type="dxa"/>
            <w:shd w:val="clear" w:color="auto" w:fill="auto"/>
          </w:tcPr>
          <w:p w14:paraId="392552E7" w14:textId="36DFFD36" w:rsidR="5490A843" w:rsidRPr="0036695A" w:rsidRDefault="5490A843" w:rsidP="5490A843">
            <w:pPr>
              <w:pStyle w:val="ParrafoORT"/>
              <w:rPr>
                <w:szCs w:val="24"/>
              </w:rPr>
            </w:pPr>
            <w:r w:rsidRPr="0036695A">
              <w:rPr>
                <w:szCs w:val="24"/>
              </w:rPr>
              <w:t>RNF0</w:t>
            </w:r>
            <w:r w:rsidR="30D0FA9C" w:rsidRPr="0036695A">
              <w:rPr>
                <w:szCs w:val="24"/>
              </w:rPr>
              <w:t>7</w:t>
            </w:r>
          </w:p>
        </w:tc>
      </w:tr>
      <w:tr w:rsidR="00321245" w14:paraId="4D6473B7" w14:textId="77777777" w:rsidTr="0036695A">
        <w:tc>
          <w:tcPr>
            <w:tcW w:w="2085" w:type="dxa"/>
            <w:shd w:val="clear" w:color="auto" w:fill="auto"/>
          </w:tcPr>
          <w:p w14:paraId="38B18E84" w14:textId="33B8204D" w:rsidR="5490A843" w:rsidRPr="0036695A" w:rsidRDefault="5490A843" w:rsidP="00C971EB">
            <w:pPr>
              <w:pStyle w:val="ParrafoORT"/>
              <w:outlineLvl w:val="2"/>
              <w:rPr>
                <w:szCs w:val="24"/>
              </w:rPr>
            </w:pPr>
            <w:bookmarkStart w:id="121" w:name="_Toc71468321"/>
            <w:r w:rsidRPr="0036695A">
              <w:rPr>
                <w:szCs w:val="24"/>
              </w:rPr>
              <w:t>Titulo</w:t>
            </w:r>
            <w:bookmarkEnd w:id="121"/>
          </w:p>
        </w:tc>
        <w:tc>
          <w:tcPr>
            <w:tcW w:w="6405" w:type="dxa"/>
            <w:shd w:val="clear" w:color="auto" w:fill="auto"/>
          </w:tcPr>
          <w:p w14:paraId="5CDB97F5" w14:textId="2DB42F7C" w:rsidR="488C3029" w:rsidRPr="0036695A" w:rsidRDefault="488C3029" w:rsidP="00C971EB">
            <w:pPr>
              <w:pStyle w:val="ParrafoORT"/>
              <w:outlineLvl w:val="2"/>
              <w:rPr>
                <w:szCs w:val="24"/>
              </w:rPr>
            </w:pPr>
            <w:bookmarkStart w:id="122" w:name="_Toc71468322"/>
            <w:r w:rsidRPr="0036695A">
              <w:rPr>
                <w:szCs w:val="24"/>
              </w:rPr>
              <w:t>Compatibilidad con browser</w:t>
            </w:r>
            <w:bookmarkEnd w:id="122"/>
          </w:p>
        </w:tc>
      </w:tr>
      <w:tr w:rsidR="00321245" w14:paraId="638F6828" w14:textId="77777777" w:rsidTr="0036695A">
        <w:tc>
          <w:tcPr>
            <w:tcW w:w="2085" w:type="dxa"/>
            <w:shd w:val="clear" w:color="auto" w:fill="auto"/>
          </w:tcPr>
          <w:p w14:paraId="36A494CE" w14:textId="71931DBC" w:rsidR="5490A843" w:rsidRPr="0036695A" w:rsidRDefault="5490A843" w:rsidP="5490A843">
            <w:pPr>
              <w:pStyle w:val="ParrafoORT"/>
              <w:rPr>
                <w:szCs w:val="24"/>
              </w:rPr>
            </w:pPr>
            <w:r w:rsidRPr="0036695A">
              <w:rPr>
                <w:szCs w:val="24"/>
              </w:rPr>
              <w:t>Descripción</w:t>
            </w:r>
          </w:p>
        </w:tc>
        <w:tc>
          <w:tcPr>
            <w:tcW w:w="6405" w:type="dxa"/>
            <w:shd w:val="clear" w:color="auto" w:fill="auto"/>
          </w:tcPr>
          <w:p w14:paraId="27905546" w14:textId="77777777" w:rsidR="00B50C8A" w:rsidRDefault="00B50C8A" w:rsidP="5490A843">
            <w:pPr>
              <w:pStyle w:val="ParrafoORT"/>
              <w:rPr>
                <w:szCs w:val="24"/>
              </w:rPr>
            </w:pPr>
          </w:p>
          <w:p w14:paraId="58D6D6CD" w14:textId="67242D07" w:rsidR="0E4F35D7" w:rsidRDefault="0E4F35D7" w:rsidP="5490A843">
            <w:pPr>
              <w:pStyle w:val="ParrafoORT"/>
              <w:rPr>
                <w:szCs w:val="24"/>
              </w:rPr>
            </w:pPr>
            <w:r w:rsidRPr="0036695A">
              <w:rPr>
                <w:szCs w:val="24"/>
              </w:rPr>
              <w:t xml:space="preserve">Se utilizará la versión </w:t>
            </w:r>
            <w:r w:rsidR="5B0780DD" w:rsidRPr="0036695A">
              <w:rPr>
                <w:szCs w:val="24"/>
              </w:rPr>
              <w:t>más</w:t>
            </w:r>
            <w:r w:rsidRPr="0036695A">
              <w:rPr>
                <w:szCs w:val="24"/>
              </w:rPr>
              <w:t xml:space="preserve"> reciente de</w:t>
            </w:r>
            <w:r w:rsidR="48FE1DB4" w:rsidRPr="0036695A">
              <w:rPr>
                <w:szCs w:val="24"/>
              </w:rPr>
              <w:t xml:space="preserve"> los siguientes navegadores recomendados según la página oficial de Microsoft:</w:t>
            </w:r>
          </w:p>
          <w:p w14:paraId="71E05422" w14:textId="77777777" w:rsidR="00B50C8A" w:rsidRPr="0036695A" w:rsidRDefault="00B50C8A" w:rsidP="5490A843">
            <w:pPr>
              <w:pStyle w:val="ParrafoORT"/>
              <w:rPr>
                <w:szCs w:val="24"/>
              </w:rPr>
            </w:pPr>
          </w:p>
          <w:p w14:paraId="6D733558" w14:textId="54003E9B" w:rsidR="48FE1DB4" w:rsidRDefault="0076628B" w:rsidP="5490A843">
            <w:pPr>
              <w:pStyle w:val="ParrafoORT"/>
            </w:pPr>
            <w:r>
              <w:rPr>
                <w:noProof/>
              </w:rPr>
              <w:pict w14:anchorId="127E0E0F">
                <v:shape id="Imagen 1244656371" o:spid="_x0000_i1028" type="#_x0000_t75" style="width:307.8pt;height:180pt;visibility:visible;mso-wrap-style:square">
                  <v:imagedata r:id="rId14" o:title=""/>
                </v:shape>
              </w:pict>
            </w:r>
          </w:p>
          <w:p w14:paraId="0E6D2B1C" w14:textId="77777777" w:rsidR="48FE1DB4" w:rsidRDefault="48FE1DB4" w:rsidP="5490A843">
            <w:pPr>
              <w:pStyle w:val="ParrafoORT"/>
            </w:pPr>
            <w:r>
              <w:t>En particular la empresa utiliza Google Chrome.</w:t>
            </w:r>
          </w:p>
          <w:p w14:paraId="7E250FDB" w14:textId="77777777" w:rsidR="00B50C8A" w:rsidRDefault="00B50C8A" w:rsidP="5490A843">
            <w:pPr>
              <w:pStyle w:val="ParrafoORT"/>
            </w:pPr>
          </w:p>
          <w:p w14:paraId="5CCD8385" w14:textId="77777777" w:rsidR="00B50C8A" w:rsidRDefault="00B50C8A" w:rsidP="5490A843">
            <w:pPr>
              <w:pStyle w:val="ParrafoORT"/>
            </w:pPr>
          </w:p>
          <w:p w14:paraId="4024CF9A" w14:textId="6EDE2F67" w:rsidR="00B50C8A" w:rsidRDefault="00B50C8A" w:rsidP="5490A843">
            <w:pPr>
              <w:pStyle w:val="ParrafoORT"/>
            </w:pPr>
          </w:p>
        </w:tc>
      </w:tr>
    </w:tbl>
    <w:p w14:paraId="1854559A" w14:textId="77777777" w:rsidR="00B50C8A" w:rsidRPr="00B50C8A" w:rsidRDefault="00B50C8A" w:rsidP="00B50C8A">
      <w:pPr>
        <w:pStyle w:val="SubNivelORT"/>
        <w:numPr>
          <w:ilvl w:val="1"/>
          <w:numId w:val="34"/>
        </w:numPr>
        <w:rPr>
          <w:rStyle w:val="SubNivelORTCar"/>
          <w:b/>
          <w:bCs/>
          <w:szCs w:val="24"/>
          <w:lang w:val="es"/>
        </w:rPr>
      </w:pPr>
      <w:r>
        <w:rPr>
          <w:rStyle w:val="SubNivelORTCar"/>
          <w:b/>
          <w:bCs/>
        </w:rPr>
        <w:lastRenderedPageBreak/>
        <w:t xml:space="preserve"> </w:t>
      </w:r>
      <w:bookmarkStart w:id="123" w:name="_Toc71468323"/>
      <w:r>
        <w:rPr>
          <w:rStyle w:val="SubNivelORTCar"/>
          <w:b/>
          <w:bCs/>
        </w:rPr>
        <w:t>Alcance y limitaciones.</w:t>
      </w:r>
      <w:bookmarkEnd w:id="123"/>
    </w:p>
    <w:p w14:paraId="35472FA0" w14:textId="69D4808B" w:rsidR="1FEA5D6A" w:rsidRDefault="1FEA5D6A" w:rsidP="00B50C8A">
      <w:pPr>
        <w:pStyle w:val="ParrafoORT"/>
        <w:rPr>
          <w:szCs w:val="24"/>
          <w:lang w:val="es"/>
        </w:rPr>
      </w:pPr>
      <w:r w:rsidRPr="07458CB5">
        <w:rPr>
          <w:lang w:val="es"/>
        </w:rPr>
        <w:t>El software a construir, enfocará en la planificación de los escalafones del área operativa, toma de presentes y reevaluación de la planificación del escalafón frente a eventualidades que giran en torno a la organización de servicios y horarios de guardias.</w:t>
      </w:r>
    </w:p>
    <w:p w14:paraId="78F44E9C" w14:textId="08E0CF03" w:rsidR="1FEA5D6A" w:rsidRDefault="1FEA5D6A" w:rsidP="07458CB5">
      <w:pPr>
        <w:pStyle w:val="ParrafoORT"/>
        <w:rPr>
          <w:szCs w:val="24"/>
          <w:lang w:val="es"/>
        </w:rPr>
      </w:pPr>
      <w:r w:rsidRPr="07458CB5">
        <w:rPr>
          <w:lang w:val="es"/>
        </w:rPr>
        <w:t>También proporcionará un entorno para el registro de funcionarios a la nómina de la empresa e impresión de reportes</w:t>
      </w:r>
    </w:p>
    <w:p w14:paraId="6C07D34A" w14:textId="4969A9B0" w:rsidR="1FEA5D6A" w:rsidRDefault="3DE879A0" w:rsidP="07458CB5">
      <w:pPr>
        <w:pStyle w:val="ParrafoORT"/>
        <w:rPr>
          <w:lang w:val="es"/>
        </w:rPr>
      </w:pPr>
      <w:r w:rsidRPr="42CC0B2C">
        <w:rPr>
          <w:lang w:val="es"/>
        </w:rPr>
        <w:t>Se ha considerado como alcance y limitación el tiempo ponderado como académico culminando como máximo el dia 2</w:t>
      </w:r>
      <w:r w:rsidR="013B8A8C" w:rsidRPr="42CC0B2C">
        <w:rPr>
          <w:lang w:val="es"/>
        </w:rPr>
        <w:t>1</w:t>
      </w:r>
      <w:r w:rsidRPr="42CC0B2C">
        <w:rPr>
          <w:lang w:val="es"/>
        </w:rPr>
        <w:t xml:space="preserve">/09/2021, lo cual se relevan las siguientes estimaciones en tiempo de desarrollo para cada requerimiento </w:t>
      </w:r>
      <w:r w:rsidR="65BE0542" w:rsidRPr="42CC0B2C">
        <w:rPr>
          <w:lang w:val="es"/>
        </w:rPr>
        <w:t>funcional: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825"/>
        <w:gridCol w:w="4500"/>
        <w:gridCol w:w="1665"/>
        <w:gridCol w:w="1500"/>
      </w:tblGrid>
      <w:tr w:rsidR="00321245" w14:paraId="01120A41" w14:textId="77777777" w:rsidTr="0036695A">
        <w:tc>
          <w:tcPr>
            <w:tcW w:w="825" w:type="dxa"/>
            <w:shd w:val="clear" w:color="auto" w:fill="auto"/>
          </w:tcPr>
          <w:p w14:paraId="64F90FF1" w14:textId="2FDDFBE8" w:rsidR="3DE1B534" w:rsidRPr="0036695A" w:rsidRDefault="3DE1B534" w:rsidP="07458CB5">
            <w:pPr>
              <w:rPr>
                <w:szCs w:val="24"/>
                <w:lang w:val="es"/>
              </w:rPr>
            </w:pPr>
            <w:r w:rsidRPr="0036695A">
              <w:rPr>
                <w:lang w:val="es"/>
              </w:rPr>
              <w:t>ID</w:t>
            </w:r>
          </w:p>
        </w:tc>
        <w:tc>
          <w:tcPr>
            <w:tcW w:w="4500" w:type="dxa"/>
            <w:shd w:val="clear" w:color="auto" w:fill="auto"/>
          </w:tcPr>
          <w:p w14:paraId="55A3AC25" w14:textId="25EBE940" w:rsidR="3DE1B534" w:rsidRPr="0036695A" w:rsidRDefault="3DE1B534" w:rsidP="07458CB5">
            <w:pPr>
              <w:rPr>
                <w:szCs w:val="24"/>
                <w:lang w:val="es"/>
              </w:rPr>
            </w:pPr>
            <w:r w:rsidRPr="0036695A">
              <w:rPr>
                <w:lang w:val="es"/>
              </w:rPr>
              <w:t>TITULO</w:t>
            </w:r>
          </w:p>
        </w:tc>
        <w:tc>
          <w:tcPr>
            <w:tcW w:w="1665" w:type="dxa"/>
            <w:shd w:val="clear" w:color="auto" w:fill="auto"/>
          </w:tcPr>
          <w:p w14:paraId="081A91A6" w14:textId="45647C9A" w:rsidR="3DE1B534" w:rsidRPr="0036695A" w:rsidRDefault="3DE1B534" w:rsidP="07458CB5">
            <w:pPr>
              <w:rPr>
                <w:szCs w:val="24"/>
                <w:lang w:val="es"/>
              </w:rPr>
            </w:pPr>
            <w:r w:rsidRPr="0036695A">
              <w:rPr>
                <w:lang w:val="es"/>
              </w:rPr>
              <w:t>PRIORIDAD</w:t>
            </w:r>
          </w:p>
        </w:tc>
        <w:tc>
          <w:tcPr>
            <w:tcW w:w="1500" w:type="dxa"/>
            <w:shd w:val="clear" w:color="auto" w:fill="auto"/>
          </w:tcPr>
          <w:p w14:paraId="5F5E2427" w14:textId="31835E21" w:rsidR="3DE1B534" w:rsidRPr="0036695A" w:rsidRDefault="3DE1B534" w:rsidP="07458CB5">
            <w:pPr>
              <w:rPr>
                <w:szCs w:val="24"/>
                <w:lang w:val="es"/>
              </w:rPr>
            </w:pPr>
            <w:r w:rsidRPr="0036695A">
              <w:rPr>
                <w:lang w:val="es"/>
              </w:rPr>
              <w:t>TIEMPO EN HORAS</w:t>
            </w:r>
          </w:p>
        </w:tc>
      </w:tr>
      <w:tr w:rsidR="00321245" w14:paraId="07DD7C12" w14:textId="77777777" w:rsidTr="0036695A">
        <w:tc>
          <w:tcPr>
            <w:tcW w:w="825" w:type="dxa"/>
            <w:shd w:val="clear" w:color="auto" w:fill="auto"/>
          </w:tcPr>
          <w:p w14:paraId="19BC529E" w14:textId="0E780273" w:rsidR="3DE1B534" w:rsidRPr="0036695A" w:rsidRDefault="3DE1B534" w:rsidP="0036695A">
            <w:pPr>
              <w:spacing w:before="40" w:after="40"/>
              <w:rPr>
                <w:sz w:val="22"/>
                <w:lang w:val="es"/>
              </w:rPr>
            </w:pPr>
            <w:r w:rsidRPr="0036695A">
              <w:rPr>
                <w:sz w:val="22"/>
                <w:lang w:val="es"/>
              </w:rPr>
              <w:t>RF01</w:t>
            </w:r>
          </w:p>
        </w:tc>
        <w:tc>
          <w:tcPr>
            <w:tcW w:w="4500" w:type="dxa"/>
            <w:shd w:val="clear" w:color="auto" w:fill="auto"/>
          </w:tcPr>
          <w:p w14:paraId="12434FAA" w14:textId="40C22DB4" w:rsidR="066AC13A" w:rsidRPr="0036695A" w:rsidRDefault="066AC13A" w:rsidP="0036695A">
            <w:pPr>
              <w:spacing w:before="40" w:after="40"/>
              <w:rPr>
                <w:sz w:val="22"/>
                <w:lang w:val="es"/>
              </w:rPr>
            </w:pPr>
            <w:r w:rsidRPr="0036695A">
              <w:rPr>
                <w:sz w:val="22"/>
                <w:lang w:val="es"/>
              </w:rPr>
              <w:t>Registro de usuario del sistema</w:t>
            </w:r>
          </w:p>
        </w:tc>
        <w:tc>
          <w:tcPr>
            <w:tcW w:w="1665" w:type="dxa"/>
            <w:shd w:val="clear" w:color="auto" w:fill="auto"/>
          </w:tcPr>
          <w:p w14:paraId="04555420" w14:textId="01AD0DE2" w:rsidR="066AC13A" w:rsidRPr="0036695A" w:rsidRDefault="066AC13A" w:rsidP="0036695A">
            <w:pPr>
              <w:spacing w:before="40" w:after="40"/>
              <w:rPr>
                <w:sz w:val="22"/>
                <w:lang w:val="es"/>
              </w:rPr>
            </w:pPr>
            <w:r w:rsidRPr="0036695A">
              <w:rPr>
                <w:sz w:val="22"/>
                <w:lang w:val="es"/>
              </w:rPr>
              <w:t>Alta</w:t>
            </w:r>
          </w:p>
        </w:tc>
        <w:tc>
          <w:tcPr>
            <w:tcW w:w="1500" w:type="dxa"/>
            <w:shd w:val="clear" w:color="auto" w:fill="auto"/>
          </w:tcPr>
          <w:p w14:paraId="527F6389" w14:textId="247E4A1F" w:rsidR="07458CB5" w:rsidRPr="0036695A" w:rsidRDefault="7700F37C" w:rsidP="0036695A">
            <w:pPr>
              <w:spacing w:before="40" w:after="40"/>
              <w:rPr>
                <w:sz w:val="22"/>
                <w:lang w:val="es"/>
              </w:rPr>
            </w:pPr>
            <w:r w:rsidRPr="0036695A">
              <w:rPr>
                <w:sz w:val="22"/>
                <w:lang w:val="es"/>
              </w:rPr>
              <w:t>10</w:t>
            </w:r>
          </w:p>
        </w:tc>
      </w:tr>
      <w:tr w:rsidR="00321245" w14:paraId="604466CD" w14:textId="77777777" w:rsidTr="0036695A">
        <w:tc>
          <w:tcPr>
            <w:tcW w:w="825" w:type="dxa"/>
            <w:shd w:val="clear" w:color="auto" w:fill="auto"/>
          </w:tcPr>
          <w:p w14:paraId="7DF317CE" w14:textId="5527575B" w:rsidR="3DE1B534" w:rsidRPr="0036695A" w:rsidRDefault="3DE1B534" w:rsidP="0036695A">
            <w:pPr>
              <w:spacing w:before="40" w:after="40"/>
              <w:rPr>
                <w:sz w:val="22"/>
                <w:lang w:val="es"/>
              </w:rPr>
            </w:pPr>
            <w:r w:rsidRPr="0036695A">
              <w:rPr>
                <w:sz w:val="22"/>
                <w:lang w:val="es"/>
              </w:rPr>
              <w:t>RF02</w:t>
            </w:r>
          </w:p>
        </w:tc>
        <w:tc>
          <w:tcPr>
            <w:tcW w:w="4500" w:type="dxa"/>
            <w:shd w:val="clear" w:color="auto" w:fill="auto"/>
          </w:tcPr>
          <w:p w14:paraId="68EB57B9" w14:textId="103227A5" w:rsidR="3A3E7F6E" w:rsidRPr="0036695A" w:rsidRDefault="3A3E7F6E" w:rsidP="0036695A">
            <w:pPr>
              <w:spacing w:before="40" w:after="40"/>
              <w:rPr>
                <w:sz w:val="22"/>
                <w:lang w:val="es"/>
              </w:rPr>
            </w:pPr>
            <w:r w:rsidRPr="0036695A">
              <w:rPr>
                <w:sz w:val="22"/>
                <w:lang w:val="es"/>
              </w:rPr>
              <w:t>Recuperar contraseña de usuario</w:t>
            </w:r>
          </w:p>
        </w:tc>
        <w:tc>
          <w:tcPr>
            <w:tcW w:w="1665" w:type="dxa"/>
            <w:shd w:val="clear" w:color="auto" w:fill="auto"/>
          </w:tcPr>
          <w:p w14:paraId="09A18D3A" w14:textId="07521046" w:rsidR="40F7AD58" w:rsidRPr="0036695A" w:rsidRDefault="40F7AD58" w:rsidP="0036695A">
            <w:pPr>
              <w:spacing w:before="40" w:after="40"/>
              <w:rPr>
                <w:sz w:val="22"/>
                <w:lang w:val="es"/>
              </w:rPr>
            </w:pPr>
            <w:r w:rsidRPr="0036695A">
              <w:rPr>
                <w:sz w:val="22"/>
                <w:lang w:val="es"/>
              </w:rPr>
              <w:t>Media</w:t>
            </w:r>
          </w:p>
        </w:tc>
        <w:tc>
          <w:tcPr>
            <w:tcW w:w="1500" w:type="dxa"/>
            <w:shd w:val="clear" w:color="auto" w:fill="auto"/>
          </w:tcPr>
          <w:p w14:paraId="78973033" w14:textId="33647519" w:rsidR="07458CB5" w:rsidRPr="0036695A" w:rsidRDefault="6AE61A97" w:rsidP="0036695A">
            <w:pPr>
              <w:spacing w:before="40" w:after="40"/>
              <w:rPr>
                <w:sz w:val="22"/>
                <w:lang w:val="es"/>
              </w:rPr>
            </w:pPr>
            <w:r w:rsidRPr="0036695A">
              <w:rPr>
                <w:sz w:val="22"/>
                <w:lang w:val="es"/>
              </w:rPr>
              <w:t>10</w:t>
            </w:r>
          </w:p>
        </w:tc>
      </w:tr>
      <w:tr w:rsidR="00321245" w14:paraId="1CAB9CF7" w14:textId="77777777" w:rsidTr="0036695A">
        <w:tc>
          <w:tcPr>
            <w:tcW w:w="825" w:type="dxa"/>
            <w:shd w:val="clear" w:color="auto" w:fill="auto"/>
          </w:tcPr>
          <w:p w14:paraId="26209DAE" w14:textId="32F34576" w:rsidR="3DE1B534" w:rsidRPr="0036695A" w:rsidRDefault="3DE1B534" w:rsidP="0036695A">
            <w:pPr>
              <w:spacing w:before="40" w:after="40"/>
              <w:rPr>
                <w:sz w:val="22"/>
                <w:lang w:val="es"/>
              </w:rPr>
            </w:pPr>
            <w:r w:rsidRPr="0036695A">
              <w:rPr>
                <w:sz w:val="22"/>
                <w:lang w:val="es"/>
              </w:rPr>
              <w:t>RF03</w:t>
            </w:r>
          </w:p>
        </w:tc>
        <w:tc>
          <w:tcPr>
            <w:tcW w:w="4500" w:type="dxa"/>
            <w:shd w:val="clear" w:color="auto" w:fill="auto"/>
          </w:tcPr>
          <w:p w14:paraId="028520B9" w14:textId="038F802C" w:rsidR="2FD7D40E" w:rsidRPr="0036695A" w:rsidRDefault="2FD7D40E" w:rsidP="0036695A">
            <w:pPr>
              <w:spacing w:before="40" w:after="40"/>
              <w:rPr>
                <w:sz w:val="22"/>
                <w:lang w:val="es"/>
              </w:rPr>
            </w:pPr>
            <w:r w:rsidRPr="0036695A">
              <w:rPr>
                <w:sz w:val="22"/>
                <w:lang w:val="es"/>
              </w:rPr>
              <w:t>Baja de usuario</w:t>
            </w:r>
          </w:p>
        </w:tc>
        <w:tc>
          <w:tcPr>
            <w:tcW w:w="1665" w:type="dxa"/>
            <w:shd w:val="clear" w:color="auto" w:fill="auto"/>
          </w:tcPr>
          <w:p w14:paraId="21D3A00B" w14:textId="53040ACF" w:rsidR="2FD7D40E" w:rsidRPr="0036695A" w:rsidRDefault="2FD7D40E" w:rsidP="0036695A">
            <w:pPr>
              <w:spacing w:before="40" w:after="40"/>
              <w:rPr>
                <w:sz w:val="22"/>
                <w:lang w:val="es"/>
              </w:rPr>
            </w:pPr>
            <w:r w:rsidRPr="0036695A">
              <w:rPr>
                <w:sz w:val="22"/>
                <w:lang w:val="es"/>
              </w:rPr>
              <w:t>Alta</w:t>
            </w:r>
          </w:p>
        </w:tc>
        <w:tc>
          <w:tcPr>
            <w:tcW w:w="1500" w:type="dxa"/>
            <w:shd w:val="clear" w:color="auto" w:fill="auto"/>
          </w:tcPr>
          <w:p w14:paraId="01318C45" w14:textId="4E199A42" w:rsidR="07458CB5" w:rsidRPr="0036695A" w:rsidRDefault="6AE61A97" w:rsidP="0036695A">
            <w:pPr>
              <w:spacing w:before="40" w:after="40"/>
              <w:rPr>
                <w:sz w:val="22"/>
                <w:lang w:val="es"/>
              </w:rPr>
            </w:pPr>
            <w:r w:rsidRPr="0036695A">
              <w:rPr>
                <w:sz w:val="22"/>
                <w:lang w:val="es"/>
              </w:rPr>
              <w:t>5</w:t>
            </w:r>
          </w:p>
        </w:tc>
      </w:tr>
      <w:tr w:rsidR="00321245" w14:paraId="6329233F" w14:textId="77777777" w:rsidTr="0036695A">
        <w:tc>
          <w:tcPr>
            <w:tcW w:w="825" w:type="dxa"/>
            <w:shd w:val="clear" w:color="auto" w:fill="auto"/>
          </w:tcPr>
          <w:p w14:paraId="18C9B071" w14:textId="46B02654" w:rsidR="3DE1B534" w:rsidRPr="0036695A" w:rsidRDefault="3DE1B534" w:rsidP="0036695A">
            <w:pPr>
              <w:spacing w:before="40" w:after="40"/>
              <w:rPr>
                <w:sz w:val="22"/>
                <w:lang w:val="es"/>
              </w:rPr>
            </w:pPr>
            <w:r w:rsidRPr="0036695A">
              <w:rPr>
                <w:sz w:val="22"/>
                <w:lang w:val="es"/>
              </w:rPr>
              <w:t>RF04</w:t>
            </w:r>
          </w:p>
        </w:tc>
        <w:tc>
          <w:tcPr>
            <w:tcW w:w="4500" w:type="dxa"/>
            <w:shd w:val="clear" w:color="auto" w:fill="auto"/>
          </w:tcPr>
          <w:p w14:paraId="22EFC476" w14:textId="6764E9CF" w:rsidR="777A4C2C" w:rsidRPr="0036695A" w:rsidRDefault="777A4C2C" w:rsidP="0036695A">
            <w:pPr>
              <w:spacing w:before="40" w:after="40"/>
              <w:rPr>
                <w:sz w:val="22"/>
                <w:lang w:val="es"/>
              </w:rPr>
            </w:pPr>
            <w:r w:rsidRPr="0036695A">
              <w:rPr>
                <w:sz w:val="22"/>
                <w:lang w:val="es"/>
              </w:rPr>
              <w:t>Login usuario</w:t>
            </w:r>
          </w:p>
        </w:tc>
        <w:tc>
          <w:tcPr>
            <w:tcW w:w="1665" w:type="dxa"/>
            <w:shd w:val="clear" w:color="auto" w:fill="auto"/>
          </w:tcPr>
          <w:p w14:paraId="36934E19" w14:textId="2EBFAB7B" w:rsidR="777A4C2C" w:rsidRPr="0036695A" w:rsidRDefault="777A4C2C" w:rsidP="0036695A">
            <w:pPr>
              <w:spacing w:before="40" w:after="40"/>
              <w:rPr>
                <w:sz w:val="22"/>
                <w:lang w:val="es"/>
              </w:rPr>
            </w:pPr>
            <w:r w:rsidRPr="0036695A">
              <w:rPr>
                <w:sz w:val="22"/>
                <w:lang w:val="es"/>
              </w:rPr>
              <w:t>Alta</w:t>
            </w:r>
          </w:p>
        </w:tc>
        <w:tc>
          <w:tcPr>
            <w:tcW w:w="1500" w:type="dxa"/>
            <w:shd w:val="clear" w:color="auto" w:fill="auto"/>
          </w:tcPr>
          <w:p w14:paraId="11914D0C" w14:textId="40BA704E" w:rsidR="07458CB5" w:rsidRPr="0036695A" w:rsidRDefault="3CF0A051" w:rsidP="0036695A">
            <w:pPr>
              <w:spacing w:before="40" w:after="40"/>
              <w:rPr>
                <w:sz w:val="22"/>
                <w:lang w:val="es"/>
              </w:rPr>
            </w:pPr>
            <w:r w:rsidRPr="0036695A">
              <w:rPr>
                <w:sz w:val="22"/>
                <w:lang w:val="es"/>
              </w:rPr>
              <w:t>20</w:t>
            </w:r>
          </w:p>
        </w:tc>
      </w:tr>
      <w:tr w:rsidR="00321245" w14:paraId="0D0532E5" w14:textId="77777777" w:rsidTr="0036695A">
        <w:tc>
          <w:tcPr>
            <w:tcW w:w="825" w:type="dxa"/>
            <w:shd w:val="clear" w:color="auto" w:fill="auto"/>
          </w:tcPr>
          <w:p w14:paraId="6E1B5692" w14:textId="3B00F50B" w:rsidR="3DE1B534" w:rsidRPr="0036695A" w:rsidRDefault="3DE1B534" w:rsidP="0036695A">
            <w:pPr>
              <w:spacing w:before="40" w:after="40"/>
              <w:rPr>
                <w:sz w:val="22"/>
                <w:lang w:val="es"/>
              </w:rPr>
            </w:pPr>
            <w:r w:rsidRPr="0036695A">
              <w:rPr>
                <w:sz w:val="22"/>
                <w:lang w:val="es"/>
              </w:rPr>
              <w:t>RF05</w:t>
            </w:r>
          </w:p>
        </w:tc>
        <w:tc>
          <w:tcPr>
            <w:tcW w:w="4500" w:type="dxa"/>
            <w:shd w:val="clear" w:color="auto" w:fill="auto"/>
          </w:tcPr>
          <w:p w14:paraId="73E13418" w14:textId="748C8302" w:rsidR="2C931A97" w:rsidRPr="0036695A" w:rsidRDefault="2C931A97" w:rsidP="0036695A">
            <w:pPr>
              <w:spacing w:before="40" w:after="40"/>
              <w:rPr>
                <w:sz w:val="22"/>
                <w:lang w:val="es"/>
              </w:rPr>
            </w:pPr>
            <w:r w:rsidRPr="0036695A">
              <w:rPr>
                <w:sz w:val="22"/>
                <w:lang w:val="es"/>
              </w:rPr>
              <w:t>Registro de mesa operativa</w:t>
            </w:r>
          </w:p>
        </w:tc>
        <w:tc>
          <w:tcPr>
            <w:tcW w:w="1665" w:type="dxa"/>
            <w:shd w:val="clear" w:color="auto" w:fill="auto"/>
          </w:tcPr>
          <w:p w14:paraId="219AA679" w14:textId="3330F0DE" w:rsidR="2C931A97" w:rsidRPr="0036695A" w:rsidRDefault="2C931A97" w:rsidP="0036695A">
            <w:pPr>
              <w:spacing w:before="40" w:after="40"/>
              <w:rPr>
                <w:sz w:val="22"/>
                <w:lang w:val="es"/>
              </w:rPr>
            </w:pPr>
            <w:r w:rsidRPr="0036695A">
              <w:rPr>
                <w:sz w:val="22"/>
                <w:lang w:val="es"/>
              </w:rPr>
              <w:t>Alta</w:t>
            </w:r>
          </w:p>
        </w:tc>
        <w:tc>
          <w:tcPr>
            <w:tcW w:w="1500" w:type="dxa"/>
            <w:shd w:val="clear" w:color="auto" w:fill="auto"/>
          </w:tcPr>
          <w:p w14:paraId="0C9740BE" w14:textId="021623D8" w:rsidR="07458CB5" w:rsidRPr="0036695A" w:rsidRDefault="069F179C" w:rsidP="0036695A">
            <w:pPr>
              <w:spacing w:before="40" w:after="40"/>
              <w:rPr>
                <w:sz w:val="22"/>
                <w:lang w:val="es"/>
              </w:rPr>
            </w:pPr>
            <w:r w:rsidRPr="0036695A">
              <w:rPr>
                <w:sz w:val="22"/>
                <w:lang w:val="es"/>
              </w:rPr>
              <w:t>10</w:t>
            </w:r>
          </w:p>
        </w:tc>
      </w:tr>
      <w:tr w:rsidR="00321245" w14:paraId="1D2966E6" w14:textId="77777777" w:rsidTr="0036695A">
        <w:tc>
          <w:tcPr>
            <w:tcW w:w="825" w:type="dxa"/>
            <w:shd w:val="clear" w:color="auto" w:fill="auto"/>
          </w:tcPr>
          <w:p w14:paraId="63CFD99D" w14:textId="64BCD713" w:rsidR="3DE1B534" w:rsidRPr="0036695A" w:rsidRDefault="3DE1B534" w:rsidP="0036695A">
            <w:pPr>
              <w:spacing w:before="40" w:after="40"/>
              <w:rPr>
                <w:sz w:val="22"/>
                <w:lang w:val="es"/>
              </w:rPr>
            </w:pPr>
            <w:r w:rsidRPr="0036695A">
              <w:rPr>
                <w:sz w:val="22"/>
                <w:lang w:val="es"/>
              </w:rPr>
              <w:t>RF06</w:t>
            </w:r>
          </w:p>
        </w:tc>
        <w:tc>
          <w:tcPr>
            <w:tcW w:w="4500" w:type="dxa"/>
            <w:shd w:val="clear" w:color="auto" w:fill="auto"/>
          </w:tcPr>
          <w:p w14:paraId="394522AC" w14:textId="44DE4415" w:rsidR="47F04CB6" w:rsidRPr="0036695A" w:rsidRDefault="47F04CB6" w:rsidP="0036695A">
            <w:pPr>
              <w:spacing w:before="40" w:after="40"/>
              <w:rPr>
                <w:sz w:val="22"/>
                <w:lang w:val="es"/>
              </w:rPr>
            </w:pPr>
            <w:r w:rsidRPr="0036695A">
              <w:rPr>
                <w:sz w:val="22"/>
                <w:lang w:val="es"/>
              </w:rPr>
              <w:t>Registro de funcionario</w:t>
            </w:r>
          </w:p>
        </w:tc>
        <w:tc>
          <w:tcPr>
            <w:tcW w:w="1665" w:type="dxa"/>
            <w:shd w:val="clear" w:color="auto" w:fill="auto"/>
          </w:tcPr>
          <w:p w14:paraId="6F6DC96B" w14:textId="288B07D0" w:rsidR="47F04CB6" w:rsidRPr="0036695A" w:rsidRDefault="47F04CB6" w:rsidP="0036695A">
            <w:pPr>
              <w:spacing w:before="40" w:after="40"/>
              <w:rPr>
                <w:sz w:val="22"/>
                <w:lang w:val="es"/>
              </w:rPr>
            </w:pPr>
            <w:r w:rsidRPr="0036695A">
              <w:rPr>
                <w:sz w:val="22"/>
                <w:lang w:val="es"/>
              </w:rPr>
              <w:t>Alta</w:t>
            </w:r>
          </w:p>
        </w:tc>
        <w:tc>
          <w:tcPr>
            <w:tcW w:w="1500" w:type="dxa"/>
            <w:shd w:val="clear" w:color="auto" w:fill="auto"/>
          </w:tcPr>
          <w:p w14:paraId="39B1B8DF" w14:textId="56D655AB" w:rsidR="07458CB5" w:rsidRPr="0036695A" w:rsidRDefault="069F179C" w:rsidP="0036695A">
            <w:pPr>
              <w:spacing w:before="40" w:after="40"/>
              <w:rPr>
                <w:sz w:val="22"/>
                <w:lang w:val="es"/>
              </w:rPr>
            </w:pPr>
            <w:r w:rsidRPr="0036695A">
              <w:rPr>
                <w:sz w:val="22"/>
                <w:lang w:val="es"/>
              </w:rPr>
              <w:t>15</w:t>
            </w:r>
          </w:p>
        </w:tc>
      </w:tr>
      <w:tr w:rsidR="00321245" w14:paraId="5511468A" w14:textId="77777777" w:rsidTr="0036695A">
        <w:tc>
          <w:tcPr>
            <w:tcW w:w="825" w:type="dxa"/>
            <w:shd w:val="clear" w:color="auto" w:fill="auto"/>
          </w:tcPr>
          <w:p w14:paraId="25D33FE6" w14:textId="088E53A1" w:rsidR="3DE1B534" w:rsidRPr="0036695A" w:rsidRDefault="3DE1B534" w:rsidP="0036695A">
            <w:pPr>
              <w:spacing w:before="40" w:after="40"/>
              <w:rPr>
                <w:sz w:val="22"/>
                <w:lang w:val="es"/>
              </w:rPr>
            </w:pPr>
            <w:r w:rsidRPr="0036695A">
              <w:rPr>
                <w:sz w:val="22"/>
                <w:lang w:val="es"/>
              </w:rPr>
              <w:t>RF07</w:t>
            </w:r>
          </w:p>
        </w:tc>
        <w:tc>
          <w:tcPr>
            <w:tcW w:w="4500" w:type="dxa"/>
            <w:shd w:val="clear" w:color="auto" w:fill="auto"/>
          </w:tcPr>
          <w:p w14:paraId="53EC139F" w14:textId="7240FA88" w:rsidR="2F3B171A" w:rsidRPr="0036695A" w:rsidRDefault="2F3B171A" w:rsidP="0036695A">
            <w:pPr>
              <w:spacing w:before="40" w:after="40"/>
              <w:rPr>
                <w:sz w:val="22"/>
                <w:lang w:val="es"/>
              </w:rPr>
            </w:pPr>
            <w:r w:rsidRPr="0036695A">
              <w:rPr>
                <w:sz w:val="22"/>
                <w:lang w:val="es"/>
              </w:rPr>
              <w:t>Modificación datos funcionario</w:t>
            </w:r>
          </w:p>
        </w:tc>
        <w:tc>
          <w:tcPr>
            <w:tcW w:w="1665" w:type="dxa"/>
            <w:shd w:val="clear" w:color="auto" w:fill="auto"/>
          </w:tcPr>
          <w:p w14:paraId="6ECE1632" w14:textId="7A203C08" w:rsidR="2F3B171A" w:rsidRPr="0036695A" w:rsidRDefault="2F3B171A" w:rsidP="0036695A">
            <w:pPr>
              <w:spacing w:before="40" w:after="40"/>
              <w:rPr>
                <w:sz w:val="22"/>
                <w:lang w:val="es"/>
              </w:rPr>
            </w:pPr>
            <w:r w:rsidRPr="0036695A">
              <w:rPr>
                <w:sz w:val="22"/>
                <w:lang w:val="es"/>
              </w:rPr>
              <w:t>Alta</w:t>
            </w:r>
          </w:p>
        </w:tc>
        <w:tc>
          <w:tcPr>
            <w:tcW w:w="1500" w:type="dxa"/>
            <w:shd w:val="clear" w:color="auto" w:fill="auto"/>
          </w:tcPr>
          <w:p w14:paraId="2AF0AB30" w14:textId="34C8626D" w:rsidR="07458CB5" w:rsidRPr="0036695A" w:rsidRDefault="36ED91A6" w:rsidP="0036695A">
            <w:pPr>
              <w:spacing w:before="40" w:after="40"/>
              <w:rPr>
                <w:sz w:val="22"/>
                <w:lang w:val="es"/>
              </w:rPr>
            </w:pPr>
            <w:r w:rsidRPr="0036695A">
              <w:rPr>
                <w:sz w:val="22"/>
                <w:lang w:val="es"/>
              </w:rPr>
              <w:t>10</w:t>
            </w:r>
          </w:p>
        </w:tc>
      </w:tr>
      <w:tr w:rsidR="00321245" w14:paraId="6C3ECF48" w14:textId="77777777" w:rsidTr="0036695A">
        <w:tc>
          <w:tcPr>
            <w:tcW w:w="825" w:type="dxa"/>
            <w:shd w:val="clear" w:color="auto" w:fill="auto"/>
          </w:tcPr>
          <w:p w14:paraId="21BD99CB" w14:textId="7CA6ADC1" w:rsidR="3DE1B534" w:rsidRPr="0036695A" w:rsidRDefault="3DE1B534" w:rsidP="0036695A">
            <w:pPr>
              <w:spacing w:before="40" w:after="40"/>
              <w:rPr>
                <w:sz w:val="22"/>
                <w:lang w:val="es"/>
              </w:rPr>
            </w:pPr>
            <w:r w:rsidRPr="0036695A">
              <w:rPr>
                <w:sz w:val="22"/>
                <w:lang w:val="es"/>
              </w:rPr>
              <w:t>RF08</w:t>
            </w:r>
          </w:p>
        </w:tc>
        <w:tc>
          <w:tcPr>
            <w:tcW w:w="4500" w:type="dxa"/>
            <w:shd w:val="clear" w:color="auto" w:fill="auto"/>
          </w:tcPr>
          <w:p w14:paraId="1D88002E" w14:textId="5FA7B464" w:rsidR="7C33690C" w:rsidRPr="0036695A" w:rsidRDefault="7C33690C" w:rsidP="0036695A">
            <w:pPr>
              <w:spacing w:before="40" w:after="40"/>
              <w:rPr>
                <w:sz w:val="22"/>
                <w:lang w:val="es"/>
              </w:rPr>
            </w:pPr>
            <w:r w:rsidRPr="0036695A">
              <w:rPr>
                <w:sz w:val="22"/>
                <w:lang w:val="es"/>
              </w:rPr>
              <w:t>Búsqueda de funcionarios</w:t>
            </w:r>
          </w:p>
        </w:tc>
        <w:tc>
          <w:tcPr>
            <w:tcW w:w="1665" w:type="dxa"/>
            <w:shd w:val="clear" w:color="auto" w:fill="auto"/>
          </w:tcPr>
          <w:p w14:paraId="757FA892" w14:textId="0D41DBE6" w:rsidR="7C33690C" w:rsidRPr="0036695A" w:rsidRDefault="7C33690C" w:rsidP="0036695A">
            <w:pPr>
              <w:spacing w:before="40" w:after="40"/>
              <w:rPr>
                <w:sz w:val="22"/>
                <w:lang w:val="es"/>
              </w:rPr>
            </w:pPr>
            <w:r w:rsidRPr="0036695A">
              <w:rPr>
                <w:sz w:val="22"/>
                <w:lang w:val="es"/>
              </w:rPr>
              <w:t>Alta</w:t>
            </w:r>
          </w:p>
        </w:tc>
        <w:tc>
          <w:tcPr>
            <w:tcW w:w="1500" w:type="dxa"/>
            <w:shd w:val="clear" w:color="auto" w:fill="auto"/>
          </w:tcPr>
          <w:p w14:paraId="3BDDC7A6" w14:textId="181CB0CA" w:rsidR="07458CB5" w:rsidRPr="0036695A" w:rsidRDefault="36ED91A6" w:rsidP="0036695A">
            <w:pPr>
              <w:spacing w:before="40" w:after="40"/>
              <w:rPr>
                <w:sz w:val="22"/>
                <w:lang w:val="es"/>
              </w:rPr>
            </w:pPr>
            <w:r w:rsidRPr="0036695A">
              <w:rPr>
                <w:sz w:val="22"/>
                <w:lang w:val="es"/>
              </w:rPr>
              <w:t>10</w:t>
            </w:r>
          </w:p>
        </w:tc>
      </w:tr>
      <w:tr w:rsidR="00321245" w14:paraId="66308EBE" w14:textId="77777777" w:rsidTr="0036695A">
        <w:tc>
          <w:tcPr>
            <w:tcW w:w="825" w:type="dxa"/>
            <w:shd w:val="clear" w:color="auto" w:fill="auto"/>
          </w:tcPr>
          <w:p w14:paraId="680A3E4D" w14:textId="51E05B13" w:rsidR="3DE1B534" w:rsidRPr="0036695A" w:rsidRDefault="3DE1B534" w:rsidP="0036695A">
            <w:pPr>
              <w:spacing w:before="40" w:after="40"/>
              <w:rPr>
                <w:sz w:val="22"/>
                <w:lang w:val="es"/>
              </w:rPr>
            </w:pPr>
            <w:r w:rsidRPr="0036695A">
              <w:rPr>
                <w:sz w:val="22"/>
                <w:lang w:val="es"/>
              </w:rPr>
              <w:t>RF09</w:t>
            </w:r>
          </w:p>
        </w:tc>
        <w:tc>
          <w:tcPr>
            <w:tcW w:w="4500" w:type="dxa"/>
            <w:shd w:val="clear" w:color="auto" w:fill="auto"/>
          </w:tcPr>
          <w:p w14:paraId="4B629C31" w14:textId="204821AE" w:rsidR="2958B2D8" w:rsidRPr="0036695A" w:rsidRDefault="2958B2D8" w:rsidP="0036695A">
            <w:pPr>
              <w:spacing w:before="40" w:after="40"/>
              <w:rPr>
                <w:sz w:val="22"/>
                <w:lang w:val="es"/>
              </w:rPr>
            </w:pPr>
            <w:r w:rsidRPr="0036695A">
              <w:rPr>
                <w:sz w:val="22"/>
                <w:lang w:val="es"/>
              </w:rPr>
              <w:t>Registro de cómputo para la jornada laboral o faltas</w:t>
            </w:r>
          </w:p>
        </w:tc>
        <w:tc>
          <w:tcPr>
            <w:tcW w:w="1665" w:type="dxa"/>
            <w:shd w:val="clear" w:color="auto" w:fill="auto"/>
          </w:tcPr>
          <w:p w14:paraId="5CA7CCFF" w14:textId="261B1E01" w:rsidR="2958B2D8" w:rsidRPr="0036695A" w:rsidRDefault="2958B2D8" w:rsidP="0036695A">
            <w:pPr>
              <w:spacing w:before="40" w:after="40"/>
              <w:rPr>
                <w:sz w:val="22"/>
                <w:lang w:val="es"/>
              </w:rPr>
            </w:pPr>
            <w:r w:rsidRPr="0036695A">
              <w:rPr>
                <w:sz w:val="22"/>
                <w:lang w:val="es"/>
              </w:rPr>
              <w:t>Alta</w:t>
            </w:r>
          </w:p>
        </w:tc>
        <w:tc>
          <w:tcPr>
            <w:tcW w:w="1500" w:type="dxa"/>
            <w:shd w:val="clear" w:color="auto" w:fill="auto"/>
          </w:tcPr>
          <w:p w14:paraId="2CD57F76" w14:textId="75FA139A" w:rsidR="07458CB5" w:rsidRPr="0036695A" w:rsidRDefault="36ED91A6" w:rsidP="0036695A">
            <w:pPr>
              <w:spacing w:before="40" w:after="40"/>
              <w:rPr>
                <w:sz w:val="22"/>
                <w:lang w:val="es"/>
              </w:rPr>
            </w:pPr>
            <w:r w:rsidRPr="0036695A">
              <w:rPr>
                <w:sz w:val="22"/>
                <w:lang w:val="es"/>
              </w:rPr>
              <w:t>10</w:t>
            </w:r>
          </w:p>
        </w:tc>
      </w:tr>
      <w:tr w:rsidR="00321245" w14:paraId="68C67FC5" w14:textId="77777777" w:rsidTr="0036695A">
        <w:tc>
          <w:tcPr>
            <w:tcW w:w="825" w:type="dxa"/>
            <w:shd w:val="clear" w:color="auto" w:fill="auto"/>
          </w:tcPr>
          <w:p w14:paraId="170BD1CF" w14:textId="72C98CB5" w:rsidR="3DE1B534" w:rsidRPr="0036695A" w:rsidRDefault="3DE1B534" w:rsidP="0036695A">
            <w:pPr>
              <w:spacing w:before="40" w:after="40"/>
              <w:rPr>
                <w:sz w:val="22"/>
                <w:lang w:val="es"/>
              </w:rPr>
            </w:pPr>
            <w:r w:rsidRPr="0036695A">
              <w:rPr>
                <w:sz w:val="22"/>
                <w:lang w:val="es"/>
              </w:rPr>
              <w:t>RF10</w:t>
            </w:r>
          </w:p>
        </w:tc>
        <w:tc>
          <w:tcPr>
            <w:tcW w:w="4500" w:type="dxa"/>
            <w:shd w:val="clear" w:color="auto" w:fill="auto"/>
          </w:tcPr>
          <w:p w14:paraId="5B1703C1" w14:textId="565F0721" w:rsidR="5199AE58" w:rsidRPr="0036695A" w:rsidRDefault="5199AE58" w:rsidP="0036695A">
            <w:pPr>
              <w:spacing w:before="40" w:after="40"/>
              <w:rPr>
                <w:sz w:val="22"/>
                <w:lang w:val="es"/>
              </w:rPr>
            </w:pPr>
            <w:r w:rsidRPr="0036695A">
              <w:rPr>
                <w:sz w:val="22"/>
                <w:lang w:val="es"/>
              </w:rPr>
              <w:t>Registro de jornada de un funcionario</w:t>
            </w:r>
          </w:p>
        </w:tc>
        <w:tc>
          <w:tcPr>
            <w:tcW w:w="1665" w:type="dxa"/>
            <w:shd w:val="clear" w:color="auto" w:fill="auto"/>
          </w:tcPr>
          <w:p w14:paraId="735A3B7E" w14:textId="6E2FA4D3" w:rsidR="5199AE58" w:rsidRPr="0036695A" w:rsidRDefault="5199AE58" w:rsidP="0036695A">
            <w:pPr>
              <w:spacing w:before="40" w:after="40"/>
              <w:rPr>
                <w:sz w:val="22"/>
                <w:lang w:val="es"/>
              </w:rPr>
            </w:pPr>
            <w:r w:rsidRPr="0036695A">
              <w:rPr>
                <w:sz w:val="22"/>
                <w:lang w:val="es"/>
              </w:rPr>
              <w:t>Alta</w:t>
            </w:r>
          </w:p>
        </w:tc>
        <w:tc>
          <w:tcPr>
            <w:tcW w:w="1500" w:type="dxa"/>
            <w:shd w:val="clear" w:color="auto" w:fill="auto"/>
          </w:tcPr>
          <w:p w14:paraId="0B883548" w14:textId="19CE8354" w:rsidR="07458CB5" w:rsidRPr="0036695A" w:rsidRDefault="48B6E861" w:rsidP="0036695A">
            <w:pPr>
              <w:spacing w:before="40" w:after="40"/>
              <w:rPr>
                <w:sz w:val="22"/>
                <w:lang w:val="es"/>
              </w:rPr>
            </w:pPr>
            <w:r w:rsidRPr="0036695A">
              <w:rPr>
                <w:sz w:val="22"/>
                <w:lang w:val="es"/>
              </w:rPr>
              <w:t>50</w:t>
            </w:r>
          </w:p>
        </w:tc>
      </w:tr>
      <w:tr w:rsidR="00321245" w14:paraId="4D877F87" w14:textId="77777777" w:rsidTr="0036695A">
        <w:tc>
          <w:tcPr>
            <w:tcW w:w="825" w:type="dxa"/>
            <w:shd w:val="clear" w:color="auto" w:fill="auto"/>
          </w:tcPr>
          <w:p w14:paraId="0F8636EF" w14:textId="0F46C314" w:rsidR="3DE1B534" w:rsidRPr="0036695A" w:rsidRDefault="3DE1B534" w:rsidP="0036695A">
            <w:pPr>
              <w:spacing w:before="40" w:after="40"/>
              <w:rPr>
                <w:sz w:val="22"/>
                <w:lang w:val="es"/>
              </w:rPr>
            </w:pPr>
            <w:r w:rsidRPr="0036695A">
              <w:rPr>
                <w:sz w:val="22"/>
                <w:lang w:val="es"/>
              </w:rPr>
              <w:t>RF11</w:t>
            </w:r>
          </w:p>
        </w:tc>
        <w:tc>
          <w:tcPr>
            <w:tcW w:w="4500" w:type="dxa"/>
            <w:shd w:val="clear" w:color="auto" w:fill="auto"/>
          </w:tcPr>
          <w:p w14:paraId="3B29517E" w14:textId="0532A3BB" w:rsidR="13096F88" w:rsidRPr="0036695A" w:rsidRDefault="13096F88" w:rsidP="0036695A">
            <w:pPr>
              <w:spacing w:before="40" w:after="40"/>
              <w:rPr>
                <w:sz w:val="22"/>
                <w:lang w:val="es"/>
              </w:rPr>
            </w:pPr>
            <w:r w:rsidRPr="0036695A">
              <w:rPr>
                <w:sz w:val="22"/>
                <w:lang w:val="es"/>
              </w:rPr>
              <w:t>Visualización de funcionario</w:t>
            </w:r>
          </w:p>
        </w:tc>
        <w:tc>
          <w:tcPr>
            <w:tcW w:w="1665" w:type="dxa"/>
            <w:shd w:val="clear" w:color="auto" w:fill="auto"/>
          </w:tcPr>
          <w:p w14:paraId="422D31ED" w14:textId="18500165" w:rsidR="13096F88" w:rsidRPr="0036695A" w:rsidRDefault="13096F88" w:rsidP="0036695A">
            <w:pPr>
              <w:spacing w:before="40" w:after="40"/>
              <w:rPr>
                <w:sz w:val="22"/>
                <w:lang w:val="es"/>
              </w:rPr>
            </w:pPr>
            <w:r w:rsidRPr="0036695A">
              <w:rPr>
                <w:sz w:val="22"/>
                <w:lang w:val="es"/>
              </w:rPr>
              <w:t>Alta</w:t>
            </w:r>
          </w:p>
        </w:tc>
        <w:tc>
          <w:tcPr>
            <w:tcW w:w="1500" w:type="dxa"/>
            <w:shd w:val="clear" w:color="auto" w:fill="auto"/>
          </w:tcPr>
          <w:p w14:paraId="2140A6B1" w14:textId="23D15B55" w:rsidR="07458CB5" w:rsidRPr="0036695A" w:rsidRDefault="34693B80" w:rsidP="0036695A">
            <w:pPr>
              <w:spacing w:before="40" w:after="40"/>
              <w:rPr>
                <w:sz w:val="22"/>
                <w:lang w:val="es"/>
              </w:rPr>
            </w:pPr>
            <w:r w:rsidRPr="0036695A">
              <w:rPr>
                <w:sz w:val="22"/>
                <w:lang w:val="es"/>
              </w:rPr>
              <w:t>10</w:t>
            </w:r>
          </w:p>
        </w:tc>
      </w:tr>
      <w:tr w:rsidR="00321245" w14:paraId="6E9FB397" w14:textId="77777777" w:rsidTr="0036695A">
        <w:tc>
          <w:tcPr>
            <w:tcW w:w="825" w:type="dxa"/>
            <w:shd w:val="clear" w:color="auto" w:fill="auto"/>
          </w:tcPr>
          <w:p w14:paraId="52DC9C63" w14:textId="7043AC86" w:rsidR="3DE1B534" w:rsidRPr="0036695A" w:rsidRDefault="3DE1B534" w:rsidP="0036695A">
            <w:pPr>
              <w:spacing w:before="40" w:after="40"/>
              <w:rPr>
                <w:sz w:val="22"/>
                <w:lang w:val="es"/>
              </w:rPr>
            </w:pPr>
            <w:r w:rsidRPr="0036695A">
              <w:rPr>
                <w:sz w:val="22"/>
                <w:lang w:val="es"/>
              </w:rPr>
              <w:t>RF12</w:t>
            </w:r>
          </w:p>
        </w:tc>
        <w:tc>
          <w:tcPr>
            <w:tcW w:w="4500" w:type="dxa"/>
            <w:shd w:val="clear" w:color="auto" w:fill="auto"/>
          </w:tcPr>
          <w:p w14:paraId="0225B2E4" w14:textId="06FFE2F9" w:rsidR="56D36D07" w:rsidRPr="0036695A" w:rsidRDefault="56D36D07" w:rsidP="0036695A">
            <w:pPr>
              <w:spacing w:before="40" w:after="40"/>
              <w:rPr>
                <w:sz w:val="22"/>
                <w:lang w:val="es"/>
              </w:rPr>
            </w:pPr>
            <w:r w:rsidRPr="0036695A">
              <w:rPr>
                <w:sz w:val="22"/>
                <w:lang w:val="es"/>
              </w:rPr>
              <w:t>Baja de funcionario</w:t>
            </w:r>
          </w:p>
        </w:tc>
        <w:tc>
          <w:tcPr>
            <w:tcW w:w="1665" w:type="dxa"/>
            <w:shd w:val="clear" w:color="auto" w:fill="auto"/>
          </w:tcPr>
          <w:p w14:paraId="368224CD" w14:textId="321B477F" w:rsidR="56D36D07" w:rsidRPr="0036695A" w:rsidRDefault="56D36D07" w:rsidP="0036695A">
            <w:pPr>
              <w:spacing w:before="40" w:after="40"/>
              <w:rPr>
                <w:sz w:val="22"/>
                <w:lang w:val="es"/>
              </w:rPr>
            </w:pPr>
            <w:r w:rsidRPr="0036695A">
              <w:rPr>
                <w:sz w:val="22"/>
                <w:lang w:val="es"/>
              </w:rPr>
              <w:t>Alta</w:t>
            </w:r>
          </w:p>
        </w:tc>
        <w:tc>
          <w:tcPr>
            <w:tcW w:w="1500" w:type="dxa"/>
            <w:shd w:val="clear" w:color="auto" w:fill="auto"/>
          </w:tcPr>
          <w:p w14:paraId="118A674B" w14:textId="55F0976C" w:rsidR="07458CB5" w:rsidRPr="0036695A" w:rsidRDefault="34693B80" w:rsidP="0036695A">
            <w:pPr>
              <w:spacing w:before="40" w:after="40"/>
              <w:rPr>
                <w:sz w:val="22"/>
                <w:lang w:val="es"/>
              </w:rPr>
            </w:pPr>
            <w:r w:rsidRPr="0036695A">
              <w:rPr>
                <w:sz w:val="22"/>
                <w:lang w:val="es"/>
              </w:rPr>
              <w:t>5</w:t>
            </w:r>
          </w:p>
        </w:tc>
      </w:tr>
      <w:tr w:rsidR="00321245" w14:paraId="7657C2AA" w14:textId="77777777" w:rsidTr="0036695A">
        <w:tc>
          <w:tcPr>
            <w:tcW w:w="825" w:type="dxa"/>
            <w:shd w:val="clear" w:color="auto" w:fill="auto"/>
          </w:tcPr>
          <w:p w14:paraId="0995F45E" w14:textId="75FBDF61" w:rsidR="3DE1B534" w:rsidRPr="0036695A" w:rsidRDefault="3DE1B534" w:rsidP="0036695A">
            <w:pPr>
              <w:spacing w:before="40" w:after="40"/>
              <w:rPr>
                <w:sz w:val="22"/>
                <w:lang w:val="es"/>
              </w:rPr>
            </w:pPr>
            <w:r w:rsidRPr="0036695A">
              <w:rPr>
                <w:sz w:val="22"/>
                <w:lang w:val="es"/>
              </w:rPr>
              <w:t>RF13</w:t>
            </w:r>
          </w:p>
        </w:tc>
        <w:tc>
          <w:tcPr>
            <w:tcW w:w="4500" w:type="dxa"/>
            <w:shd w:val="clear" w:color="auto" w:fill="auto"/>
          </w:tcPr>
          <w:p w14:paraId="39D6C844" w14:textId="647014BF" w:rsidR="650E8759" w:rsidRPr="0036695A" w:rsidRDefault="650E8759" w:rsidP="0036695A">
            <w:pPr>
              <w:spacing w:before="40" w:after="40"/>
              <w:rPr>
                <w:sz w:val="22"/>
                <w:lang w:val="es"/>
              </w:rPr>
            </w:pPr>
            <w:r w:rsidRPr="0036695A">
              <w:rPr>
                <w:sz w:val="22"/>
                <w:lang w:val="es"/>
              </w:rPr>
              <w:t>Registro de clientes</w:t>
            </w:r>
          </w:p>
        </w:tc>
        <w:tc>
          <w:tcPr>
            <w:tcW w:w="1665" w:type="dxa"/>
            <w:shd w:val="clear" w:color="auto" w:fill="auto"/>
          </w:tcPr>
          <w:p w14:paraId="0456E269" w14:textId="419154E2" w:rsidR="650E8759" w:rsidRPr="0036695A" w:rsidRDefault="650E8759" w:rsidP="0036695A">
            <w:pPr>
              <w:spacing w:before="40" w:after="40"/>
              <w:rPr>
                <w:sz w:val="22"/>
                <w:lang w:val="es"/>
              </w:rPr>
            </w:pPr>
            <w:r w:rsidRPr="0036695A">
              <w:rPr>
                <w:sz w:val="22"/>
                <w:lang w:val="es"/>
              </w:rPr>
              <w:t>Alta</w:t>
            </w:r>
          </w:p>
        </w:tc>
        <w:tc>
          <w:tcPr>
            <w:tcW w:w="1500" w:type="dxa"/>
            <w:shd w:val="clear" w:color="auto" w:fill="auto"/>
          </w:tcPr>
          <w:p w14:paraId="389A830A" w14:textId="58E6D39A" w:rsidR="07458CB5" w:rsidRPr="0036695A" w:rsidRDefault="4827384F" w:rsidP="0036695A">
            <w:pPr>
              <w:spacing w:before="40" w:after="40"/>
              <w:rPr>
                <w:sz w:val="22"/>
                <w:lang w:val="es"/>
              </w:rPr>
            </w:pPr>
            <w:r w:rsidRPr="0036695A">
              <w:rPr>
                <w:sz w:val="22"/>
                <w:lang w:val="es"/>
              </w:rPr>
              <w:t>10</w:t>
            </w:r>
          </w:p>
        </w:tc>
      </w:tr>
      <w:tr w:rsidR="00321245" w14:paraId="24B7AA79" w14:textId="77777777" w:rsidTr="0036695A">
        <w:tc>
          <w:tcPr>
            <w:tcW w:w="825" w:type="dxa"/>
            <w:shd w:val="clear" w:color="auto" w:fill="auto"/>
          </w:tcPr>
          <w:p w14:paraId="15673C54" w14:textId="67ACA419" w:rsidR="3DE1B534" w:rsidRPr="0036695A" w:rsidRDefault="3DE1B534" w:rsidP="0036695A">
            <w:pPr>
              <w:spacing w:before="40" w:after="40"/>
              <w:rPr>
                <w:sz w:val="22"/>
                <w:lang w:val="es"/>
              </w:rPr>
            </w:pPr>
            <w:r w:rsidRPr="0036695A">
              <w:rPr>
                <w:sz w:val="22"/>
                <w:lang w:val="es"/>
              </w:rPr>
              <w:t>RF14</w:t>
            </w:r>
          </w:p>
        </w:tc>
        <w:tc>
          <w:tcPr>
            <w:tcW w:w="4500" w:type="dxa"/>
            <w:shd w:val="clear" w:color="auto" w:fill="auto"/>
          </w:tcPr>
          <w:p w14:paraId="3888322B" w14:textId="053F29B1" w:rsidR="29DCE4FA" w:rsidRPr="0036695A" w:rsidRDefault="29DCE4FA" w:rsidP="0036695A">
            <w:pPr>
              <w:spacing w:before="40" w:after="40"/>
              <w:rPr>
                <w:sz w:val="22"/>
                <w:lang w:val="es"/>
              </w:rPr>
            </w:pPr>
            <w:r w:rsidRPr="0036695A">
              <w:rPr>
                <w:sz w:val="22"/>
                <w:lang w:val="es"/>
              </w:rPr>
              <w:t>Modificación de datos de clientes</w:t>
            </w:r>
          </w:p>
        </w:tc>
        <w:tc>
          <w:tcPr>
            <w:tcW w:w="1665" w:type="dxa"/>
            <w:shd w:val="clear" w:color="auto" w:fill="auto"/>
          </w:tcPr>
          <w:p w14:paraId="259DA611" w14:textId="0DE28F2B" w:rsidR="29DCE4FA" w:rsidRPr="0036695A" w:rsidRDefault="29DCE4FA" w:rsidP="0036695A">
            <w:pPr>
              <w:spacing w:before="40" w:after="40"/>
              <w:rPr>
                <w:sz w:val="22"/>
                <w:lang w:val="es"/>
              </w:rPr>
            </w:pPr>
            <w:r w:rsidRPr="0036695A">
              <w:rPr>
                <w:sz w:val="22"/>
                <w:lang w:val="es"/>
              </w:rPr>
              <w:t>Media</w:t>
            </w:r>
          </w:p>
        </w:tc>
        <w:tc>
          <w:tcPr>
            <w:tcW w:w="1500" w:type="dxa"/>
            <w:shd w:val="clear" w:color="auto" w:fill="auto"/>
          </w:tcPr>
          <w:p w14:paraId="183FA50B" w14:textId="173EB4D3" w:rsidR="07458CB5" w:rsidRPr="0036695A" w:rsidRDefault="4827384F" w:rsidP="0036695A">
            <w:pPr>
              <w:spacing w:before="40" w:after="40"/>
              <w:rPr>
                <w:sz w:val="22"/>
                <w:lang w:val="es"/>
              </w:rPr>
            </w:pPr>
            <w:r w:rsidRPr="0036695A">
              <w:rPr>
                <w:sz w:val="22"/>
                <w:lang w:val="es"/>
              </w:rPr>
              <w:t>5</w:t>
            </w:r>
          </w:p>
        </w:tc>
      </w:tr>
      <w:tr w:rsidR="00321245" w14:paraId="4573762F" w14:textId="77777777" w:rsidTr="0036695A">
        <w:tc>
          <w:tcPr>
            <w:tcW w:w="825" w:type="dxa"/>
            <w:shd w:val="clear" w:color="auto" w:fill="auto"/>
          </w:tcPr>
          <w:p w14:paraId="2C5DBB24" w14:textId="679A87E3" w:rsidR="3DE1B534" w:rsidRPr="0036695A" w:rsidRDefault="3DE1B534" w:rsidP="0036695A">
            <w:pPr>
              <w:spacing w:before="40" w:after="40"/>
              <w:rPr>
                <w:sz w:val="22"/>
                <w:lang w:val="es"/>
              </w:rPr>
            </w:pPr>
            <w:r w:rsidRPr="0036695A">
              <w:rPr>
                <w:sz w:val="22"/>
                <w:lang w:val="es"/>
              </w:rPr>
              <w:t>RF15</w:t>
            </w:r>
          </w:p>
        </w:tc>
        <w:tc>
          <w:tcPr>
            <w:tcW w:w="4500" w:type="dxa"/>
            <w:shd w:val="clear" w:color="auto" w:fill="auto"/>
          </w:tcPr>
          <w:p w14:paraId="5697CEC6" w14:textId="4355D423" w:rsidR="51FBD094" w:rsidRPr="0036695A" w:rsidRDefault="51FBD094" w:rsidP="0036695A">
            <w:pPr>
              <w:spacing w:before="40" w:after="40"/>
              <w:rPr>
                <w:sz w:val="22"/>
                <w:lang w:val="es"/>
              </w:rPr>
            </w:pPr>
            <w:r w:rsidRPr="0036695A">
              <w:rPr>
                <w:sz w:val="22"/>
                <w:lang w:val="es"/>
              </w:rPr>
              <w:t>Registro de servicio</w:t>
            </w:r>
          </w:p>
        </w:tc>
        <w:tc>
          <w:tcPr>
            <w:tcW w:w="1665" w:type="dxa"/>
            <w:shd w:val="clear" w:color="auto" w:fill="auto"/>
          </w:tcPr>
          <w:p w14:paraId="137F18D4" w14:textId="52726B18" w:rsidR="51FBD094" w:rsidRPr="0036695A" w:rsidRDefault="51FBD094" w:rsidP="0036695A">
            <w:pPr>
              <w:spacing w:before="40" w:after="40"/>
              <w:rPr>
                <w:sz w:val="22"/>
                <w:lang w:val="es"/>
              </w:rPr>
            </w:pPr>
            <w:r w:rsidRPr="0036695A">
              <w:rPr>
                <w:sz w:val="22"/>
                <w:lang w:val="es"/>
              </w:rPr>
              <w:t>Alta</w:t>
            </w:r>
          </w:p>
        </w:tc>
        <w:tc>
          <w:tcPr>
            <w:tcW w:w="1500" w:type="dxa"/>
            <w:shd w:val="clear" w:color="auto" w:fill="auto"/>
          </w:tcPr>
          <w:p w14:paraId="368914E7" w14:textId="3CE1901E" w:rsidR="07458CB5" w:rsidRPr="0036695A" w:rsidRDefault="4827384F" w:rsidP="0036695A">
            <w:pPr>
              <w:spacing w:before="40" w:after="40"/>
              <w:rPr>
                <w:sz w:val="22"/>
                <w:lang w:val="es"/>
              </w:rPr>
            </w:pPr>
            <w:r w:rsidRPr="0036695A">
              <w:rPr>
                <w:sz w:val="22"/>
                <w:lang w:val="es"/>
              </w:rPr>
              <w:t>10</w:t>
            </w:r>
          </w:p>
        </w:tc>
      </w:tr>
      <w:tr w:rsidR="00321245" w14:paraId="13384BE6" w14:textId="77777777" w:rsidTr="0036695A">
        <w:tc>
          <w:tcPr>
            <w:tcW w:w="825" w:type="dxa"/>
            <w:shd w:val="clear" w:color="auto" w:fill="auto"/>
          </w:tcPr>
          <w:p w14:paraId="481CDCDC" w14:textId="6977076E" w:rsidR="3DE1B534" w:rsidRPr="0036695A" w:rsidRDefault="3DE1B534" w:rsidP="0036695A">
            <w:pPr>
              <w:spacing w:before="40" w:after="40"/>
              <w:rPr>
                <w:sz w:val="22"/>
                <w:lang w:val="es"/>
              </w:rPr>
            </w:pPr>
            <w:r w:rsidRPr="0036695A">
              <w:rPr>
                <w:sz w:val="22"/>
                <w:lang w:val="es"/>
              </w:rPr>
              <w:t>RF16</w:t>
            </w:r>
          </w:p>
        </w:tc>
        <w:tc>
          <w:tcPr>
            <w:tcW w:w="4500" w:type="dxa"/>
            <w:shd w:val="clear" w:color="auto" w:fill="auto"/>
          </w:tcPr>
          <w:p w14:paraId="309EB79C" w14:textId="7B00544E" w:rsidR="11713801" w:rsidRPr="0036695A" w:rsidRDefault="11713801" w:rsidP="0036695A">
            <w:pPr>
              <w:spacing w:before="40" w:after="40"/>
              <w:rPr>
                <w:sz w:val="22"/>
                <w:lang w:val="es"/>
              </w:rPr>
            </w:pPr>
            <w:r w:rsidRPr="0036695A">
              <w:rPr>
                <w:sz w:val="22"/>
                <w:lang w:val="es"/>
              </w:rPr>
              <w:t>Baja de servicio</w:t>
            </w:r>
          </w:p>
        </w:tc>
        <w:tc>
          <w:tcPr>
            <w:tcW w:w="1665" w:type="dxa"/>
            <w:shd w:val="clear" w:color="auto" w:fill="auto"/>
          </w:tcPr>
          <w:p w14:paraId="2D57C1AC" w14:textId="66B463D2" w:rsidR="11713801" w:rsidRPr="0036695A" w:rsidRDefault="11713801" w:rsidP="0036695A">
            <w:pPr>
              <w:spacing w:before="40" w:after="40"/>
              <w:rPr>
                <w:sz w:val="22"/>
                <w:lang w:val="es"/>
              </w:rPr>
            </w:pPr>
            <w:r w:rsidRPr="0036695A">
              <w:rPr>
                <w:sz w:val="22"/>
                <w:lang w:val="es"/>
              </w:rPr>
              <w:t>Alta</w:t>
            </w:r>
          </w:p>
        </w:tc>
        <w:tc>
          <w:tcPr>
            <w:tcW w:w="1500" w:type="dxa"/>
            <w:shd w:val="clear" w:color="auto" w:fill="auto"/>
          </w:tcPr>
          <w:p w14:paraId="4D93E0A1" w14:textId="210E2332" w:rsidR="07458CB5" w:rsidRPr="0036695A" w:rsidRDefault="32FDDC2B" w:rsidP="0036695A">
            <w:pPr>
              <w:spacing w:before="40" w:after="40"/>
              <w:rPr>
                <w:sz w:val="22"/>
                <w:lang w:val="es"/>
              </w:rPr>
            </w:pPr>
            <w:r w:rsidRPr="0036695A">
              <w:rPr>
                <w:sz w:val="22"/>
                <w:lang w:val="es"/>
              </w:rPr>
              <w:t>10</w:t>
            </w:r>
          </w:p>
        </w:tc>
      </w:tr>
      <w:tr w:rsidR="00321245" w14:paraId="0C3115B5" w14:textId="77777777" w:rsidTr="0036695A">
        <w:trPr>
          <w:trHeight w:val="690"/>
        </w:trPr>
        <w:tc>
          <w:tcPr>
            <w:tcW w:w="825" w:type="dxa"/>
            <w:shd w:val="clear" w:color="auto" w:fill="auto"/>
          </w:tcPr>
          <w:p w14:paraId="757FFD2B" w14:textId="2AC176D0" w:rsidR="3DE1B534" w:rsidRPr="0036695A" w:rsidRDefault="3DE1B534" w:rsidP="0036695A">
            <w:pPr>
              <w:spacing w:before="40" w:after="40"/>
              <w:rPr>
                <w:sz w:val="22"/>
                <w:lang w:val="es"/>
              </w:rPr>
            </w:pPr>
            <w:r w:rsidRPr="0036695A">
              <w:rPr>
                <w:sz w:val="22"/>
                <w:lang w:val="es"/>
              </w:rPr>
              <w:t>RF17</w:t>
            </w:r>
          </w:p>
        </w:tc>
        <w:tc>
          <w:tcPr>
            <w:tcW w:w="4500" w:type="dxa"/>
            <w:shd w:val="clear" w:color="auto" w:fill="auto"/>
          </w:tcPr>
          <w:p w14:paraId="1D5B324C" w14:textId="737033CF" w:rsidR="0B688B6C" w:rsidRPr="0036695A" w:rsidRDefault="0B688B6C" w:rsidP="0036695A">
            <w:pPr>
              <w:spacing w:before="40" w:after="40"/>
              <w:rPr>
                <w:sz w:val="22"/>
                <w:lang w:val="es"/>
              </w:rPr>
            </w:pPr>
            <w:r w:rsidRPr="0036695A">
              <w:rPr>
                <w:sz w:val="22"/>
                <w:lang w:val="es"/>
              </w:rPr>
              <w:t>Modificación de datos de un servicio</w:t>
            </w:r>
          </w:p>
        </w:tc>
        <w:tc>
          <w:tcPr>
            <w:tcW w:w="1665" w:type="dxa"/>
            <w:shd w:val="clear" w:color="auto" w:fill="auto"/>
          </w:tcPr>
          <w:p w14:paraId="2D295F8A" w14:textId="4E3A6C57" w:rsidR="0B688B6C" w:rsidRPr="0036695A" w:rsidRDefault="0B688B6C" w:rsidP="0036695A">
            <w:pPr>
              <w:spacing w:before="40" w:after="40"/>
              <w:rPr>
                <w:sz w:val="22"/>
                <w:lang w:val="es"/>
              </w:rPr>
            </w:pPr>
            <w:r w:rsidRPr="0036695A">
              <w:rPr>
                <w:sz w:val="22"/>
                <w:lang w:val="es"/>
              </w:rPr>
              <w:t>Baja</w:t>
            </w:r>
          </w:p>
        </w:tc>
        <w:tc>
          <w:tcPr>
            <w:tcW w:w="1500" w:type="dxa"/>
            <w:shd w:val="clear" w:color="auto" w:fill="auto"/>
          </w:tcPr>
          <w:p w14:paraId="7B8C1598" w14:textId="6AF7177A" w:rsidR="07458CB5" w:rsidRPr="0036695A" w:rsidRDefault="3BA8C030" w:rsidP="0036695A">
            <w:pPr>
              <w:spacing w:before="40" w:after="40"/>
              <w:rPr>
                <w:sz w:val="22"/>
                <w:lang w:val="es"/>
              </w:rPr>
            </w:pPr>
            <w:r w:rsidRPr="0036695A">
              <w:rPr>
                <w:sz w:val="22"/>
                <w:lang w:val="es"/>
              </w:rPr>
              <w:t>10</w:t>
            </w:r>
          </w:p>
        </w:tc>
      </w:tr>
      <w:tr w:rsidR="00321245" w14:paraId="751C02D4" w14:textId="77777777" w:rsidTr="0036695A">
        <w:tc>
          <w:tcPr>
            <w:tcW w:w="825" w:type="dxa"/>
            <w:shd w:val="clear" w:color="auto" w:fill="auto"/>
          </w:tcPr>
          <w:p w14:paraId="07A02BAB" w14:textId="72073E72" w:rsidR="3DE1B534" w:rsidRPr="0036695A" w:rsidRDefault="3DE1B534" w:rsidP="0036695A">
            <w:pPr>
              <w:spacing w:before="40" w:after="40"/>
              <w:rPr>
                <w:sz w:val="22"/>
                <w:lang w:val="es"/>
              </w:rPr>
            </w:pPr>
            <w:r w:rsidRPr="0036695A">
              <w:rPr>
                <w:sz w:val="22"/>
                <w:lang w:val="es"/>
              </w:rPr>
              <w:lastRenderedPageBreak/>
              <w:t>RF18</w:t>
            </w:r>
          </w:p>
        </w:tc>
        <w:tc>
          <w:tcPr>
            <w:tcW w:w="4500" w:type="dxa"/>
            <w:shd w:val="clear" w:color="auto" w:fill="auto"/>
          </w:tcPr>
          <w:p w14:paraId="2BAD3814" w14:textId="5706156B" w:rsidR="1E181C76" w:rsidRPr="0036695A" w:rsidRDefault="1E181C76" w:rsidP="0036695A">
            <w:pPr>
              <w:spacing w:before="40" w:after="40"/>
              <w:rPr>
                <w:sz w:val="22"/>
                <w:lang w:val="es"/>
              </w:rPr>
            </w:pPr>
            <w:r w:rsidRPr="0036695A">
              <w:rPr>
                <w:sz w:val="22"/>
                <w:lang w:val="es"/>
              </w:rPr>
              <w:t>Reanudar un servicio</w:t>
            </w:r>
          </w:p>
        </w:tc>
        <w:tc>
          <w:tcPr>
            <w:tcW w:w="1665" w:type="dxa"/>
            <w:shd w:val="clear" w:color="auto" w:fill="auto"/>
          </w:tcPr>
          <w:p w14:paraId="7E06B8A4" w14:textId="0A18E712" w:rsidR="1E181C76" w:rsidRPr="0036695A" w:rsidRDefault="1E181C76" w:rsidP="0036695A">
            <w:pPr>
              <w:spacing w:before="40" w:after="40"/>
              <w:rPr>
                <w:sz w:val="22"/>
                <w:lang w:val="es"/>
              </w:rPr>
            </w:pPr>
            <w:r w:rsidRPr="0036695A">
              <w:rPr>
                <w:sz w:val="22"/>
                <w:lang w:val="es"/>
              </w:rPr>
              <w:t>Baja</w:t>
            </w:r>
          </w:p>
        </w:tc>
        <w:tc>
          <w:tcPr>
            <w:tcW w:w="1500" w:type="dxa"/>
            <w:shd w:val="clear" w:color="auto" w:fill="auto"/>
          </w:tcPr>
          <w:p w14:paraId="0921D4BA" w14:textId="6336ADC9" w:rsidR="07458CB5" w:rsidRPr="0036695A" w:rsidRDefault="5B77D429" w:rsidP="0036695A">
            <w:pPr>
              <w:spacing w:before="40" w:after="40"/>
              <w:rPr>
                <w:sz w:val="22"/>
                <w:lang w:val="es"/>
              </w:rPr>
            </w:pPr>
            <w:r w:rsidRPr="0036695A">
              <w:rPr>
                <w:sz w:val="22"/>
                <w:lang w:val="es"/>
              </w:rPr>
              <w:t>5</w:t>
            </w:r>
          </w:p>
        </w:tc>
      </w:tr>
      <w:tr w:rsidR="00321245" w14:paraId="6E95812F" w14:textId="77777777" w:rsidTr="0036695A">
        <w:tc>
          <w:tcPr>
            <w:tcW w:w="825" w:type="dxa"/>
            <w:shd w:val="clear" w:color="auto" w:fill="auto"/>
          </w:tcPr>
          <w:p w14:paraId="0C5A4DF7" w14:textId="1462FC8B" w:rsidR="3DE1B534" w:rsidRPr="0036695A" w:rsidRDefault="3DE1B534" w:rsidP="0036695A">
            <w:pPr>
              <w:spacing w:before="40" w:after="40"/>
              <w:rPr>
                <w:sz w:val="22"/>
                <w:lang w:val="es"/>
              </w:rPr>
            </w:pPr>
            <w:r w:rsidRPr="0036695A">
              <w:rPr>
                <w:sz w:val="22"/>
                <w:lang w:val="es"/>
              </w:rPr>
              <w:t>RF19</w:t>
            </w:r>
          </w:p>
        </w:tc>
        <w:tc>
          <w:tcPr>
            <w:tcW w:w="4500" w:type="dxa"/>
            <w:shd w:val="clear" w:color="auto" w:fill="auto"/>
          </w:tcPr>
          <w:p w14:paraId="5B7ACABC" w14:textId="41230774" w:rsidR="7CC85B25" w:rsidRPr="0036695A" w:rsidRDefault="7CC85B25" w:rsidP="0036695A">
            <w:pPr>
              <w:spacing w:before="40" w:after="40"/>
              <w:rPr>
                <w:sz w:val="22"/>
                <w:lang w:val="es"/>
              </w:rPr>
            </w:pPr>
            <w:r w:rsidRPr="0036695A">
              <w:rPr>
                <w:sz w:val="22"/>
                <w:lang w:val="es"/>
              </w:rPr>
              <w:t>Configuración de servicio</w:t>
            </w:r>
          </w:p>
        </w:tc>
        <w:tc>
          <w:tcPr>
            <w:tcW w:w="1665" w:type="dxa"/>
            <w:shd w:val="clear" w:color="auto" w:fill="auto"/>
          </w:tcPr>
          <w:p w14:paraId="0F466DB1" w14:textId="5083AD95" w:rsidR="7CC85B25" w:rsidRPr="0036695A" w:rsidRDefault="7CC85B25" w:rsidP="0036695A">
            <w:pPr>
              <w:spacing w:before="40" w:after="40"/>
              <w:rPr>
                <w:sz w:val="22"/>
                <w:lang w:val="es"/>
              </w:rPr>
            </w:pPr>
            <w:r w:rsidRPr="0036695A">
              <w:rPr>
                <w:sz w:val="22"/>
                <w:lang w:val="es"/>
              </w:rPr>
              <w:t>Media</w:t>
            </w:r>
          </w:p>
        </w:tc>
        <w:tc>
          <w:tcPr>
            <w:tcW w:w="1500" w:type="dxa"/>
            <w:shd w:val="clear" w:color="auto" w:fill="auto"/>
          </w:tcPr>
          <w:p w14:paraId="345F54C1" w14:textId="735E4C35" w:rsidR="07458CB5" w:rsidRPr="0036695A" w:rsidRDefault="68B0992B" w:rsidP="0036695A">
            <w:pPr>
              <w:spacing w:before="40" w:after="40"/>
              <w:rPr>
                <w:sz w:val="22"/>
                <w:lang w:val="es"/>
              </w:rPr>
            </w:pPr>
            <w:r w:rsidRPr="0036695A">
              <w:rPr>
                <w:sz w:val="22"/>
                <w:lang w:val="es"/>
              </w:rPr>
              <w:t>30</w:t>
            </w:r>
          </w:p>
        </w:tc>
      </w:tr>
      <w:tr w:rsidR="00321245" w14:paraId="7F2D4EC9" w14:textId="77777777" w:rsidTr="0036695A">
        <w:tc>
          <w:tcPr>
            <w:tcW w:w="825" w:type="dxa"/>
            <w:shd w:val="clear" w:color="auto" w:fill="auto"/>
          </w:tcPr>
          <w:p w14:paraId="68B02AA7" w14:textId="6E0B2ED6" w:rsidR="3DE1B534" w:rsidRPr="0036695A" w:rsidRDefault="3DE1B534" w:rsidP="0036695A">
            <w:pPr>
              <w:spacing w:before="40" w:after="40"/>
              <w:rPr>
                <w:sz w:val="22"/>
                <w:lang w:val="es"/>
              </w:rPr>
            </w:pPr>
            <w:r w:rsidRPr="0036695A">
              <w:rPr>
                <w:sz w:val="22"/>
                <w:lang w:val="es"/>
              </w:rPr>
              <w:t>RF20</w:t>
            </w:r>
          </w:p>
        </w:tc>
        <w:tc>
          <w:tcPr>
            <w:tcW w:w="4500" w:type="dxa"/>
            <w:shd w:val="clear" w:color="auto" w:fill="auto"/>
          </w:tcPr>
          <w:p w14:paraId="7207A05D" w14:textId="4A5509CE" w:rsidR="40E7F726" w:rsidRPr="0036695A" w:rsidRDefault="40E7F726" w:rsidP="0036695A">
            <w:pPr>
              <w:spacing w:before="40" w:after="40"/>
              <w:rPr>
                <w:sz w:val="22"/>
                <w:lang w:val="es"/>
              </w:rPr>
            </w:pPr>
            <w:r w:rsidRPr="0036695A">
              <w:rPr>
                <w:sz w:val="22"/>
                <w:lang w:val="es"/>
              </w:rPr>
              <w:t>Registro de puesto</w:t>
            </w:r>
          </w:p>
        </w:tc>
        <w:tc>
          <w:tcPr>
            <w:tcW w:w="1665" w:type="dxa"/>
            <w:shd w:val="clear" w:color="auto" w:fill="auto"/>
          </w:tcPr>
          <w:p w14:paraId="793DC2C7" w14:textId="062F749D" w:rsidR="40E7F726" w:rsidRPr="0036695A" w:rsidRDefault="40E7F726" w:rsidP="0036695A">
            <w:pPr>
              <w:spacing w:before="40" w:after="40"/>
              <w:rPr>
                <w:sz w:val="22"/>
                <w:lang w:val="es"/>
              </w:rPr>
            </w:pPr>
            <w:r w:rsidRPr="0036695A">
              <w:rPr>
                <w:sz w:val="22"/>
                <w:lang w:val="es"/>
              </w:rPr>
              <w:t>Alta</w:t>
            </w:r>
          </w:p>
        </w:tc>
        <w:tc>
          <w:tcPr>
            <w:tcW w:w="1500" w:type="dxa"/>
            <w:shd w:val="clear" w:color="auto" w:fill="auto"/>
          </w:tcPr>
          <w:p w14:paraId="0A2FAC03" w14:textId="3AAEF26F" w:rsidR="07458CB5" w:rsidRPr="0036695A" w:rsidRDefault="1B3793E4" w:rsidP="0036695A">
            <w:pPr>
              <w:spacing w:before="40" w:after="40"/>
              <w:rPr>
                <w:sz w:val="22"/>
                <w:lang w:val="es"/>
              </w:rPr>
            </w:pPr>
            <w:r w:rsidRPr="0036695A">
              <w:rPr>
                <w:sz w:val="22"/>
                <w:lang w:val="es"/>
              </w:rPr>
              <w:t>5</w:t>
            </w:r>
          </w:p>
        </w:tc>
      </w:tr>
      <w:tr w:rsidR="00321245" w14:paraId="49606DB2" w14:textId="77777777" w:rsidTr="0036695A">
        <w:tc>
          <w:tcPr>
            <w:tcW w:w="825" w:type="dxa"/>
            <w:shd w:val="clear" w:color="auto" w:fill="auto"/>
          </w:tcPr>
          <w:p w14:paraId="7736FF08" w14:textId="56B57486" w:rsidR="3DE1B534" w:rsidRPr="0036695A" w:rsidRDefault="3DE1B534" w:rsidP="0036695A">
            <w:pPr>
              <w:spacing w:before="40" w:after="40"/>
              <w:rPr>
                <w:sz w:val="22"/>
                <w:lang w:val="es"/>
              </w:rPr>
            </w:pPr>
            <w:r w:rsidRPr="0036695A">
              <w:rPr>
                <w:sz w:val="22"/>
                <w:lang w:val="es"/>
              </w:rPr>
              <w:t>RF21</w:t>
            </w:r>
          </w:p>
        </w:tc>
        <w:tc>
          <w:tcPr>
            <w:tcW w:w="4500" w:type="dxa"/>
            <w:shd w:val="clear" w:color="auto" w:fill="auto"/>
          </w:tcPr>
          <w:p w14:paraId="0D85B7E2" w14:textId="238F1F23" w:rsidR="43BF8959" w:rsidRPr="0036695A" w:rsidRDefault="43BF8959" w:rsidP="0036695A">
            <w:pPr>
              <w:spacing w:before="40" w:after="40"/>
              <w:rPr>
                <w:sz w:val="22"/>
                <w:lang w:val="es"/>
              </w:rPr>
            </w:pPr>
            <w:r w:rsidRPr="0036695A">
              <w:rPr>
                <w:sz w:val="22"/>
                <w:lang w:val="es"/>
              </w:rPr>
              <w:t>Baja de puesto</w:t>
            </w:r>
          </w:p>
        </w:tc>
        <w:tc>
          <w:tcPr>
            <w:tcW w:w="1665" w:type="dxa"/>
            <w:shd w:val="clear" w:color="auto" w:fill="auto"/>
          </w:tcPr>
          <w:p w14:paraId="36645D9A" w14:textId="49EE2D33" w:rsidR="43BF8959" w:rsidRPr="0036695A" w:rsidRDefault="43BF8959" w:rsidP="0036695A">
            <w:pPr>
              <w:spacing w:before="40" w:after="40"/>
              <w:rPr>
                <w:sz w:val="22"/>
                <w:lang w:val="es"/>
              </w:rPr>
            </w:pPr>
            <w:r w:rsidRPr="0036695A">
              <w:rPr>
                <w:sz w:val="22"/>
                <w:lang w:val="es"/>
              </w:rPr>
              <w:t>Baja</w:t>
            </w:r>
          </w:p>
        </w:tc>
        <w:tc>
          <w:tcPr>
            <w:tcW w:w="1500" w:type="dxa"/>
            <w:shd w:val="clear" w:color="auto" w:fill="auto"/>
          </w:tcPr>
          <w:p w14:paraId="36352F1C" w14:textId="446580B7" w:rsidR="07458CB5" w:rsidRPr="0036695A" w:rsidRDefault="465E2A60" w:rsidP="0036695A">
            <w:pPr>
              <w:spacing w:before="40" w:after="40"/>
              <w:rPr>
                <w:sz w:val="22"/>
                <w:lang w:val="es"/>
              </w:rPr>
            </w:pPr>
            <w:r w:rsidRPr="0036695A">
              <w:rPr>
                <w:sz w:val="22"/>
                <w:lang w:val="es"/>
              </w:rPr>
              <w:t>5</w:t>
            </w:r>
          </w:p>
        </w:tc>
      </w:tr>
      <w:tr w:rsidR="00321245" w14:paraId="707DCC8C" w14:textId="77777777" w:rsidTr="0036695A">
        <w:tc>
          <w:tcPr>
            <w:tcW w:w="825" w:type="dxa"/>
            <w:shd w:val="clear" w:color="auto" w:fill="auto"/>
          </w:tcPr>
          <w:p w14:paraId="1E21EE3D" w14:textId="3F635E57" w:rsidR="3DE1B534" w:rsidRPr="0036695A" w:rsidRDefault="3DE1B534" w:rsidP="0036695A">
            <w:pPr>
              <w:spacing w:before="40" w:after="40"/>
              <w:rPr>
                <w:sz w:val="22"/>
                <w:lang w:val="es"/>
              </w:rPr>
            </w:pPr>
            <w:r w:rsidRPr="0036695A">
              <w:rPr>
                <w:sz w:val="22"/>
                <w:lang w:val="es"/>
              </w:rPr>
              <w:t>RF22</w:t>
            </w:r>
          </w:p>
        </w:tc>
        <w:tc>
          <w:tcPr>
            <w:tcW w:w="4500" w:type="dxa"/>
            <w:shd w:val="clear" w:color="auto" w:fill="auto"/>
          </w:tcPr>
          <w:p w14:paraId="09040643" w14:textId="4B863045" w:rsidR="21444B1B" w:rsidRPr="0036695A" w:rsidRDefault="21444B1B" w:rsidP="0036695A">
            <w:pPr>
              <w:spacing w:before="40" w:after="40"/>
              <w:rPr>
                <w:sz w:val="22"/>
                <w:lang w:val="es"/>
              </w:rPr>
            </w:pPr>
            <w:r w:rsidRPr="0036695A">
              <w:rPr>
                <w:sz w:val="22"/>
                <w:lang w:val="es"/>
              </w:rPr>
              <w:t>Modificación de horario en jornada de un guardia</w:t>
            </w:r>
          </w:p>
        </w:tc>
        <w:tc>
          <w:tcPr>
            <w:tcW w:w="1665" w:type="dxa"/>
            <w:shd w:val="clear" w:color="auto" w:fill="auto"/>
          </w:tcPr>
          <w:p w14:paraId="339E774A" w14:textId="7300F78F" w:rsidR="21444B1B" w:rsidRPr="0036695A" w:rsidRDefault="21444B1B" w:rsidP="0036695A">
            <w:pPr>
              <w:spacing w:before="40" w:after="40"/>
              <w:rPr>
                <w:sz w:val="22"/>
                <w:lang w:val="es"/>
              </w:rPr>
            </w:pPr>
            <w:r w:rsidRPr="0036695A">
              <w:rPr>
                <w:sz w:val="22"/>
                <w:lang w:val="es"/>
              </w:rPr>
              <w:t>Alta</w:t>
            </w:r>
          </w:p>
        </w:tc>
        <w:tc>
          <w:tcPr>
            <w:tcW w:w="1500" w:type="dxa"/>
            <w:shd w:val="clear" w:color="auto" w:fill="auto"/>
          </w:tcPr>
          <w:p w14:paraId="5C6E37CE" w14:textId="5FCF297C" w:rsidR="07458CB5" w:rsidRPr="0036695A" w:rsidRDefault="4CD64B32" w:rsidP="0036695A">
            <w:pPr>
              <w:spacing w:before="40" w:after="40"/>
              <w:rPr>
                <w:sz w:val="22"/>
                <w:lang w:val="es"/>
              </w:rPr>
            </w:pPr>
            <w:r w:rsidRPr="0036695A">
              <w:rPr>
                <w:sz w:val="22"/>
                <w:lang w:val="es"/>
              </w:rPr>
              <w:t>5</w:t>
            </w:r>
          </w:p>
        </w:tc>
      </w:tr>
      <w:tr w:rsidR="00321245" w14:paraId="6E4E11AE" w14:textId="77777777" w:rsidTr="0036695A">
        <w:tc>
          <w:tcPr>
            <w:tcW w:w="825" w:type="dxa"/>
            <w:shd w:val="clear" w:color="auto" w:fill="auto"/>
          </w:tcPr>
          <w:p w14:paraId="4131845E" w14:textId="77292911" w:rsidR="3DE1B534" w:rsidRPr="0036695A" w:rsidRDefault="3DE1B534" w:rsidP="0036695A">
            <w:pPr>
              <w:spacing w:before="40" w:after="40"/>
              <w:rPr>
                <w:sz w:val="22"/>
                <w:lang w:val="es"/>
              </w:rPr>
            </w:pPr>
            <w:r w:rsidRPr="0036695A">
              <w:rPr>
                <w:sz w:val="22"/>
                <w:lang w:val="es"/>
              </w:rPr>
              <w:t>RF23</w:t>
            </w:r>
          </w:p>
        </w:tc>
        <w:tc>
          <w:tcPr>
            <w:tcW w:w="4500" w:type="dxa"/>
            <w:shd w:val="clear" w:color="auto" w:fill="auto"/>
          </w:tcPr>
          <w:p w14:paraId="68E64EEB" w14:textId="5840561C" w:rsidR="326E761D" w:rsidRPr="0036695A" w:rsidRDefault="326E761D" w:rsidP="0036695A">
            <w:pPr>
              <w:spacing w:before="40" w:after="40"/>
              <w:rPr>
                <w:sz w:val="22"/>
                <w:lang w:val="es"/>
              </w:rPr>
            </w:pPr>
            <w:r w:rsidRPr="0036695A">
              <w:rPr>
                <w:sz w:val="22"/>
                <w:lang w:val="es"/>
              </w:rPr>
              <w:t>Carga libres trabajados</w:t>
            </w:r>
          </w:p>
        </w:tc>
        <w:tc>
          <w:tcPr>
            <w:tcW w:w="1665" w:type="dxa"/>
            <w:shd w:val="clear" w:color="auto" w:fill="auto"/>
          </w:tcPr>
          <w:p w14:paraId="797E86A1" w14:textId="207E4769" w:rsidR="326E761D" w:rsidRPr="0036695A" w:rsidRDefault="326E761D" w:rsidP="0036695A">
            <w:pPr>
              <w:spacing w:before="40" w:after="40"/>
              <w:rPr>
                <w:sz w:val="22"/>
                <w:lang w:val="es"/>
              </w:rPr>
            </w:pPr>
            <w:r w:rsidRPr="0036695A">
              <w:rPr>
                <w:sz w:val="22"/>
                <w:lang w:val="es"/>
              </w:rPr>
              <w:t>Alta</w:t>
            </w:r>
          </w:p>
        </w:tc>
        <w:tc>
          <w:tcPr>
            <w:tcW w:w="1500" w:type="dxa"/>
            <w:shd w:val="clear" w:color="auto" w:fill="auto"/>
          </w:tcPr>
          <w:p w14:paraId="252AFD6A" w14:textId="7561C4D6" w:rsidR="07458CB5" w:rsidRPr="0036695A" w:rsidRDefault="4FBA6A14" w:rsidP="0036695A">
            <w:pPr>
              <w:spacing w:before="40" w:after="40"/>
              <w:rPr>
                <w:sz w:val="22"/>
                <w:lang w:val="es"/>
              </w:rPr>
            </w:pPr>
            <w:r w:rsidRPr="0036695A">
              <w:rPr>
                <w:sz w:val="22"/>
                <w:lang w:val="es"/>
              </w:rPr>
              <w:t>5</w:t>
            </w:r>
          </w:p>
        </w:tc>
      </w:tr>
      <w:tr w:rsidR="00321245" w14:paraId="63F6A0FB" w14:textId="77777777" w:rsidTr="0036695A">
        <w:tc>
          <w:tcPr>
            <w:tcW w:w="825" w:type="dxa"/>
            <w:shd w:val="clear" w:color="auto" w:fill="auto"/>
          </w:tcPr>
          <w:p w14:paraId="1E3E3585" w14:textId="396FE738" w:rsidR="3DE1B534" w:rsidRPr="0036695A" w:rsidRDefault="3DE1B534" w:rsidP="0036695A">
            <w:pPr>
              <w:spacing w:before="40" w:after="40"/>
              <w:rPr>
                <w:sz w:val="22"/>
                <w:lang w:val="es"/>
              </w:rPr>
            </w:pPr>
            <w:r w:rsidRPr="0036695A">
              <w:rPr>
                <w:sz w:val="22"/>
                <w:lang w:val="es"/>
              </w:rPr>
              <w:t>RF24</w:t>
            </w:r>
          </w:p>
        </w:tc>
        <w:tc>
          <w:tcPr>
            <w:tcW w:w="4500" w:type="dxa"/>
            <w:shd w:val="clear" w:color="auto" w:fill="auto"/>
          </w:tcPr>
          <w:p w14:paraId="16BFD65C" w14:textId="4523341B" w:rsidR="22FE82AC" w:rsidRPr="0036695A" w:rsidRDefault="22FE82AC" w:rsidP="0036695A">
            <w:pPr>
              <w:spacing w:before="40" w:after="40"/>
              <w:rPr>
                <w:sz w:val="22"/>
                <w:lang w:val="es"/>
              </w:rPr>
            </w:pPr>
            <w:r w:rsidRPr="0036695A">
              <w:rPr>
                <w:sz w:val="22"/>
                <w:lang w:val="es"/>
              </w:rPr>
              <w:t>Configuración de seguimiento de funcionario</w:t>
            </w:r>
          </w:p>
        </w:tc>
        <w:tc>
          <w:tcPr>
            <w:tcW w:w="1665" w:type="dxa"/>
            <w:shd w:val="clear" w:color="auto" w:fill="auto"/>
          </w:tcPr>
          <w:p w14:paraId="51C4D8B2" w14:textId="1F1AC332" w:rsidR="22FE82AC" w:rsidRPr="0036695A" w:rsidRDefault="22FE82AC" w:rsidP="0036695A">
            <w:pPr>
              <w:spacing w:before="40" w:after="40"/>
              <w:rPr>
                <w:sz w:val="22"/>
                <w:lang w:val="es"/>
              </w:rPr>
            </w:pPr>
            <w:r w:rsidRPr="0036695A">
              <w:rPr>
                <w:sz w:val="22"/>
                <w:lang w:val="es"/>
              </w:rPr>
              <w:t>Media</w:t>
            </w:r>
          </w:p>
        </w:tc>
        <w:tc>
          <w:tcPr>
            <w:tcW w:w="1500" w:type="dxa"/>
            <w:shd w:val="clear" w:color="auto" w:fill="auto"/>
          </w:tcPr>
          <w:p w14:paraId="62983A4C" w14:textId="17768949" w:rsidR="07458CB5" w:rsidRPr="0036695A" w:rsidRDefault="630B2965" w:rsidP="0036695A">
            <w:pPr>
              <w:spacing w:before="40" w:after="40"/>
              <w:rPr>
                <w:sz w:val="22"/>
                <w:lang w:val="es"/>
              </w:rPr>
            </w:pPr>
            <w:r w:rsidRPr="0036695A">
              <w:rPr>
                <w:sz w:val="22"/>
                <w:lang w:val="es"/>
              </w:rPr>
              <w:t>20</w:t>
            </w:r>
          </w:p>
        </w:tc>
      </w:tr>
      <w:tr w:rsidR="00321245" w14:paraId="16FE1937" w14:textId="77777777" w:rsidTr="0036695A">
        <w:tc>
          <w:tcPr>
            <w:tcW w:w="825" w:type="dxa"/>
            <w:shd w:val="clear" w:color="auto" w:fill="auto"/>
          </w:tcPr>
          <w:p w14:paraId="5300E7C1" w14:textId="41D7734F" w:rsidR="3DE1B534" w:rsidRPr="0036695A" w:rsidRDefault="3DE1B534" w:rsidP="0036695A">
            <w:pPr>
              <w:spacing w:before="40" w:after="40"/>
              <w:rPr>
                <w:sz w:val="22"/>
                <w:lang w:val="es"/>
              </w:rPr>
            </w:pPr>
            <w:r w:rsidRPr="0036695A">
              <w:rPr>
                <w:sz w:val="22"/>
                <w:lang w:val="es"/>
              </w:rPr>
              <w:t>RF25</w:t>
            </w:r>
          </w:p>
        </w:tc>
        <w:tc>
          <w:tcPr>
            <w:tcW w:w="4500" w:type="dxa"/>
            <w:shd w:val="clear" w:color="auto" w:fill="auto"/>
          </w:tcPr>
          <w:p w14:paraId="5D84E6D8" w14:textId="66600955" w:rsidR="1BD0AF83" w:rsidRPr="0036695A" w:rsidRDefault="1BD0AF83" w:rsidP="0036695A">
            <w:pPr>
              <w:spacing w:before="40" w:after="40"/>
              <w:rPr>
                <w:sz w:val="22"/>
                <w:lang w:val="es"/>
              </w:rPr>
            </w:pPr>
            <w:r w:rsidRPr="0036695A">
              <w:rPr>
                <w:sz w:val="22"/>
                <w:lang w:val="es"/>
              </w:rPr>
              <w:t>Carga de libres de un guardia</w:t>
            </w:r>
          </w:p>
        </w:tc>
        <w:tc>
          <w:tcPr>
            <w:tcW w:w="1665" w:type="dxa"/>
            <w:shd w:val="clear" w:color="auto" w:fill="auto"/>
          </w:tcPr>
          <w:p w14:paraId="7BDF16EA" w14:textId="5A126A0A" w:rsidR="1BD0AF83" w:rsidRPr="0036695A" w:rsidRDefault="1BD0AF83" w:rsidP="0036695A">
            <w:pPr>
              <w:spacing w:before="40" w:after="40"/>
              <w:rPr>
                <w:sz w:val="22"/>
                <w:lang w:val="es"/>
              </w:rPr>
            </w:pPr>
            <w:r w:rsidRPr="0036695A">
              <w:rPr>
                <w:sz w:val="22"/>
                <w:lang w:val="es"/>
              </w:rPr>
              <w:t>Alta</w:t>
            </w:r>
          </w:p>
        </w:tc>
        <w:tc>
          <w:tcPr>
            <w:tcW w:w="1500" w:type="dxa"/>
            <w:shd w:val="clear" w:color="auto" w:fill="auto"/>
          </w:tcPr>
          <w:p w14:paraId="6F68B292" w14:textId="0E24D1E7" w:rsidR="07458CB5" w:rsidRPr="0036695A" w:rsidRDefault="4F897ABB" w:rsidP="0036695A">
            <w:pPr>
              <w:spacing w:before="40" w:after="40"/>
              <w:rPr>
                <w:sz w:val="22"/>
                <w:lang w:val="es"/>
              </w:rPr>
            </w:pPr>
            <w:r w:rsidRPr="0036695A">
              <w:rPr>
                <w:sz w:val="22"/>
                <w:lang w:val="es"/>
              </w:rPr>
              <w:t>8</w:t>
            </w:r>
          </w:p>
        </w:tc>
      </w:tr>
      <w:tr w:rsidR="00321245" w14:paraId="6137AF28" w14:textId="77777777" w:rsidTr="0036695A">
        <w:tc>
          <w:tcPr>
            <w:tcW w:w="825" w:type="dxa"/>
            <w:shd w:val="clear" w:color="auto" w:fill="auto"/>
          </w:tcPr>
          <w:p w14:paraId="2014376A" w14:textId="48161058" w:rsidR="3DE1B534" w:rsidRPr="0036695A" w:rsidRDefault="3DE1B534" w:rsidP="0036695A">
            <w:pPr>
              <w:spacing w:before="40" w:after="40"/>
              <w:rPr>
                <w:sz w:val="22"/>
                <w:lang w:val="es"/>
              </w:rPr>
            </w:pPr>
            <w:r w:rsidRPr="0036695A">
              <w:rPr>
                <w:sz w:val="22"/>
                <w:lang w:val="es"/>
              </w:rPr>
              <w:t>RF26</w:t>
            </w:r>
          </w:p>
        </w:tc>
        <w:tc>
          <w:tcPr>
            <w:tcW w:w="4500" w:type="dxa"/>
            <w:shd w:val="clear" w:color="auto" w:fill="auto"/>
          </w:tcPr>
          <w:p w14:paraId="50DF5F3F" w14:textId="6B5D2B1B" w:rsidR="535EC679" w:rsidRPr="0036695A" w:rsidRDefault="535EC679" w:rsidP="0036695A">
            <w:pPr>
              <w:spacing w:before="40" w:after="40"/>
              <w:rPr>
                <w:sz w:val="22"/>
                <w:lang w:val="es"/>
              </w:rPr>
            </w:pPr>
            <w:r w:rsidRPr="0036695A">
              <w:rPr>
                <w:sz w:val="22"/>
                <w:lang w:val="es"/>
              </w:rPr>
              <w:t>Carga de faltas de un guardia</w:t>
            </w:r>
          </w:p>
        </w:tc>
        <w:tc>
          <w:tcPr>
            <w:tcW w:w="1665" w:type="dxa"/>
            <w:shd w:val="clear" w:color="auto" w:fill="auto"/>
          </w:tcPr>
          <w:p w14:paraId="72C55604" w14:textId="1AAC1B43" w:rsidR="535EC679" w:rsidRPr="0036695A" w:rsidRDefault="535EC679" w:rsidP="0036695A">
            <w:pPr>
              <w:spacing w:before="40" w:after="40"/>
              <w:rPr>
                <w:sz w:val="22"/>
                <w:lang w:val="es"/>
              </w:rPr>
            </w:pPr>
            <w:r w:rsidRPr="0036695A">
              <w:rPr>
                <w:sz w:val="22"/>
                <w:lang w:val="es"/>
              </w:rPr>
              <w:t>Alta</w:t>
            </w:r>
          </w:p>
        </w:tc>
        <w:tc>
          <w:tcPr>
            <w:tcW w:w="1500" w:type="dxa"/>
            <w:shd w:val="clear" w:color="auto" w:fill="auto"/>
          </w:tcPr>
          <w:p w14:paraId="2326E303" w14:textId="4591CEAA" w:rsidR="07458CB5" w:rsidRPr="0036695A" w:rsidRDefault="22B91148" w:rsidP="0036695A">
            <w:pPr>
              <w:spacing w:before="40" w:after="40"/>
              <w:rPr>
                <w:sz w:val="22"/>
                <w:lang w:val="es"/>
              </w:rPr>
            </w:pPr>
            <w:r w:rsidRPr="0036695A">
              <w:rPr>
                <w:sz w:val="22"/>
                <w:lang w:val="es"/>
              </w:rPr>
              <w:t>8</w:t>
            </w:r>
          </w:p>
        </w:tc>
      </w:tr>
      <w:tr w:rsidR="00321245" w14:paraId="5AB1225B" w14:textId="77777777" w:rsidTr="0036695A">
        <w:tc>
          <w:tcPr>
            <w:tcW w:w="825" w:type="dxa"/>
            <w:shd w:val="clear" w:color="auto" w:fill="auto"/>
          </w:tcPr>
          <w:p w14:paraId="77ACC34C" w14:textId="3F231393" w:rsidR="3DE1B534" w:rsidRPr="0036695A" w:rsidRDefault="3DE1B534" w:rsidP="0036695A">
            <w:pPr>
              <w:spacing w:before="40" w:after="40"/>
              <w:rPr>
                <w:sz w:val="22"/>
                <w:lang w:val="es"/>
              </w:rPr>
            </w:pPr>
            <w:r w:rsidRPr="0036695A">
              <w:rPr>
                <w:sz w:val="22"/>
                <w:lang w:val="es"/>
              </w:rPr>
              <w:t>RF27</w:t>
            </w:r>
          </w:p>
        </w:tc>
        <w:tc>
          <w:tcPr>
            <w:tcW w:w="4500" w:type="dxa"/>
            <w:shd w:val="clear" w:color="auto" w:fill="auto"/>
          </w:tcPr>
          <w:p w14:paraId="67D8F266" w14:textId="1C451CA4" w:rsidR="4FF7053D" w:rsidRPr="0036695A" w:rsidRDefault="4FF7053D" w:rsidP="0036695A">
            <w:pPr>
              <w:spacing w:before="40" w:after="40"/>
              <w:rPr>
                <w:sz w:val="22"/>
                <w:lang w:val="es"/>
              </w:rPr>
            </w:pPr>
            <w:r w:rsidRPr="0036695A">
              <w:rPr>
                <w:sz w:val="22"/>
                <w:lang w:val="es"/>
              </w:rPr>
              <w:t>Filtro de servicios por cliente</w:t>
            </w:r>
          </w:p>
        </w:tc>
        <w:tc>
          <w:tcPr>
            <w:tcW w:w="1665" w:type="dxa"/>
            <w:shd w:val="clear" w:color="auto" w:fill="auto"/>
          </w:tcPr>
          <w:p w14:paraId="696063F2" w14:textId="048EFB08" w:rsidR="4FF7053D" w:rsidRPr="0036695A" w:rsidRDefault="4FF7053D" w:rsidP="0036695A">
            <w:pPr>
              <w:spacing w:before="40" w:after="40"/>
              <w:rPr>
                <w:sz w:val="22"/>
                <w:lang w:val="es"/>
              </w:rPr>
            </w:pPr>
            <w:r w:rsidRPr="0036695A">
              <w:rPr>
                <w:sz w:val="22"/>
                <w:lang w:val="es"/>
              </w:rPr>
              <w:t>Media</w:t>
            </w:r>
          </w:p>
        </w:tc>
        <w:tc>
          <w:tcPr>
            <w:tcW w:w="1500" w:type="dxa"/>
            <w:shd w:val="clear" w:color="auto" w:fill="auto"/>
          </w:tcPr>
          <w:p w14:paraId="4EB96C80" w14:textId="4B1E5823" w:rsidR="07458CB5" w:rsidRPr="0036695A" w:rsidRDefault="6423EC51" w:rsidP="0036695A">
            <w:pPr>
              <w:spacing w:before="40" w:after="40"/>
              <w:rPr>
                <w:sz w:val="22"/>
                <w:lang w:val="es"/>
              </w:rPr>
            </w:pPr>
            <w:r w:rsidRPr="0036695A">
              <w:rPr>
                <w:sz w:val="22"/>
                <w:lang w:val="es"/>
              </w:rPr>
              <w:t>20</w:t>
            </w:r>
          </w:p>
        </w:tc>
      </w:tr>
      <w:tr w:rsidR="00321245" w14:paraId="4EF8DEEB" w14:textId="77777777" w:rsidTr="0036695A">
        <w:tc>
          <w:tcPr>
            <w:tcW w:w="825" w:type="dxa"/>
            <w:shd w:val="clear" w:color="auto" w:fill="auto"/>
          </w:tcPr>
          <w:p w14:paraId="5C8552F6" w14:textId="3ECEBB6F" w:rsidR="3DE1B534" w:rsidRPr="0036695A" w:rsidRDefault="3DE1B534" w:rsidP="0036695A">
            <w:pPr>
              <w:spacing w:before="40" w:after="40"/>
              <w:rPr>
                <w:sz w:val="22"/>
                <w:lang w:val="es"/>
              </w:rPr>
            </w:pPr>
            <w:r w:rsidRPr="0036695A">
              <w:rPr>
                <w:sz w:val="22"/>
                <w:lang w:val="es"/>
              </w:rPr>
              <w:t>RF28</w:t>
            </w:r>
          </w:p>
        </w:tc>
        <w:tc>
          <w:tcPr>
            <w:tcW w:w="4500" w:type="dxa"/>
            <w:shd w:val="clear" w:color="auto" w:fill="auto"/>
          </w:tcPr>
          <w:p w14:paraId="663016E8" w14:textId="09BD7AD9" w:rsidR="1DFC3E1D" w:rsidRPr="0036695A" w:rsidRDefault="1DFC3E1D" w:rsidP="0036695A">
            <w:pPr>
              <w:spacing w:before="40" w:after="40"/>
              <w:rPr>
                <w:sz w:val="22"/>
                <w:lang w:val="es"/>
              </w:rPr>
            </w:pPr>
            <w:r w:rsidRPr="0036695A">
              <w:rPr>
                <w:sz w:val="22"/>
                <w:lang w:val="es"/>
              </w:rPr>
              <w:t>Filtro por servicios</w:t>
            </w:r>
          </w:p>
        </w:tc>
        <w:tc>
          <w:tcPr>
            <w:tcW w:w="1665" w:type="dxa"/>
            <w:shd w:val="clear" w:color="auto" w:fill="auto"/>
          </w:tcPr>
          <w:p w14:paraId="3CEF630D" w14:textId="51F71CE5" w:rsidR="1DFC3E1D" w:rsidRPr="0036695A" w:rsidRDefault="1DFC3E1D" w:rsidP="0036695A">
            <w:pPr>
              <w:spacing w:before="40" w:after="40"/>
              <w:rPr>
                <w:sz w:val="22"/>
                <w:lang w:val="es"/>
              </w:rPr>
            </w:pPr>
            <w:r w:rsidRPr="0036695A">
              <w:rPr>
                <w:sz w:val="22"/>
                <w:lang w:val="es"/>
              </w:rPr>
              <w:t>Media</w:t>
            </w:r>
          </w:p>
        </w:tc>
        <w:tc>
          <w:tcPr>
            <w:tcW w:w="1500" w:type="dxa"/>
            <w:shd w:val="clear" w:color="auto" w:fill="auto"/>
          </w:tcPr>
          <w:p w14:paraId="4C2A8E2E" w14:textId="662745B1" w:rsidR="07458CB5" w:rsidRPr="0036695A" w:rsidRDefault="5D32C052" w:rsidP="0036695A">
            <w:pPr>
              <w:spacing w:before="40" w:after="40"/>
              <w:rPr>
                <w:sz w:val="22"/>
                <w:lang w:val="es"/>
              </w:rPr>
            </w:pPr>
            <w:r w:rsidRPr="0036695A">
              <w:rPr>
                <w:sz w:val="22"/>
                <w:lang w:val="es"/>
              </w:rPr>
              <w:t>50</w:t>
            </w:r>
          </w:p>
        </w:tc>
      </w:tr>
      <w:tr w:rsidR="00321245" w14:paraId="2ADBED7D" w14:textId="77777777" w:rsidTr="0036695A">
        <w:tc>
          <w:tcPr>
            <w:tcW w:w="825" w:type="dxa"/>
            <w:shd w:val="clear" w:color="auto" w:fill="auto"/>
          </w:tcPr>
          <w:p w14:paraId="51CCDC42" w14:textId="285B88C3" w:rsidR="3DE1B534" w:rsidRPr="0036695A" w:rsidRDefault="3DE1B534" w:rsidP="0036695A">
            <w:pPr>
              <w:spacing w:before="40" w:after="40"/>
              <w:rPr>
                <w:sz w:val="22"/>
                <w:lang w:val="es"/>
              </w:rPr>
            </w:pPr>
            <w:r w:rsidRPr="0036695A">
              <w:rPr>
                <w:sz w:val="22"/>
                <w:lang w:val="es"/>
              </w:rPr>
              <w:t>RF29</w:t>
            </w:r>
          </w:p>
        </w:tc>
        <w:tc>
          <w:tcPr>
            <w:tcW w:w="4500" w:type="dxa"/>
            <w:shd w:val="clear" w:color="auto" w:fill="auto"/>
          </w:tcPr>
          <w:p w14:paraId="54B27A92" w14:textId="1621C075" w:rsidR="76D61D3E" w:rsidRPr="0036695A" w:rsidRDefault="76D61D3E" w:rsidP="0036695A">
            <w:pPr>
              <w:spacing w:before="40" w:after="40"/>
              <w:rPr>
                <w:sz w:val="22"/>
                <w:lang w:val="es"/>
              </w:rPr>
            </w:pPr>
            <w:r w:rsidRPr="0036695A">
              <w:rPr>
                <w:sz w:val="22"/>
                <w:lang w:val="es"/>
              </w:rPr>
              <w:t>Notificaciones de estado y alertas</w:t>
            </w:r>
          </w:p>
        </w:tc>
        <w:tc>
          <w:tcPr>
            <w:tcW w:w="1665" w:type="dxa"/>
            <w:shd w:val="clear" w:color="auto" w:fill="auto"/>
          </w:tcPr>
          <w:p w14:paraId="4DF95A91" w14:textId="45F3ACBA" w:rsidR="76D61D3E" w:rsidRPr="0036695A" w:rsidRDefault="76D61D3E" w:rsidP="0036695A">
            <w:pPr>
              <w:spacing w:before="40" w:after="40"/>
              <w:rPr>
                <w:sz w:val="22"/>
                <w:lang w:val="es"/>
              </w:rPr>
            </w:pPr>
            <w:r w:rsidRPr="0036695A">
              <w:rPr>
                <w:sz w:val="22"/>
                <w:lang w:val="es"/>
              </w:rPr>
              <w:t>Alta</w:t>
            </w:r>
          </w:p>
        </w:tc>
        <w:tc>
          <w:tcPr>
            <w:tcW w:w="1500" w:type="dxa"/>
            <w:shd w:val="clear" w:color="auto" w:fill="auto"/>
          </w:tcPr>
          <w:p w14:paraId="3BE87245" w14:textId="05799990" w:rsidR="07458CB5" w:rsidRPr="0036695A" w:rsidRDefault="0F1CB35C" w:rsidP="0036695A">
            <w:pPr>
              <w:spacing w:before="40" w:after="40"/>
              <w:rPr>
                <w:sz w:val="22"/>
                <w:lang w:val="es"/>
              </w:rPr>
            </w:pPr>
            <w:r w:rsidRPr="0036695A">
              <w:rPr>
                <w:sz w:val="22"/>
                <w:lang w:val="es"/>
              </w:rPr>
              <w:t>15</w:t>
            </w:r>
          </w:p>
        </w:tc>
      </w:tr>
      <w:tr w:rsidR="00321245" w14:paraId="33A94AAF" w14:textId="77777777" w:rsidTr="0036695A">
        <w:tc>
          <w:tcPr>
            <w:tcW w:w="825" w:type="dxa"/>
            <w:shd w:val="clear" w:color="auto" w:fill="auto"/>
          </w:tcPr>
          <w:p w14:paraId="71EF8910" w14:textId="4914C2FA" w:rsidR="3DE1B534" w:rsidRPr="0036695A" w:rsidRDefault="3DE1B534" w:rsidP="0036695A">
            <w:pPr>
              <w:spacing w:before="40" w:after="40"/>
              <w:rPr>
                <w:sz w:val="22"/>
                <w:lang w:val="es"/>
              </w:rPr>
            </w:pPr>
            <w:r w:rsidRPr="0036695A">
              <w:rPr>
                <w:sz w:val="22"/>
                <w:lang w:val="es"/>
              </w:rPr>
              <w:t>RF30</w:t>
            </w:r>
          </w:p>
        </w:tc>
        <w:tc>
          <w:tcPr>
            <w:tcW w:w="4500" w:type="dxa"/>
            <w:shd w:val="clear" w:color="auto" w:fill="auto"/>
          </w:tcPr>
          <w:p w14:paraId="4360FE13" w14:textId="067EC04B" w:rsidR="24DF426A" w:rsidRPr="0036695A" w:rsidRDefault="24DF426A" w:rsidP="0036695A">
            <w:pPr>
              <w:spacing w:before="40" w:after="40"/>
              <w:rPr>
                <w:sz w:val="22"/>
                <w:lang w:val="es"/>
              </w:rPr>
            </w:pPr>
            <w:r w:rsidRPr="0036695A">
              <w:rPr>
                <w:sz w:val="22"/>
                <w:lang w:val="es"/>
              </w:rPr>
              <w:t>Traspaso de funcionario hacia otro subjefe de operativa</w:t>
            </w:r>
          </w:p>
        </w:tc>
        <w:tc>
          <w:tcPr>
            <w:tcW w:w="1665" w:type="dxa"/>
            <w:shd w:val="clear" w:color="auto" w:fill="auto"/>
          </w:tcPr>
          <w:p w14:paraId="70131985" w14:textId="783F5676" w:rsidR="24DF426A" w:rsidRPr="0036695A" w:rsidRDefault="24DF426A" w:rsidP="0036695A">
            <w:pPr>
              <w:spacing w:before="40" w:after="40"/>
              <w:rPr>
                <w:sz w:val="22"/>
                <w:lang w:val="es"/>
              </w:rPr>
            </w:pPr>
            <w:r w:rsidRPr="0036695A">
              <w:rPr>
                <w:sz w:val="22"/>
                <w:lang w:val="es"/>
              </w:rPr>
              <w:t>Alta</w:t>
            </w:r>
          </w:p>
        </w:tc>
        <w:tc>
          <w:tcPr>
            <w:tcW w:w="1500" w:type="dxa"/>
            <w:shd w:val="clear" w:color="auto" w:fill="auto"/>
          </w:tcPr>
          <w:p w14:paraId="37CA060A" w14:textId="70204134" w:rsidR="07458CB5" w:rsidRPr="0036695A" w:rsidRDefault="4A98C682" w:rsidP="0036695A">
            <w:pPr>
              <w:spacing w:before="40" w:after="40"/>
              <w:rPr>
                <w:sz w:val="22"/>
                <w:lang w:val="es"/>
              </w:rPr>
            </w:pPr>
            <w:r w:rsidRPr="0036695A">
              <w:rPr>
                <w:sz w:val="22"/>
                <w:lang w:val="es"/>
              </w:rPr>
              <w:t>15</w:t>
            </w:r>
          </w:p>
        </w:tc>
      </w:tr>
      <w:tr w:rsidR="00321245" w14:paraId="1D670B08" w14:textId="77777777" w:rsidTr="0036695A">
        <w:tc>
          <w:tcPr>
            <w:tcW w:w="825" w:type="dxa"/>
            <w:shd w:val="clear" w:color="auto" w:fill="auto"/>
          </w:tcPr>
          <w:p w14:paraId="4F25C812" w14:textId="08E2573F" w:rsidR="3DE1B534" w:rsidRPr="0036695A" w:rsidRDefault="3DE1B534" w:rsidP="0036695A">
            <w:pPr>
              <w:spacing w:before="40" w:after="40"/>
              <w:rPr>
                <w:sz w:val="22"/>
                <w:lang w:val="es"/>
              </w:rPr>
            </w:pPr>
            <w:r w:rsidRPr="0036695A">
              <w:rPr>
                <w:sz w:val="22"/>
                <w:lang w:val="es"/>
              </w:rPr>
              <w:t>RF31</w:t>
            </w:r>
          </w:p>
        </w:tc>
        <w:tc>
          <w:tcPr>
            <w:tcW w:w="4500" w:type="dxa"/>
            <w:shd w:val="clear" w:color="auto" w:fill="auto"/>
          </w:tcPr>
          <w:p w14:paraId="7337B817" w14:textId="4D286EAC" w:rsidR="329DBFC6" w:rsidRPr="0036695A" w:rsidRDefault="329DBFC6" w:rsidP="0036695A">
            <w:pPr>
              <w:spacing w:before="40" w:after="40"/>
              <w:rPr>
                <w:sz w:val="22"/>
                <w:lang w:val="es"/>
              </w:rPr>
            </w:pPr>
            <w:r w:rsidRPr="0036695A">
              <w:rPr>
                <w:sz w:val="22"/>
                <w:lang w:val="es"/>
              </w:rPr>
              <w:t>Traspaso de funcionario hacia otro subjefe de operativa</w:t>
            </w:r>
          </w:p>
        </w:tc>
        <w:tc>
          <w:tcPr>
            <w:tcW w:w="1665" w:type="dxa"/>
            <w:shd w:val="clear" w:color="auto" w:fill="auto"/>
          </w:tcPr>
          <w:p w14:paraId="492983EA" w14:textId="7ECF2FDF" w:rsidR="329DBFC6" w:rsidRPr="0036695A" w:rsidRDefault="329DBFC6" w:rsidP="0036695A">
            <w:pPr>
              <w:spacing w:before="40" w:after="40"/>
              <w:rPr>
                <w:sz w:val="22"/>
                <w:lang w:val="es"/>
              </w:rPr>
            </w:pPr>
            <w:r w:rsidRPr="0036695A">
              <w:rPr>
                <w:sz w:val="22"/>
                <w:lang w:val="es"/>
              </w:rPr>
              <w:t>Alta</w:t>
            </w:r>
          </w:p>
        </w:tc>
        <w:tc>
          <w:tcPr>
            <w:tcW w:w="1500" w:type="dxa"/>
            <w:shd w:val="clear" w:color="auto" w:fill="auto"/>
          </w:tcPr>
          <w:p w14:paraId="2E5AC929" w14:textId="30CAF2F4" w:rsidR="07458CB5" w:rsidRPr="0036695A" w:rsidRDefault="6A19902D" w:rsidP="0036695A">
            <w:pPr>
              <w:spacing w:before="40" w:after="40"/>
              <w:rPr>
                <w:sz w:val="22"/>
                <w:lang w:val="es"/>
              </w:rPr>
            </w:pPr>
            <w:r w:rsidRPr="0036695A">
              <w:rPr>
                <w:sz w:val="22"/>
                <w:lang w:val="es"/>
              </w:rPr>
              <w:t>15</w:t>
            </w:r>
          </w:p>
        </w:tc>
      </w:tr>
      <w:tr w:rsidR="00321245" w14:paraId="326BAD39" w14:textId="77777777" w:rsidTr="0036695A">
        <w:tc>
          <w:tcPr>
            <w:tcW w:w="825" w:type="dxa"/>
            <w:shd w:val="clear" w:color="auto" w:fill="auto"/>
          </w:tcPr>
          <w:p w14:paraId="4FF9DE51" w14:textId="773EE5FD" w:rsidR="3DE1B534" w:rsidRPr="0036695A" w:rsidRDefault="3DE1B534" w:rsidP="0036695A">
            <w:pPr>
              <w:spacing w:before="40" w:after="40"/>
              <w:rPr>
                <w:sz w:val="22"/>
                <w:lang w:val="es"/>
              </w:rPr>
            </w:pPr>
            <w:r w:rsidRPr="0036695A">
              <w:rPr>
                <w:sz w:val="22"/>
                <w:lang w:val="es"/>
              </w:rPr>
              <w:t>RF32</w:t>
            </w:r>
          </w:p>
        </w:tc>
        <w:tc>
          <w:tcPr>
            <w:tcW w:w="4500" w:type="dxa"/>
            <w:shd w:val="clear" w:color="auto" w:fill="auto"/>
          </w:tcPr>
          <w:p w14:paraId="5386FA64" w14:textId="22FD344D" w:rsidR="1492A8BC" w:rsidRPr="0036695A" w:rsidRDefault="1492A8BC" w:rsidP="0036695A">
            <w:pPr>
              <w:spacing w:before="40" w:after="40"/>
              <w:rPr>
                <w:sz w:val="22"/>
                <w:lang w:val="es"/>
              </w:rPr>
            </w:pPr>
            <w:r w:rsidRPr="0036695A">
              <w:rPr>
                <w:sz w:val="22"/>
                <w:lang w:val="es"/>
              </w:rPr>
              <w:t>Cambio de libres de funcionarios</w:t>
            </w:r>
          </w:p>
        </w:tc>
        <w:tc>
          <w:tcPr>
            <w:tcW w:w="1665" w:type="dxa"/>
            <w:shd w:val="clear" w:color="auto" w:fill="auto"/>
          </w:tcPr>
          <w:p w14:paraId="0F5BC827" w14:textId="4D974D53" w:rsidR="1492A8BC" w:rsidRPr="0036695A" w:rsidRDefault="1492A8BC" w:rsidP="0036695A">
            <w:pPr>
              <w:spacing w:before="40" w:after="40"/>
              <w:rPr>
                <w:sz w:val="22"/>
                <w:lang w:val="es"/>
              </w:rPr>
            </w:pPr>
            <w:r w:rsidRPr="0036695A">
              <w:rPr>
                <w:sz w:val="22"/>
                <w:lang w:val="es"/>
              </w:rPr>
              <w:t>Alta</w:t>
            </w:r>
          </w:p>
        </w:tc>
        <w:tc>
          <w:tcPr>
            <w:tcW w:w="1500" w:type="dxa"/>
            <w:shd w:val="clear" w:color="auto" w:fill="auto"/>
          </w:tcPr>
          <w:p w14:paraId="51AB111B" w14:textId="7EEB6886" w:rsidR="07458CB5" w:rsidRPr="0036695A" w:rsidRDefault="6AA51734" w:rsidP="0036695A">
            <w:pPr>
              <w:spacing w:before="40" w:after="40"/>
              <w:rPr>
                <w:sz w:val="22"/>
                <w:lang w:val="es"/>
              </w:rPr>
            </w:pPr>
            <w:r w:rsidRPr="0036695A">
              <w:rPr>
                <w:sz w:val="22"/>
                <w:lang w:val="es"/>
              </w:rPr>
              <w:t>15</w:t>
            </w:r>
          </w:p>
        </w:tc>
      </w:tr>
      <w:tr w:rsidR="00321245" w14:paraId="1DC83166" w14:textId="77777777" w:rsidTr="0036695A">
        <w:tc>
          <w:tcPr>
            <w:tcW w:w="825" w:type="dxa"/>
            <w:shd w:val="clear" w:color="auto" w:fill="auto"/>
          </w:tcPr>
          <w:p w14:paraId="7768EF53" w14:textId="54A2539F" w:rsidR="3DE1B534" w:rsidRPr="0036695A" w:rsidRDefault="3DE1B534" w:rsidP="0036695A">
            <w:pPr>
              <w:spacing w:before="40" w:after="40"/>
              <w:rPr>
                <w:sz w:val="22"/>
                <w:lang w:val="es"/>
              </w:rPr>
            </w:pPr>
            <w:r w:rsidRPr="0036695A">
              <w:rPr>
                <w:sz w:val="22"/>
                <w:lang w:val="es"/>
              </w:rPr>
              <w:t>RF33</w:t>
            </w:r>
          </w:p>
        </w:tc>
        <w:tc>
          <w:tcPr>
            <w:tcW w:w="4500" w:type="dxa"/>
            <w:shd w:val="clear" w:color="auto" w:fill="auto"/>
          </w:tcPr>
          <w:p w14:paraId="6C00C995" w14:textId="5D0ED523" w:rsidR="5A22A5C9" w:rsidRPr="0036695A" w:rsidRDefault="5A22A5C9" w:rsidP="0036695A">
            <w:pPr>
              <w:spacing w:before="40" w:after="40"/>
              <w:rPr>
                <w:sz w:val="22"/>
                <w:lang w:val="es"/>
              </w:rPr>
            </w:pPr>
            <w:r w:rsidRPr="0036695A">
              <w:rPr>
                <w:sz w:val="22"/>
                <w:lang w:val="es"/>
              </w:rPr>
              <w:t>Acumulación de libres</w:t>
            </w:r>
          </w:p>
        </w:tc>
        <w:tc>
          <w:tcPr>
            <w:tcW w:w="1665" w:type="dxa"/>
            <w:shd w:val="clear" w:color="auto" w:fill="auto"/>
          </w:tcPr>
          <w:p w14:paraId="53677590" w14:textId="3157F1F2" w:rsidR="5A22A5C9" w:rsidRPr="0036695A" w:rsidRDefault="5A22A5C9" w:rsidP="0036695A">
            <w:pPr>
              <w:spacing w:before="40" w:after="40"/>
              <w:rPr>
                <w:sz w:val="22"/>
                <w:lang w:val="es"/>
              </w:rPr>
            </w:pPr>
            <w:r w:rsidRPr="0036695A">
              <w:rPr>
                <w:sz w:val="22"/>
                <w:lang w:val="es"/>
              </w:rPr>
              <w:t>Baja</w:t>
            </w:r>
          </w:p>
        </w:tc>
        <w:tc>
          <w:tcPr>
            <w:tcW w:w="1500" w:type="dxa"/>
            <w:shd w:val="clear" w:color="auto" w:fill="auto"/>
          </w:tcPr>
          <w:p w14:paraId="49D4FFED" w14:textId="2F10590C" w:rsidR="07458CB5" w:rsidRPr="0036695A" w:rsidRDefault="032F314B" w:rsidP="0036695A">
            <w:pPr>
              <w:spacing w:before="40" w:after="40"/>
              <w:rPr>
                <w:sz w:val="22"/>
                <w:lang w:val="es"/>
              </w:rPr>
            </w:pPr>
            <w:r w:rsidRPr="0036695A">
              <w:rPr>
                <w:sz w:val="22"/>
                <w:lang w:val="es"/>
              </w:rPr>
              <w:t>15</w:t>
            </w:r>
          </w:p>
        </w:tc>
      </w:tr>
      <w:tr w:rsidR="00321245" w14:paraId="2270F41C" w14:textId="77777777" w:rsidTr="0036695A">
        <w:tc>
          <w:tcPr>
            <w:tcW w:w="825" w:type="dxa"/>
            <w:shd w:val="clear" w:color="auto" w:fill="auto"/>
          </w:tcPr>
          <w:p w14:paraId="1C7567DF" w14:textId="6443351C" w:rsidR="3DE1B534" w:rsidRPr="0036695A" w:rsidRDefault="3DE1B534" w:rsidP="0036695A">
            <w:pPr>
              <w:spacing w:before="40" w:after="40"/>
              <w:rPr>
                <w:sz w:val="22"/>
                <w:lang w:val="es"/>
              </w:rPr>
            </w:pPr>
            <w:r w:rsidRPr="0036695A">
              <w:rPr>
                <w:sz w:val="22"/>
                <w:lang w:val="es"/>
              </w:rPr>
              <w:t>RF</w:t>
            </w:r>
            <w:r w:rsidR="3438B9AA" w:rsidRPr="0036695A">
              <w:rPr>
                <w:sz w:val="22"/>
                <w:lang w:val="es"/>
              </w:rPr>
              <w:t>34</w:t>
            </w:r>
          </w:p>
        </w:tc>
        <w:tc>
          <w:tcPr>
            <w:tcW w:w="4500" w:type="dxa"/>
            <w:shd w:val="clear" w:color="auto" w:fill="auto"/>
          </w:tcPr>
          <w:p w14:paraId="0C0096BD" w14:textId="46B0E9AD" w:rsidR="06805254" w:rsidRPr="0036695A" w:rsidRDefault="06805254" w:rsidP="0036695A">
            <w:pPr>
              <w:spacing w:before="40" w:after="40"/>
              <w:rPr>
                <w:sz w:val="22"/>
                <w:lang w:val="es"/>
              </w:rPr>
            </w:pPr>
            <w:r w:rsidRPr="0036695A">
              <w:rPr>
                <w:sz w:val="22"/>
                <w:lang w:val="es"/>
              </w:rPr>
              <w:t>Ingreso Manual de jornada laboral de funcionario</w:t>
            </w:r>
          </w:p>
        </w:tc>
        <w:tc>
          <w:tcPr>
            <w:tcW w:w="1665" w:type="dxa"/>
            <w:shd w:val="clear" w:color="auto" w:fill="auto"/>
          </w:tcPr>
          <w:p w14:paraId="2439C069" w14:textId="5590A2E9" w:rsidR="06805254" w:rsidRPr="0036695A" w:rsidRDefault="06805254" w:rsidP="0036695A">
            <w:pPr>
              <w:spacing w:before="40" w:after="40"/>
              <w:rPr>
                <w:sz w:val="22"/>
                <w:lang w:val="es"/>
              </w:rPr>
            </w:pPr>
            <w:r w:rsidRPr="0036695A">
              <w:rPr>
                <w:sz w:val="22"/>
                <w:lang w:val="es"/>
              </w:rPr>
              <w:t>Alta</w:t>
            </w:r>
          </w:p>
        </w:tc>
        <w:tc>
          <w:tcPr>
            <w:tcW w:w="1500" w:type="dxa"/>
            <w:shd w:val="clear" w:color="auto" w:fill="auto"/>
          </w:tcPr>
          <w:p w14:paraId="1A45E865" w14:textId="72A4961D" w:rsidR="07458CB5" w:rsidRPr="0036695A" w:rsidRDefault="0024EFDC" w:rsidP="0036695A">
            <w:pPr>
              <w:spacing w:before="40" w:after="40"/>
              <w:rPr>
                <w:sz w:val="22"/>
                <w:lang w:val="es"/>
              </w:rPr>
            </w:pPr>
            <w:r w:rsidRPr="0036695A">
              <w:rPr>
                <w:sz w:val="22"/>
                <w:lang w:val="es"/>
              </w:rPr>
              <w:t>60</w:t>
            </w:r>
          </w:p>
        </w:tc>
      </w:tr>
      <w:tr w:rsidR="00321245" w14:paraId="574311D2" w14:textId="77777777" w:rsidTr="0036695A">
        <w:tc>
          <w:tcPr>
            <w:tcW w:w="825" w:type="dxa"/>
            <w:shd w:val="clear" w:color="auto" w:fill="auto"/>
          </w:tcPr>
          <w:p w14:paraId="743CD494" w14:textId="4288CAAC" w:rsidR="3DE1B534" w:rsidRPr="0036695A" w:rsidRDefault="3DE1B534" w:rsidP="0036695A">
            <w:pPr>
              <w:spacing w:before="40" w:after="40"/>
              <w:rPr>
                <w:sz w:val="22"/>
                <w:lang w:val="es"/>
              </w:rPr>
            </w:pPr>
            <w:r w:rsidRPr="0036695A">
              <w:rPr>
                <w:sz w:val="22"/>
                <w:lang w:val="es"/>
              </w:rPr>
              <w:t>RF</w:t>
            </w:r>
            <w:r w:rsidR="2C1D218F" w:rsidRPr="0036695A">
              <w:rPr>
                <w:sz w:val="22"/>
                <w:lang w:val="es"/>
              </w:rPr>
              <w:t>35</w:t>
            </w:r>
          </w:p>
        </w:tc>
        <w:tc>
          <w:tcPr>
            <w:tcW w:w="4500" w:type="dxa"/>
            <w:shd w:val="clear" w:color="auto" w:fill="auto"/>
          </w:tcPr>
          <w:p w14:paraId="73398C3A" w14:textId="7C4CEB32" w:rsidR="10B01071" w:rsidRPr="0036695A" w:rsidRDefault="10B01071" w:rsidP="0036695A">
            <w:pPr>
              <w:spacing w:before="40" w:after="40"/>
              <w:rPr>
                <w:sz w:val="22"/>
                <w:lang w:val="es"/>
              </w:rPr>
            </w:pPr>
            <w:r w:rsidRPr="0036695A">
              <w:rPr>
                <w:sz w:val="22"/>
                <w:lang w:val="es"/>
              </w:rPr>
              <w:t>Modificación Manual de horas fuera del escalafón</w:t>
            </w:r>
          </w:p>
        </w:tc>
        <w:tc>
          <w:tcPr>
            <w:tcW w:w="1665" w:type="dxa"/>
            <w:shd w:val="clear" w:color="auto" w:fill="auto"/>
          </w:tcPr>
          <w:p w14:paraId="757602E4" w14:textId="3652393C" w:rsidR="10B01071" w:rsidRPr="0036695A" w:rsidRDefault="10B01071" w:rsidP="0036695A">
            <w:pPr>
              <w:spacing w:before="40" w:after="40"/>
              <w:rPr>
                <w:sz w:val="22"/>
                <w:lang w:val="es"/>
              </w:rPr>
            </w:pPr>
            <w:r w:rsidRPr="0036695A">
              <w:rPr>
                <w:sz w:val="22"/>
                <w:lang w:val="es"/>
              </w:rPr>
              <w:t>Alta</w:t>
            </w:r>
          </w:p>
        </w:tc>
        <w:tc>
          <w:tcPr>
            <w:tcW w:w="1500" w:type="dxa"/>
            <w:shd w:val="clear" w:color="auto" w:fill="auto"/>
          </w:tcPr>
          <w:p w14:paraId="5A1D2AB8" w14:textId="367AE753" w:rsidR="07458CB5" w:rsidRPr="0036695A" w:rsidRDefault="7DFC4EB6" w:rsidP="0036695A">
            <w:pPr>
              <w:spacing w:before="40" w:after="40"/>
              <w:rPr>
                <w:sz w:val="22"/>
                <w:lang w:val="es"/>
              </w:rPr>
            </w:pPr>
            <w:r w:rsidRPr="0036695A">
              <w:rPr>
                <w:sz w:val="22"/>
                <w:lang w:val="es"/>
              </w:rPr>
              <w:t>20</w:t>
            </w:r>
          </w:p>
        </w:tc>
      </w:tr>
      <w:tr w:rsidR="00321245" w14:paraId="73A7180D" w14:textId="77777777" w:rsidTr="0036695A">
        <w:tc>
          <w:tcPr>
            <w:tcW w:w="825" w:type="dxa"/>
            <w:shd w:val="clear" w:color="auto" w:fill="auto"/>
          </w:tcPr>
          <w:p w14:paraId="544BDBF6" w14:textId="09097709" w:rsidR="3DE1B534" w:rsidRPr="0036695A" w:rsidRDefault="3DE1B534" w:rsidP="0036695A">
            <w:pPr>
              <w:spacing w:before="40" w:after="40"/>
              <w:rPr>
                <w:sz w:val="22"/>
                <w:lang w:val="es"/>
              </w:rPr>
            </w:pPr>
            <w:r w:rsidRPr="0036695A">
              <w:rPr>
                <w:sz w:val="22"/>
                <w:lang w:val="es"/>
              </w:rPr>
              <w:t>RF</w:t>
            </w:r>
            <w:r w:rsidR="093F8A40" w:rsidRPr="0036695A">
              <w:rPr>
                <w:sz w:val="22"/>
                <w:lang w:val="es"/>
              </w:rPr>
              <w:t>36</w:t>
            </w:r>
          </w:p>
        </w:tc>
        <w:tc>
          <w:tcPr>
            <w:tcW w:w="4500" w:type="dxa"/>
            <w:shd w:val="clear" w:color="auto" w:fill="auto"/>
          </w:tcPr>
          <w:p w14:paraId="327CD278" w14:textId="0314C797" w:rsidR="010CB6BC" w:rsidRPr="0036695A" w:rsidRDefault="010CB6BC" w:rsidP="0036695A">
            <w:pPr>
              <w:spacing w:before="40" w:after="40"/>
              <w:rPr>
                <w:sz w:val="22"/>
                <w:lang w:val="es"/>
              </w:rPr>
            </w:pPr>
            <w:r w:rsidRPr="0036695A">
              <w:rPr>
                <w:sz w:val="22"/>
                <w:lang w:val="es"/>
              </w:rPr>
              <w:t>Reporte de horas realizada por un funcionario para RR.HH</w:t>
            </w:r>
          </w:p>
        </w:tc>
        <w:tc>
          <w:tcPr>
            <w:tcW w:w="1665" w:type="dxa"/>
            <w:shd w:val="clear" w:color="auto" w:fill="auto"/>
          </w:tcPr>
          <w:p w14:paraId="2F274692" w14:textId="78B73F73" w:rsidR="010CB6BC" w:rsidRPr="0036695A" w:rsidRDefault="010CB6BC" w:rsidP="0036695A">
            <w:pPr>
              <w:spacing w:before="40" w:after="40"/>
              <w:rPr>
                <w:sz w:val="22"/>
                <w:lang w:val="es"/>
              </w:rPr>
            </w:pPr>
            <w:r w:rsidRPr="0036695A">
              <w:rPr>
                <w:sz w:val="22"/>
                <w:lang w:val="es"/>
              </w:rPr>
              <w:t>Alta</w:t>
            </w:r>
          </w:p>
        </w:tc>
        <w:tc>
          <w:tcPr>
            <w:tcW w:w="1500" w:type="dxa"/>
            <w:shd w:val="clear" w:color="auto" w:fill="auto"/>
          </w:tcPr>
          <w:p w14:paraId="5DBE5982" w14:textId="679CDF59" w:rsidR="07458CB5" w:rsidRPr="0036695A" w:rsidRDefault="40102482" w:rsidP="0036695A">
            <w:pPr>
              <w:spacing w:before="40" w:after="40"/>
              <w:rPr>
                <w:sz w:val="22"/>
                <w:lang w:val="es"/>
              </w:rPr>
            </w:pPr>
            <w:r w:rsidRPr="0036695A">
              <w:rPr>
                <w:sz w:val="22"/>
                <w:lang w:val="es"/>
              </w:rPr>
              <w:t>20</w:t>
            </w:r>
          </w:p>
        </w:tc>
      </w:tr>
      <w:tr w:rsidR="00321245" w14:paraId="225C380E" w14:textId="77777777" w:rsidTr="0036695A">
        <w:tc>
          <w:tcPr>
            <w:tcW w:w="825" w:type="dxa"/>
            <w:shd w:val="clear" w:color="auto" w:fill="auto"/>
          </w:tcPr>
          <w:p w14:paraId="2F31A0BB" w14:textId="2AFADAFD" w:rsidR="3DE1B534" w:rsidRPr="0036695A" w:rsidRDefault="3DE1B534" w:rsidP="0036695A">
            <w:pPr>
              <w:spacing w:before="40" w:after="40"/>
              <w:rPr>
                <w:sz w:val="22"/>
                <w:lang w:val="es"/>
              </w:rPr>
            </w:pPr>
            <w:r w:rsidRPr="0036695A">
              <w:rPr>
                <w:sz w:val="22"/>
                <w:lang w:val="es"/>
              </w:rPr>
              <w:t>RF</w:t>
            </w:r>
            <w:r w:rsidR="1B84DE5F" w:rsidRPr="0036695A">
              <w:rPr>
                <w:sz w:val="22"/>
                <w:lang w:val="es"/>
              </w:rPr>
              <w:t>37</w:t>
            </w:r>
          </w:p>
        </w:tc>
        <w:tc>
          <w:tcPr>
            <w:tcW w:w="4500" w:type="dxa"/>
            <w:shd w:val="clear" w:color="auto" w:fill="auto"/>
          </w:tcPr>
          <w:p w14:paraId="0BC40CF3" w14:textId="6097DE80" w:rsidR="32A13D2C" w:rsidRPr="0036695A" w:rsidRDefault="32A13D2C" w:rsidP="0036695A">
            <w:pPr>
              <w:spacing w:before="40" w:after="40"/>
              <w:rPr>
                <w:sz w:val="22"/>
                <w:lang w:val="es"/>
              </w:rPr>
            </w:pPr>
            <w:r w:rsidRPr="0036695A">
              <w:rPr>
                <w:sz w:val="22"/>
                <w:lang w:val="es"/>
              </w:rPr>
              <w:t>Reporte de horas realizadas en un servicio</w:t>
            </w:r>
          </w:p>
        </w:tc>
        <w:tc>
          <w:tcPr>
            <w:tcW w:w="1665" w:type="dxa"/>
            <w:shd w:val="clear" w:color="auto" w:fill="auto"/>
          </w:tcPr>
          <w:p w14:paraId="758AB9A3" w14:textId="1B46D339" w:rsidR="32A13D2C" w:rsidRPr="0036695A" w:rsidRDefault="32A13D2C" w:rsidP="0036695A">
            <w:pPr>
              <w:spacing w:before="40" w:after="40"/>
              <w:rPr>
                <w:sz w:val="22"/>
                <w:lang w:val="es"/>
              </w:rPr>
            </w:pPr>
            <w:r w:rsidRPr="0036695A">
              <w:rPr>
                <w:sz w:val="22"/>
                <w:lang w:val="es"/>
              </w:rPr>
              <w:t>Alta</w:t>
            </w:r>
          </w:p>
        </w:tc>
        <w:tc>
          <w:tcPr>
            <w:tcW w:w="1500" w:type="dxa"/>
            <w:shd w:val="clear" w:color="auto" w:fill="auto"/>
          </w:tcPr>
          <w:p w14:paraId="131C2CDB" w14:textId="7AD22C4D" w:rsidR="07458CB5" w:rsidRPr="0036695A" w:rsidRDefault="3B080A75" w:rsidP="0036695A">
            <w:pPr>
              <w:spacing w:before="40" w:after="40"/>
              <w:rPr>
                <w:sz w:val="22"/>
                <w:lang w:val="es"/>
              </w:rPr>
            </w:pPr>
            <w:r w:rsidRPr="0036695A">
              <w:rPr>
                <w:sz w:val="22"/>
                <w:lang w:val="es"/>
              </w:rPr>
              <w:t>20</w:t>
            </w:r>
          </w:p>
        </w:tc>
      </w:tr>
      <w:tr w:rsidR="00321245" w14:paraId="78D81652" w14:textId="77777777" w:rsidTr="0036695A">
        <w:tc>
          <w:tcPr>
            <w:tcW w:w="825" w:type="dxa"/>
            <w:shd w:val="clear" w:color="auto" w:fill="auto"/>
          </w:tcPr>
          <w:p w14:paraId="58CFEF7D" w14:textId="71FA5DA4" w:rsidR="3DE1B534" w:rsidRPr="0036695A" w:rsidRDefault="3DE1B534" w:rsidP="0036695A">
            <w:pPr>
              <w:spacing w:before="40" w:after="40"/>
              <w:rPr>
                <w:sz w:val="22"/>
                <w:lang w:val="es"/>
              </w:rPr>
            </w:pPr>
            <w:r w:rsidRPr="0036695A">
              <w:rPr>
                <w:sz w:val="22"/>
                <w:lang w:val="es"/>
              </w:rPr>
              <w:t>RF</w:t>
            </w:r>
            <w:r w:rsidR="4BDFB1A3" w:rsidRPr="0036695A">
              <w:rPr>
                <w:sz w:val="22"/>
                <w:lang w:val="es"/>
              </w:rPr>
              <w:t>38</w:t>
            </w:r>
          </w:p>
        </w:tc>
        <w:tc>
          <w:tcPr>
            <w:tcW w:w="4500" w:type="dxa"/>
            <w:shd w:val="clear" w:color="auto" w:fill="auto"/>
          </w:tcPr>
          <w:p w14:paraId="57D90238" w14:textId="74E406D9" w:rsidR="3AE6EB4F" w:rsidRPr="0036695A" w:rsidRDefault="3AE6EB4F" w:rsidP="0036695A">
            <w:pPr>
              <w:spacing w:before="40" w:after="40"/>
              <w:rPr>
                <w:sz w:val="22"/>
                <w:lang w:val="es"/>
              </w:rPr>
            </w:pPr>
            <w:r w:rsidRPr="0036695A">
              <w:rPr>
                <w:sz w:val="22"/>
                <w:lang w:val="es"/>
              </w:rPr>
              <w:t>Reporte de horas realizada por un funcionario en servicio</w:t>
            </w:r>
          </w:p>
        </w:tc>
        <w:tc>
          <w:tcPr>
            <w:tcW w:w="1665" w:type="dxa"/>
            <w:shd w:val="clear" w:color="auto" w:fill="auto"/>
          </w:tcPr>
          <w:p w14:paraId="1054F13F" w14:textId="4E222A26" w:rsidR="3AE6EB4F" w:rsidRPr="0036695A" w:rsidRDefault="3AE6EB4F" w:rsidP="0036695A">
            <w:pPr>
              <w:spacing w:before="40" w:after="40"/>
              <w:rPr>
                <w:sz w:val="22"/>
                <w:lang w:val="es"/>
              </w:rPr>
            </w:pPr>
            <w:r w:rsidRPr="0036695A">
              <w:rPr>
                <w:sz w:val="22"/>
                <w:lang w:val="es"/>
              </w:rPr>
              <w:t>Alta</w:t>
            </w:r>
          </w:p>
        </w:tc>
        <w:tc>
          <w:tcPr>
            <w:tcW w:w="1500" w:type="dxa"/>
            <w:shd w:val="clear" w:color="auto" w:fill="auto"/>
          </w:tcPr>
          <w:p w14:paraId="7976A07E" w14:textId="679DA64C" w:rsidR="07458CB5" w:rsidRPr="0036695A" w:rsidRDefault="6FC30729" w:rsidP="0036695A">
            <w:pPr>
              <w:spacing w:before="40" w:after="40"/>
              <w:rPr>
                <w:sz w:val="22"/>
                <w:lang w:val="es"/>
              </w:rPr>
            </w:pPr>
            <w:r w:rsidRPr="0036695A">
              <w:rPr>
                <w:sz w:val="22"/>
                <w:lang w:val="es"/>
              </w:rPr>
              <w:t>20</w:t>
            </w:r>
          </w:p>
        </w:tc>
      </w:tr>
      <w:tr w:rsidR="00321245" w14:paraId="523C3C11" w14:textId="77777777" w:rsidTr="0036695A">
        <w:tc>
          <w:tcPr>
            <w:tcW w:w="825" w:type="dxa"/>
            <w:shd w:val="clear" w:color="auto" w:fill="auto"/>
          </w:tcPr>
          <w:p w14:paraId="25DDC99A" w14:textId="25318AE8" w:rsidR="3DE1B534" w:rsidRPr="0036695A" w:rsidRDefault="3DE1B534" w:rsidP="0036695A">
            <w:pPr>
              <w:spacing w:before="40" w:after="40"/>
              <w:rPr>
                <w:sz w:val="22"/>
                <w:lang w:val="es"/>
              </w:rPr>
            </w:pPr>
            <w:r w:rsidRPr="0036695A">
              <w:rPr>
                <w:sz w:val="22"/>
                <w:lang w:val="es"/>
              </w:rPr>
              <w:t>RF</w:t>
            </w:r>
            <w:r w:rsidR="4C0EAA0C" w:rsidRPr="0036695A">
              <w:rPr>
                <w:sz w:val="22"/>
                <w:lang w:val="es"/>
              </w:rPr>
              <w:t>39</w:t>
            </w:r>
          </w:p>
        </w:tc>
        <w:tc>
          <w:tcPr>
            <w:tcW w:w="4500" w:type="dxa"/>
            <w:shd w:val="clear" w:color="auto" w:fill="auto"/>
          </w:tcPr>
          <w:p w14:paraId="74C48C50" w14:textId="1ACEEC30" w:rsidR="7B2A5279" w:rsidRPr="0036695A" w:rsidRDefault="7B2A5279" w:rsidP="0036695A">
            <w:pPr>
              <w:spacing w:before="40" w:after="40"/>
              <w:rPr>
                <w:sz w:val="22"/>
                <w:lang w:val="es"/>
              </w:rPr>
            </w:pPr>
            <w:r w:rsidRPr="0036695A">
              <w:rPr>
                <w:sz w:val="22"/>
                <w:lang w:val="es"/>
              </w:rPr>
              <w:t>Reporte de horas extras</w:t>
            </w:r>
          </w:p>
        </w:tc>
        <w:tc>
          <w:tcPr>
            <w:tcW w:w="1665" w:type="dxa"/>
            <w:shd w:val="clear" w:color="auto" w:fill="auto"/>
          </w:tcPr>
          <w:p w14:paraId="725F0D46" w14:textId="3498BD4C" w:rsidR="7B2A5279" w:rsidRPr="0036695A" w:rsidRDefault="7B2A5279" w:rsidP="0036695A">
            <w:pPr>
              <w:spacing w:before="40" w:after="40"/>
              <w:rPr>
                <w:sz w:val="22"/>
                <w:lang w:val="es"/>
              </w:rPr>
            </w:pPr>
            <w:r w:rsidRPr="0036695A">
              <w:rPr>
                <w:sz w:val="22"/>
                <w:lang w:val="es"/>
              </w:rPr>
              <w:t>Media</w:t>
            </w:r>
          </w:p>
        </w:tc>
        <w:tc>
          <w:tcPr>
            <w:tcW w:w="1500" w:type="dxa"/>
            <w:shd w:val="clear" w:color="auto" w:fill="auto"/>
          </w:tcPr>
          <w:p w14:paraId="6AD3F9D8" w14:textId="5C159B7A" w:rsidR="07458CB5" w:rsidRPr="0036695A" w:rsidRDefault="118D9610" w:rsidP="0036695A">
            <w:pPr>
              <w:spacing w:before="40" w:after="40"/>
              <w:rPr>
                <w:sz w:val="22"/>
                <w:lang w:val="es"/>
              </w:rPr>
            </w:pPr>
            <w:r w:rsidRPr="0036695A">
              <w:rPr>
                <w:sz w:val="22"/>
                <w:lang w:val="es"/>
              </w:rPr>
              <w:t>20</w:t>
            </w:r>
          </w:p>
        </w:tc>
      </w:tr>
      <w:tr w:rsidR="00321245" w14:paraId="1745107C" w14:textId="77777777" w:rsidTr="0036695A">
        <w:tc>
          <w:tcPr>
            <w:tcW w:w="825" w:type="dxa"/>
            <w:shd w:val="clear" w:color="auto" w:fill="auto"/>
          </w:tcPr>
          <w:p w14:paraId="7E25CCCD" w14:textId="146AF4CE" w:rsidR="3DE1B534" w:rsidRPr="0036695A" w:rsidRDefault="3DE1B534" w:rsidP="0036695A">
            <w:pPr>
              <w:spacing w:before="40" w:after="40"/>
              <w:rPr>
                <w:sz w:val="22"/>
                <w:lang w:val="es"/>
              </w:rPr>
            </w:pPr>
            <w:r w:rsidRPr="0036695A">
              <w:rPr>
                <w:sz w:val="22"/>
                <w:lang w:val="es"/>
              </w:rPr>
              <w:t>RF</w:t>
            </w:r>
            <w:r w:rsidR="7EA615BB" w:rsidRPr="0036695A">
              <w:rPr>
                <w:sz w:val="22"/>
                <w:lang w:val="es"/>
              </w:rPr>
              <w:t>40</w:t>
            </w:r>
          </w:p>
        </w:tc>
        <w:tc>
          <w:tcPr>
            <w:tcW w:w="4500" w:type="dxa"/>
            <w:shd w:val="clear" w:color="auto" w:fill="auto"/>
          </w:tcPr>
          <w:p w14:paraId="020A752E" w14:textId="36F6A7AC" w:rsidR="08078272" w:rsidRPr="0036695A" w:rsidRDefault="08078272" w:rsidP="0036695A">
            <w:pPr>
              <w:spacing w:before="40" w:after="40"/>
              <w:rPr>
                <w:sz w:val="22"/>
                <w:lang w:val="es"/>
              </w:rPr>
            </w:pPr>
            <w:r w:rsidRPr="0036695A">
              <w:rPr>
                <w:sz w:val="22"/>
                <w:lang w:val="es"/>
              </w:rPr>
              <w:t>Reporte de libres otorgados</w:t>
            </w:r>
          </w:p>
        </w:tc>
        <w:tc>
          <w:tcPr>
            <w:tcW w:w="1665" w:type="dxa"/>
            <w:shd w:val="clear" w:color="auto" w:fill="auto"/>
          </w:tcPr>
          <w:p w14:paraId="01E38AFC" w14:textId="7323EEE9" w:rsidR="08078272" w:rsidRPr="0036695A" w:rsidRDefault="08078272" w:rsidP="0036695A">
            <w:pPr>
              <w:spacing w:before="40" w:after="40"/>
              <w:rPr>
                <w:sz w:val="22"/>
                <w:lang w:val="es"/>
              </w:rPr>
            </w:pPr>
            <w:r w:rsidRPr="0036695A">
              <w:rPr>
                <w:sz w:val="22"/>
                <w:lang w:val="es"/>
              </w:rPr>
              <w:t>Media</w:t>
            </w:r>
          </w:p>
        </w:tc>
        <w:tc>
          <w:tcPr>
            <w:tcW w:w="1500" w:type="dxa"/>
            <w:shd w:val="clear" w:color="auto" w:fill="auto"/>
          </w:tcPr>
          <w:p w14:paraId="49A3C095" w14:textId="675B5552" w:rsidR="07458CB5" w:rsidRPr="0036695A" w:rsidRDefault="1C4E0978" w:rsidP="0036695A">
            <w:pPr>
              <w:spacing w:before="40" w:after="40"/>
              <w:rPr>
                <w:sz w:val="22"/>
                <w:lang w:val="es"/>
              </w:rPr>
            </w:pPr>
            <w:r w:rsidRPr="0036695A">
              <w:rPr>
                <w:sz w:val="22"/>
                <w:lang w:val="es"/>
              </w:rPr>
              <w:t>20</w:t>
            </w:r>
          </w:p>
        </w:tc>
      </w:tr>
      <w:tr w:rsidR="00321245" w14:paraId="61B40849" w14:textId="77777777" w:rsidTr="0036695A">
        <w:tc>
          <w:tcPr>
            <w:tcW w:w="825" w:type="dxa"/>
            <w:shd w:val="clear" w:color="auto" w:fill="auto"/>
          </w:tcPr>
          <w:p w14:paraId="18D792A1" w14:textId="3AA6D8B1" w:rsidR="3DE1B534" w:rsidRPr="0036695A" w:rsidRDefault="3DE1B534" w:rsidP="0036695A">
            <w:pPr>
              <w:spacing w:before="40" w:after="40"/>
              <w:rPr>
                <w:sz w:val="22"/>
                <w:lang w:val="es"/>
              </w:rPr>
            </w:pPr>
            <w:r w:rsidRPr="0036695A">
              <w:rPr>
                <w:sz w:val="22"/>
                <w:lang w:val="es"/>
              </w:rPr>
              <w:lastRenderedPageBreak/>
              <w:t>RF</w:t>
            </w:r>
            <w:r w:rsidR="3563B496" w:rsidRPr="0036695A">
              <w:rPr>
                <w:sz w:val="22"/>
                <w:lang w:val="es"/>
              </w:rPr>
              <w:t>41</w:t>
            </w:r>
          </w:p>
        </w:tc>
        <w:tc>
          <w:tcPr>
            <w:tcW w:w="4500" w:type="dxa"/>
            <w:shd w:val="clear" w:color="auto" w:fill="auto"/>
          </w:tcPr>
          <w:p w14:paraId="2CDC28FB" w14:textId="3E0FC8FD" w:rsidR="3368A147" w:rsidRPr="0036695A" w:rsidRDefault="3368A147" w:rsidP="0036695A">
            <w:pPr>
              <w:spacing w:before="40" w:after="40"/>
              <w:rPr>
                <w:sz w:val="22"/>
                <w:lang w:val="es"/>
              </w:rPr>
            </w:pPr>
            <w:r w:rsidRPr="0036695A">
              <w:rPr>
                <w:sz w:val="22"/>
                <w:lang w:val="es"/>
              </w:rPr>
              <w:t>Registro de tipo de contrato</w:t>
            </w:r>
          </w:p>
        </w:tc>
        <w:tc>
          <w:tcPr>
            <w:tcW w:w="1665" w:type="dxa"/>
            <w:shd w:val="clear" w:color="auto" w:fill="auto"/>
          </w:tcPr>
          <w:p w14:paraId="45B2DEE3" w14:textId="10E85505" w:rsidR="3368A147" w:rsidRPr="0036695A" w:rsidRDefault="3368A147" w:rsidP="0036695A">
            <w:pPr>
              <w:spacing w:before="40" w:after="40"/>
              <w:rPr>
                <w:sz w:val="22"/>
                <w:lang w:val="es"/>
              </w:rPr>
            </w:pPr>
            <w:r w:rsidRPr="0036695A">
              <w:rPr>
                <w:sz w:val="22"/>
                <w:lang w:val="es"/>
              </w:rPr>
              <w:t>Media</w:t>
            </w:r>
          </w:p>
        </w:tc>
        <w:tc>
          <w:tcPr>
            <w:tcW w:w="1500" w:type="dxa"/>
            <w:shd w:val="clear" w:color="auto" w:fill="auto"/>
          </w:tcPr>
          <w:p w14:paraId="7F3C9A2C" w14:textId="73CCF14B" w:rsidR="07458CB5" w:rsidRPr="0036695A" w:rsidRDefault="1C4E0978" w:rsidP="0036695A">
            <w:pPr>
              <w:spacing w:before="40" w:after="40"/>
              <w:rPr>
                <w:sz w:val="22"/>
                <w:lang w:val="es"/>
              </w:rPr>
            </w:pPr>
            <w:r w:rsidRPr="0036695A">
              <w:rPr>
                <w:sz w:val="22"/>
                <w:lang w:val="es"/>
              </w:rPr>
              <w:t>20</w:t>
            </w:r>
          </w:p>
        </w:tc>
      </w:tr>
      <w:tr w:rsidR="00321245" w14:paraId="7DE8BF16" w14:textId="77777777" w:rsidTr="0036695A">
        <w:trPr>
          <w:trHeight w:val="360"/>
        </w:trPr>
        <w:tc>
          <w:tcPr>
            <w:tcW w:w="825" w:type="dxa"/>
            <w:shd w:val="clear" w:color="auto" w:fill="auto"/>
          </w:tcPr>
          <w:p w14:paraId="27DA293B" w14:textId="76BE6906" w:rsidR="3DE1B534" w:rsidRPr="0036695A" w:rsidRDefault="3DE1B534" w:rsidP="0036695A">
            <w:pPr>
              <w:spacing w:before="40" w:after="40"/>
              <w:rPr>
                <w:sz w:val="22"/>
                <w:lang w:val="es"/>
              </w:rPr>
            </w:pPr>
            <w:r w:rsidRPr="0036695A">
              <w:rPr>
                <w:sz w:val="22"/>
                <w:lang w:val="es"/>
              </w:rPr>
              <w:t>RF</w:t>
            </w:r>
            <w:r w:rsidR="2D0A2281" w:rsidRPr="0036695A">
              <w:rPr>
                <w:sz w:val="22"/>
                <w:lang w:val="es"/>
              </w:rPr>
              <w:t>42</w:t>
            </w:r>
          </w:p>
        </w:tc>
        <w:tc>
          <w:tcPr>
            <w:tcW w:w="4500" w:type="dxa"/>
            <w:shd w:val="clear" w:color="auto" w:fill="auto"/>
          </w:tcPr>
          <w:p w14:paraId="74300959" w14:textId="1D5C0ACF" w:rsidR="6211675E" w:rsidRPr="0036695A" w:rsidRDefault="6211675E" w:rsidP="0036695A">
            <w:pPr>
              <w:spacing w:before="40" w:after="40"/>
              <w:rPr>
                <w:sz w:val="22"/>
                <w:lang w:val="es"/>
              </w:rPr>
            </w:pPr>
            <w:r w:rsidRPr="0036695A">
              <w:rPr>
                <w:sz w:val="22"/>
                <w:lang w:val="es"/>
              </w:rPr>
              <w:t>Exportación de reportes</w:t>
            </w:r>
          </w:p>
        </w:tc>
        <w:tc>
          <w:tcPr>
            <w:tcW w:w="1665" w:type="dxa"/>
            <w:shd w:val="clear" w:color="auto" w:fill="auto"/>
          </w:tcPr>
          <w:p w14:paraId="2E158CFC" w14:textId="23A09310" w:rsidR="6211675E" w:rsidRPr="0036695A" w:rsidRDefault="6211675E" w:rsidP="0036695A">
            <w:pPr>
              <w:spacing w:before="40" w:after="40"/>
              <w:rPr>
                <w:sz w:val="22"/>
                <w:lang w:val="es"/>
              </w:rPr>
            </w:pPr>
            <w:r w:rsidRPr="0036695A">
              <w:rPr>
                <w:sz w:val="22"/>
                <w:lang w:val="es"/>
              </w:rPr>
              <w:t>Media</w:t>
            </w:r>
          </w:p>
        </w:tc>
        <w:tc>
          <w:tcPr>
            <w:tcW w:w="1500" w:type="dxa"/>
            <w:shd w:val="clear" w:color="auto" w:fill="auto"/>
          </w:tcPr>
          <w:p w14:paraId="0A8DE4A2" w14:textId="75FA24A8" w:rsidR="07458CB5" w:rsidRPr="0036695A" w:rsidRDefault="278D89D2" w:rsidP="0036695A">
            <w:pPr>
              <w:spacing w:before="40" w:after="40"/>
              <w:rPr>
                <w:sz w:val="22"/>
                <w:lang w:val="es"/>
              </w:rPr>
            </w:pPr>
            <w:r w:rsidRPr="0036695A">
              <w:rPr>
                <w:sz w:val="22"/>
                <w:lang w:val="es"/>
              </w:rPr>
              <w:t>20</w:t>
            </w:r>
          </w:p>
        </w:tc>
      </w:tr>
      <w:tr w:rsidR="00321245" w14:paraId="3DAF7949" w14:textId="77777777" w:rsidTr="0036695A">
        <w:trPr>
          <w:trHeight w:val="360"/>
        </w:trPr>
        <w:tc>
          <w:tcPr>
            <w:tcW w:w="825" w:type="dxa"/>
            <w:shd w:val="clear" w:color="auto" w:fill="auto"/>
          </w:tcPr>
          <w:p w14:paraId="5D0C9F27" w14:textId="435B0648" w:rsidR="7FB468F6" w:rsidRPr="0036695A" w:rsidRDefault="7FB468F6" w:rsidP="7FB468F6">
            <w:pPr>
              <w:rPr>
                <w:szCs w:val="24"/>
                <w:lang w:val="es"/>
              </w:rPr>
            </w:pPr>
          </w:p>
        </w:tc>
        <w:tc>
          <w:tcPr>
            <w:tcW w:w="4500" w:type="dxa"/>
            <w:shd w:val="clear" w:color="auto" w:fill="auto"/>
          </w:tcPr>
          <w:p w14:paraId="3C3EC568" w14:textId="5E50E85D" w:rsidR="7FB468F6" w:rsidRPr="0036695A" w:rsidRDefault="7FB468F6" w:rsidP="7FB468F6">
            <w:pPr>
              <w:rPr>
                <w:szCs w:val="24"/>
                <w:lang w:val="es"/>
              </w:rPr>
            </w:pPr>
          </w:p>
        </w:tc>
        <w:tc>
          <w:tcPr>
            <w:tcW w:w="1665" w:type="dxa"/>
            <w:shd w:val="clear" w:color="auto" w:fill="auto"/>
          </w:tcPr>
          <w:p w14:paraId="0F2F6E61" w14:textId="51830224" w:rsidR="0413BDF3" w:rsidRPr="0036695A" w:rsidRDefault="0413BDF3" w:rsidP="7FB468F6">
            <w:pPr>
              <w:rPr>
                <w:szCs w:val="24"/>
                <w:lang w:val="es"/>
              </w:rPr>
            </w:pPr>
            <w:r w:rsidRPr="0036695A">
              <w:rPr>
                <w:szCs w:val="24"/>
                <w:lang w:val="es"/>
              </w:rPr>
              <w:t>TOTAL</w:t>
            </w:r>
          </w:p>
        </w:tc>
        <w:tc>
          <w:tcPr>
            <w:tcW w:w="1500" w:type="dxa"/>
            <w:shd w:val="clear" w:color="auto" w:fill="auto"/>
          </w:tcPr>
          <w:p w14:paraId="5213DB72" w14:textId="48BDDC8B" w:rsidR="3B7255BF" w:rsidRPr="0036695A" w:rsidRDefault="3B7255BF" w:rsidP="7FB468F6">
            <w:pPr>
              <w:rPr>
                <w:szCs w:val="24"/>
                <w:lang w:val="es"/>
              </w:rPr>
            </w:pPr>
            <w:r w:rsidRPr="0036695A">
              <w:rPr>
                <w:szCs w:val="24"/>
                <w:lang w:val="es"/>
              </w:rPr>
              <w:t>665</w:t>
            </w:r>
          </w:p>
        </w:tc>
      </w:tr>
    </w:tbl>
    <w:p w14:paraId="76B77A6F" w14:textId="34A4F060" w:rsidR="07458CB5" w:rsidRDefault="07458CB5" w:rsidP="07458CB5">
      <w:pPr>
        <w:pStyle w:val="ParrafoORT"/>
        <w:rPr>
          <w:szCs w:val="24"/>
          <w:lang w:val="es-ES"/>
        </w:rPr>
      </w:pPr>
    </w:p>
    <w:p w14:paraId="24C9AE97" w14:textId="2FE8CA45" w:rsidR="5DD27F23" w:rsidRDefault="75BC122E" w:rsidP="5DD27F23">
      <w:pPr>
        <w:pStyle w:val="ParrafoORT"/>
        <w:rPr>
          <w:szCs w:val="24"/>
          <w:lang w:val="es-ES"/>
        </w:rPr>
      </w:pPr>
      <w:r w:rsidRPr="42CC0B2C">
        <w:rPr>
          <w:szCs w:val="24"/>
          <w:lang w:val="es-ES"/>
        </w:rPr>
        <w:t xml:space="preserve">Si se tiene un </w:t>
      </w:r>
      <w:r w:rsidR="55C7810F" w:rsidRPr="42CC0B2C">
        <w:rPr>
          <w:szCs w:val="24"/>
          <w:lang w:val="es-ES"/>
        </w:rPr>
        <w:t>régimen</w:t>
      </w:r>
      <w:r w:rsidRPr="42CC0B2C">
        <w:rPr>
          <w:szCs w:val="24"/>
          <w:lang w:val="es-ES"/>
        </w:rPr>
        <w:t xml:space="preserve"> de trabajo de </w:t>
      </w:r>
      <w:r w:rsidR="37DE1A9E" w:rsidRPr="42CC0B2C">
        <w:rPr>
          <w:szCs w:val="24"/>
          <w:lang w:val="es-ES"/>
        </w:rPr>
        <w:t>5.5</w:t>
      </w:r>
      <w:r w:rsidRPr="42CC0B2C">
        <w:rPr>
          <w:szCs w:val="24"/>
          <w:lang w:val="es-ES"/>
        </w:rPr>
        <w:t xml:space="preserve"> horas diarias comenzando del 1</w:t>
      </w:r>
      <w:r w:rsidR="1DF7A2E7" w:rsidRPr="42CC0B2C">
        <w:rPr>
          <w:szCs w:val="24"/>
          <w:lang w:val="es-ES"/>
        </w:rPr>
        <w:t>7</w:t>
      </w:r>
      <w:r w:rsidRPr="42CC0B2C">
        <w:rPr>
          <w:szCs w:val="24"/>
          <w:lang w:val="es-ES"/>
        </w:rPr>
        <w:t>/05/2021 y como fecha de finalización 2</w:t>
      </w:r>
      <w:r w:rsidR="330F768B" w:rsidRPr="42CC0B2C">
        <w:rPr>
          <w:szCs w:val="24"/>
          <w:lang w:val="es-ES"/>
        </w:rPr>
        <w:t>0</w:t>
      </w:r>
      <w:r w:rsidRPr="42CC0B2C">
        <w:rPr>
          <w:szCs w:val="24"/>
          <w:lang w:val="es-ES"/>
        </w:rPr>
        <w:t xml:space="preserve">/09/2021 se </w:t>
      </w:r>
      <w:r w:rsidR="0B3D18BB" w:rsidRPr="42CC0B2C">
        <w:rPr>
          <w:szCs w:val="24"/>
          <w:lang w:val="es-ES"/>
        </w:rPr>
        <w:t>calcula un esfuerzo de trabajo de 6</w:t>
      </w:r>
      <w:r w:rsidR="6DE33592" w:rsidRPr="42CC0B2C">
        <w:rPr>
          <w:szCs w:val="24"/>
          <w:lang w:val="es-ES"/>
        </w:rPr>
        <w:t>98.5</w:t>
      </w:r>
      <w:r w:rsidR="0B3D18BB" w:rsidRPr="42CC0B2C">
        <w:rPr>
          <w:szCs w:val="24"/>
          <w:lang w:val="es-ES"/>
        </w:rPr>
        <w:t xml:space="preserve"> horas</w:t>
      </w:r>
      <w:r w:rsidR="5BD193BE" w:rsidRPr="42CC0B2C">
        <w:rPr>
          <w:szCs w:val="24"/>
          <w:lang w:val="es-ES"/>
        </w:rPr>
        <w:t xml:space="preserve"> de desarrollo.</w:t>
      </w:r>
    </w:p>
    <w:p w14:paraId="10A49754" w14:textId="154E3853" w:rsidR="00A3633F" w:rsidRDefault="00A3633F" w:rsidP="5DD27F23">
      <w:pPr>
        <w:pStyle w:val="ParrafoORT"/>
        <w:rPr>
          <w:szCs w:val="24"/>
          <w:lang w:val="es-ES"/>
        </w:rPr>
      </w:pPr>
    </w:p>
    <w:p w14:paraId="74D39494" w14:textId="73F7D617" w:rsidR="00A3633F" w:rsidRDefault="00A3633F" w:rsidP="5DD27F23">
      <w:pPr>
        <w:pStyle w:val="ParrafoORT"/>
        <w:rPr>
          <w:szCs w:val="24"/>
          <w:lang w:val="es-ES"/>
        </w:rPr>
      </w:pPr>
    </w:p>
    <w:p w14:paraId="05DD38F4" w14:textId="12DEA137" w:rsidR="00A3633F" w:rsidRDefault="00A3633F" w:rsidP="5DD27F23">
      <w:pPr>
        <w:pStyle w:val="ParrafoORT"/>
        <w:rPr>
          <w:szCs w:val="24"/>
          <w:lang w:val="es-ES"/>
        </w:rPr>
      </w:pPr>
    </w:p>
    <w:p w14:paraId="01DB73C8" w14:textId="5AF566FE" w:rsidR="00A3633F" w:rsidRDefault="00A3633F" w:rsidP="5DD27F23">
      <w:pPr>
        <w:pStyle w:val="ParrafoORT"/>
        <w:rPr>
          <w:szCs w:val="24"/>
          <w:lang w:val="es-ES"/>
        </w:rPr>
      </w:pPr>
    </w:p>
    <w:p w14:paraId="137D05FB" w14:textId="3E5B2149" w:rsidR="00A3633F" w:rsidRDefault="00A3633F" w:rsidP="5DD27F23">
      <w:pPr>
        <w:pStyle w:val="ParrafoORT"/>
        <w:rPr>
          <w:szCs w:val="24"/>
          <w:lang w:val="es-ES"/>
        </w:rPr>
      </w:pPr>
    </w:p>
    <w:p w14:paraId="4918C2B6" w14:textId="55F2AE1C" w:rsidR="00A3633F" w:rsidRDefault="00A3633F" w:rsidP="5DD27F23">
      <w:pPr>
        <w:pStyle w:val="ParrafoORT"/>
        <w:rPr>
          <w:szCs w:val="24"/>
          <w:lang w:val="es-ES"/>
        </w:rPr>
      </w:pPr>
    </w:p>
    <w:p w14:paraId="5A0E5AE3" w14:textId="73C193D3" w:rsidR="00A3633F" w:rsidRDefault="00A3633F" w:rsidP="5DD27F23">
      <w:pPr>
        <w:pStyle w:val="ParrafoORT"/>
        <w:rPr>
          <w:szCs w:val="24"/>
          <w:lang w:val="es-ES"/>
        </w:rPr>
      </w:pPr>
    </w:p>
    <w:p w14:paraId="6450EBED" w14:textId="0F77E10E" w:rsidR="00A3633F" w:rsidRDefault="00A3633F" w:rsidP="5DD27F23">
      <w:pPr>
        <w:pStyle w:val="ParrafoORT"/>
        <w:rPr>
          <w:szCs w:val="24"/>
          <w:lang w:val="es-ES"/>
        </w:rPr>
      </w:pPr>
    </w:p>
    <w:p w14:paraId="05019687" w14:textId="28F8749D" w:rsidR="00A3633F" w:rsidRDefault="00A3633F" w:rsidP="5DD27F23">
      <w:pPr>
        <w:pStyle w:val="ParrafoORT"/>
        <w:rPr>
          <w:szCs w:val="24"/>
          <w:lang w:val="es-ES"/>
        </w:rPr>
      </w:pPr>
    </w:p>
    <w:p w14:paraId="5E9E6E05" w14:textId="7EEF9E7D" w:rsidR="00A3633F" w:rsidRDefault="00A3633F" w:rsidP="5DD27F23">
      <w:pPr>
        <w:pStyle w:val="ParrafoORT"/>
        <w:rPr>
          <w:szCs w:val="24"/>
          <w:lang w:val="es-ES"/>
        </w:rPr>
      </w:pPr>
    </w:p>
    <w:p w14:paraId="49A01819" w14:textId="1DC94622" w:rsidR="00A3633F" w:rsidRDefault="00A3633F" w:rsidP="5DD27F23">
      <w:pPr>
        <w:pStyle w:val="ParrafoORT"/>
        <w:rPr>
          <w:szCs w:val="24"/>
          <w:lang w:val="es-ES"/>
        </w:rPr>
      </w:pPr>
    </w:p>
    <w:p w14:paraId="4D945207" w14:textId="4E1BC1EA" w:rsidR="00A3633F" w:rsidRDefault="00A3633F" w:rsidP="5DD27F23">
      <w:pPr>
        <w:pStyle w:val="ParrafoORT"/>
        <w:rPr>
          <w:szCs w:val="24"/>
          <w:lang w:val="es-ES"/>
        </w:rPr>
      </w:pPr>
    </w:p>
    <w:p w14:paraId="19EB1304" w14:textId="6A452E3B" w:rsidR="00A3633F" w:rsidRDefault="00A3633F" w:rsidP="5DD27F23">
      <w:pPr>
        <w:pStyle w:val="ParrafoORT"/>
        <w:rPr>
          <w:szCs w:val="24"/>
          <w:lang w:val="es-ES"/>
        </w:rPr>
      </w:pPr>
    </w:p>
    <w:p w14:paraId="7B0B8CF5" w14:textId="052B990E" w:rsidR="00A3633F" w:rsidRDefault="00A3633F" w:rsidP="5DD27F23">
      <w:pPr>
        <w:pStyle w:val="ParrafoORT"/>
        <w:rPr>
          <w:szCs w:val="24"/>
          <w:lang w:val="es-ES"/>
        </w:rPr>
      </w:pPr>
    </w:p>
    <w:p w14:paraId="749B5FE9" w14:textId="07BB65D5" w:rsidR="00A3633F" w:rsidRDefault="00A3633F" w:rsidP="5DD27F23">
      <w:pPr>
        <w:pStyle w:val="ParrafoORT"/>
        <w:rPr>
          <w:szCs w:val="24"/>
          <w:lang w:val="es-ES"/>
        </w:rPr>
      </w:pPr>
    </w:p>
    <w:p w14:paraId="3B3E5D58" w14:textId="628FBEF3" w:rsidR="00A3633F" w:rsidRDefault="00A3633F" w:rsidP="5DD27F23">
      <w:pPr>
        <w:pStyle w:val="ParrafoORT"/>
        <w:rPr>
          <w:szCs w:val="24"/>
          <w:lang w:val="es-ES"/>
        </w:rPr>
      </w:pPr>
    </w:p>
    <w:p w14:paraId="3F9D6325" w14:textId="77777777" w:rsidR="00A3633F" w:rsidRDefault="00A3633F" w:rsidP="5DD27F23">
      <w:pPr>
        <w:pStyle w:val="ParrafoORT"/>
        <w:rPr>
          <w:szCs w:val="24"/>
          <w:lang w:val="es-ES"/>
        </w:rPr>
      </w:pPr>
    </w:p>
    <w:p w14:paraId="348E5923" w14:textId="06047734" w:rsidR="1C9805E4" w:rsidRDefault="602319E2" w:rsidP="3FBF3F81">
      <w:pPr>
        <w:pStyle w:val="SubNivelORT"/>
        <w:numPr>
          <w:ilvl w:val="0"/>
          <w:numId w:val="0"/>
        </w:numPr>
        <w:rPr>
          <w:rStyle w:val="SubNivelORTCar"/>
        </w:rPr>
      </w:pPr>
      <w:bookmarkStart w:id="124" w:name="_Toc71468324"/>
      <w:r w:rsidRPr="3FBF3F81">
        <w:rPr>
          <w:rStyle w:val="SubNivelORTCar"/>
          <w:b/>
          <w:bCs/>
        </w:rPr>
        <w:lastRenderedPageBreak/>
        <w:t xml:space="preserve">2.8. </w:t>
      </w:r>
      <w:r w:rsidR="3B30EA61" w:rsidRPr="3FBF3F81">
        <w:rPr>
          <w:rStyle w:val="SubNivelORTCar"/>
          <w:b/>
          <w:bCs/>
        </w:rPr>
        <w:t>Arquitectura – Particularidades</w:t>
      </w:r>
      <w:r w:rsidR="216D1613" w:rsidRPr="3FBF3F81">
        <w:rPr>
          <w:rStyle w:val="SubNivelORTCar"/>
          <w:b/>
          <w:bCs/>
        </w:rPr>
        <w:t>.</w:t>
      </w:r>
      <w:bookmarkEnd w:id="124"/>
    </w:p>
    <w:p w14:paraId="4079D682" w14:textId="7EA18CFB" w:rsidR="1C9805E4" w:rsidRDefault="5C9FE430" w:rsidP="00C971EB">
      <w:pPr>
        <w:pStyle w:val="SubNivelORT"/>
        <w:numPr>
          <w:ilvl w:val="0"/>
          <w:numId w:val="0"/>
        </w:numPr>
        <w:ind w:left="357"/>
        <w:outlineLvl w:val="2"/>
        <w:rPr>
          <w:rStyle w:val="SubNivelORTCar"/>
          <w:b/>
          <w:bCs/>
        </w:rPr>
      </w:pPr>
      <w:bookmarkStart w:id="125" w:name="_Toc71468325"/>
      <w:r w:rsidRPr="3FBF3F81">
        <w:rPr>
          <w:rStyle w:val="SubNivelORTCar"/>
          <w:b/>
          <w:bCs/>
        </w:rPr>
        <w:t>2.8.1. Relevamiento de Hardware existente.</w:t>
      </w:r>
      <w:bookmarkEnd w:id="125"/>
    </w:p>
    <w:p w14:paraId="4AC77584" w14:textId="1B58D47E" w:rsidR="5C9FE430" w:rsidRDefault="5C9FE430" w:rsidP="6299FE61">
      <w:pPr>
        <w:pStyle w:val="ParrafoORT"/>
        <w:rPr>
          <w:szCs w:val="24"/>
        </w:rPr>
      </w:pPr>
      <w:r w:rsidRPr="6299FE61">
        <w:rPr>
          <w:szCs w:val="24"/>
        </w:rPr>
        <w:t xml:space="preserve">Actualmente Vector Seguridad trabaja con un servidor </w:t>
      </w:r>
      <w:r w:rsidR="577FCC63" w:rsidRPr="6299FE61">
        <w:rPr>
          <w:szCs w:val="24"/>
        </w:rPr>
        <w:t xml:space="preserve">local con las siguientes </w:t>
      </w:r>
      <w:r w:rsidR="313480C4" w:rsidRPr="6299FE61">
        <w:rPr>
          <w:szCs w:val="24"/>
        </w:rPr>
        <w:t>características</w:t>
      </w:r>
      <w:r w:rsidR="577FCC63" w:rsidRPr="6299FE61">
        <w:rPr>
          <w:szCs w:val="24"/>
        </w:rPr>
        <w:t>:</w:t>
      </w:r>
    </w:p>
    <w:p w14:paraId="7C754BA0" w14:textId="3528169D" w:rsidR="577FCC63" w:rsidRDefault="577FCC63" w:rsidP="6299FE61">
      <w:pPr>
        <w:pStyle w:val="ParrafoORT"/>
        <w:rPr>
          <w:szCs w:val="24"/>
        </w:rPr>
      </w:pPr>
      <w:r w:rsidRPr="6299FE61">
        <w:rPr>
          <w:szCs w:val="24"/>
        </w:rPr>
        <w:t>Sistema operativo: Windows Server 2008 Enterprise 32 bits</w:t>
      </w:r>
    </w:p>
    <w:p w14:paraId="78B63647" w14:textId="4E51CEE1" w:rsidR="577FCC63" w:rsidRDefault="577FCC63" w:rsidP="6299FE61">
      <w:pPr>
        <w:pStyle w:val="ParrafoORT"/>
        <w:rPr>
          <w:szCs w:val="24"/>
        </w:rPr>
      </w:pPr>
      <w:r w:rsidRPr="6299FE61">
        <w:rPr>
          <w:szCs w:val="24"/>
        </w:rPr>
        <w:t>Memoria RAM: 8 GB</w:t>
      </w:r>
    </w:p>
    <w:p w14:paraId="4EC38E6E" w14:textId="3085A4CD" w:rsidR="577FCC63" w:rsidRDefault="577FCC63" w:rsidP="6299FE61">
      <w:pPr>
        <w:pStyle w:val="ParrafoORT"/>
        <w:rPr>
          <w:szCs w:val="24"/>
        </w:rPr>
      </w:pPr>
      <w:r w:rsidRPr="6299FE61">
        <w:rPr>
          <w:szCs w:val="24"/>
        </w:rPr>
        <w:t>Procesador: Core I7 3.6 GHz</w:t>
      </w:r>
    </w:p>
    <w:p w14:paraId="59898622" w14:textId="0679A419" w:rsidR="577FCC63" w:rsidRDefault="577FCC63" w:rsidP="6299FE61">
      <w:pPr>
        <w:pStyle w:val="ParrafoORT"/>
        <w:rPr>
          <w:szCs w:val="24"/>
        </w:rPr>
      </w:pPr>
      <w:r w:rsidRPr="6299FE61">
        <w:rPr>
          <w:szCs w:val="24"/>
        </w:rPr>
        <w:t>Disco de Almacenamiento: HDD de 2 TB de almacenamiento</w:t>
      </w:r>
    </w:p>
    <w:p w14:paraId="76D87E2E" w14:textId="32BF407B" w:rsidR="1C9805E4" w:rsidRDefault="6A3A110D" w:rsidP="3FBF3F81">
      <w:pPr>
        <w:pStyle w:val="ParrafoORT"/>
        <w:rPr>
          <w:szCs w:val="24"/>
        </w:rPr>
      </w:pPr>
      <w:r w:rsidRPr="6299FE61">
        <w:rPr>
          <w:szCs w:val="24"/>
        </w:rPr>
        <w:t>La red es local</w:t>
      </w:r>
    </w:p>
    <w:p w14:paraId="08054903" w14:textId="1108D23B" w:rsidR="40877F3D" w:rsidRDefault="40877F3D" w:rsidP="6299FE61">
      <w:pPr>
        <w:pStyle w:val="ParrafoORT"/>
        <w:rPr>
          <w:szCs w:val="24"/>
        </w:rPr>
      </w:pPr>
      <w:r w:rsidRPr="7B194213">
        <w:rPr>
          <w:szCs w:val="24"/>
        </w:rPr>
        <w:t xml:space="preserve">El uso de este servidor lo manejan compartidos en tres aplicaciones fundamentales, como son el programa de registro de </w:t>
      </w:r>
      <w:r w:rsidR="14348FD1" w:rsidRPr="7B194213">
        <w:rPr>
          <w:szCs w:val="24"/>
        </w:rPr>
        <w:t>horas,</w:t>
      </w:r>
      <w:r w:rsidRPr="7B194213">
        <w:rPr>
          <w:szCs w:val="24"/>
        </w:rPr>
        <w:t xml:space="preserve"> Zureo Software para la contabilida</w:t>
      </w:r>
      <w:r w:rsidR="7274A11E" w:rsidRPr="7B194213">
        <w:rPr>
          <w:szCs w:val="24"/>
        </w:rPr>
        <w:t xml:space="preserve">d y GNS software para las liquidaciones de sueldos (consume muchos recursos), </w:t>
      </w:r>
      <w:r w:rsidR="700C286C" w:rsidRPr="7B194213">
        <w:rPr>
          <w:szCs w:val="24"/>
        </w:rPr>
        <w:t>además</w:t>
      </w:r>
      <w:r w:rsidR="7274A11E" w:rsidRPr="7B194213">
        <w:rPr>
          <w:szCs w:val="24"/>
        </w:rPr>
        <w:t xml:space="preserve"> de reali</w:t>
      </w:r>
      <w:r w:rsidR="18EB29C2" w:rsidRPr="7B194213">
        <w:rPr>
          <w:szCs w:val="24"/>
        </w:rPr>
        <w:t>zar backup de la información de todo el sistema.</w:t>
      </w:r>
    </w:p>
    <w:p w14:paraId="21C29AF2" w14:textId="05D22268" w:rsidR="1C9805E4" w:rsidRDefault="6A3A110D" w:rsidP="00C971EB">
      <w:pPr>
        <w:pStyle w:val="SubNivelORT"/>
        <w:numPr>
          <w:ilvl w:val="0"/>
          <w:numId w:val="0"/>
        </w:numPr>
        <w:ind w:left="357"/>
        <w:outlineLvl w:val="2"/>
      </w:pPr>
      <w:bookmarkStart w:id="126" w:name="_Toc71468326"/>
      <w:r>
        <w:t>2.8.2</w:t>
      </w:r>
      <w:r w:rsidR="66FFA94E">
        <w:t>.</w:t>
      </w:r>
      <w:r>
        <w:t xml:space="preserve"> Estudio de alternativas.</w:t>
      </w:r>
      <w:bookmarkEnd w:id="126"/>
    </w:p>
    <w:p w14:paraId="5766B2E6" w14:textId="517760F8" w:rsidR="6F9F738B" w:rsidRDefault="6F9F738B" w:rsidP="00C971EB">
      <w:pPr>
        <w:pStyle w:val="SubNivelORT"/>
        <w:numPr>
          <w:ilvl w:val="0"/>
          <w:numId w:val="0"/>
        </w:numPr>
        <w:ind w:firstLine="708"/>
        <w:outlineLvl w:val="9"/>
      </w:pPr>
      <w:r>
        <w:t>2.8.</w:t>
      </w:r>
      <w:r w:rsidR="00C971EB">
        <w:t xml:space="preserve">2.1. </w:t>
      </w:r>
      <w:r>
        <w:t xml:space="preserve">Alternativa 1: Software </w:t>
      </w:r>
      <w:r w:rsidR="20F7E5D1">
        <w:t xml:space="preserve">comercial </w:t>
      </w:r>
      <w:r w:rsidR="364F735E">
        <w:t>de pago.</w:t>
      </w:r>
    </w:p>
    <w:p w14:paraId="07BF8521" w14:textId="16DA386B" w:rsidR="1C9805E4" w:rsidRDefault="6F9F738B" w:rsidP="3FBF3F81">
      <w:pPr>
        <w:pStyle w:val="ParrafoORT"/>
        <w:rPr>
          <w:szCs w:val="24"/>
        </w:rPr>
      </w:pPr>
      <w:r w:rsidRPr="581E1B37">
        <w:rPr>
          <w:szCs w:val="24"/>
        </w:rPr>
        <w:t xml:space="preserve">Vector </w:t>
      </w:r>
      <w:r w:rsidR="6F8E7FD6" w:rsidRPr="581E1B37">
        <w:rPr>
          <w:szCs w:val="24"/>
        </w:rPr>
        <w:t>Seguridad evaluó</w:t>
      </w:r>
      <w:r w:rsidR="487AD246" w:rsidRPr="581E1B37">
        <w:rPr>
          <w:szCs w:val="24"/>
        </w:rPr>
        <w:t xml:space="preserve"> varios proveedores de software de pago para la gestión de recursos</w:t>
      </w:r>
      <w:r w:rsidR="306D0F1C" w:rsidRPr="581E1B37">
        <w:rPr>
          <w:szCs w:val="24"/>
        </w:rPr>
        <w:t xml:space="preserve"> humanos</w:t>
      </w:r>
      <w:r w:rsidR="487AD246" w:rsidRPr="581E1B37">
        <w:rPr>
          <w:szCs w:val="24"/>
        </w:rPr>
        <w:t xml:space="preserve"> y pagos de sueldos, por lo que </w:t>
      </w:r>
      <w:r w:rsidRPr="581E1B37">
        <w:rPr>
          <w:szCs w:val="24"/>
        </w:rPr>
        <w:t>descartó esta</w:t>
      </w:r>
      <w:r w:rsidR="771852AB" w:rsidRPr="581E1B37">
        <w:rPr>
          <w:szCs w:val="24"/>
        </w:rPr>
        <w:t>s</w:t>
      </w:r>
      <w:r w:rsidRPr="581E1B37">
        <w:rPr>
          <w:szCs w:val="24"/>
        </w:rPr>
        <w:t xml:space="preserve"> </w:t>
      </w:r>
      <w:r w:rsidR="1F10F997" w:rsidRPr="581E1B37">
        <w:rPr>
          <w:szCs w:val="24"/>
        </w:rPr>
        <w:t>alternativa</w:t>
      </w:r>
      <w:r w:rsidR="3EA80C2C" w:rsidRPr="581E1B37">
        <w:rPr>
          <w:szCs w:val="24"/>
        </w:rPr>
        <w:t>s</w:t>
      </w:r>
      <w:r w:rsidR="1F10F997" w:rsidRPr="581E1B37">
        <w:rPr>
          <w:szCs w:val="24"/>
        </w:rPr>
        <w:t xml:space="preserve"> ya</w:t>
      </w:r>
      <w:r w:rsidRPr="581E1B37">
        <w:rPr>
          <w:szCs w:val="24"/>
        </w:rPr>
        <w:t xml:space="preserve"> que </w:t>
      </w:r>
      <w:r w:rsidR="538E1159" w:rsidRPr="581E1B37">
        <w:rPr>
          <w:szCs w:val="24"/>
        </w:rPr>
        <w:t xml:space="preserve">eran </w:t>
      </w:r>
      <w:r w:rsidR="13CDD2DF" w:rsidRPr="581E1B37">
        <w:rPr>
          <w:szCs w:val="24"/>
        </w:rPr>
        <w:t>difícil</w:t>
      </w:r>
      <w:r w:rsidR="538E1159" w:rsidRPr="581E1B37">
        <w:rPr>
          <w:szCs w:val="24"/>
        </w:rPr>
        <w:t xml:space="preserve"> de implementar y </w:t>
      </w:r>
      <w:r w:rsidR="2AB7C0D9" w:rsidRPr="581E1B37">
        <w:rPr>
          <w:szCs w:val="24"/>
        </w:rPr>
        <w:t>difícil</w:t>
      </w:r>
      <w:r w:rsidR="538E1159" w:rsidRPr="581E1B37">
        <w:rPr>
          <w:szCs w:val="24"/>
        </w:rPr>
        <w:t xml:space="preserve"> de realizar un cambio tan abrupto en </w:t>
      </w:r>
      <w:r w:rsidR="41DDE996" w:rsidRPr="581E1B37">
        <w:rPr>
          <w:szCs w:val="24"/>
        </w:rPr>
        <w:t>el modelo de planificación del área operativa</w:t>
      </w:r>
      <w:r w:rsidR="538E1159" w:rsidRPr="581E1B37">
        <w:rPr>
          <w:szCs w:val="24"/>
        </w:rPr>
        <w:t xml:space="preserve">, </w:t>
      </w:r>
      <w:r w:rsidR="67F11A72" w:rsidRPr="581E1B37">
        <w:rPr>
          <w:szCs w:val="24"/>
        </w:rPr>
        <w:t>además</w:t>
      </w:r>
      <w:r w:rsidR="538E1159" w:rsidRPr="581E1B37">
        <w:rPr>
          <w:szCs w:val="24"/>
        </w:rPr>
        <w:t xml:space="preserve"> de no colmar las funcionalidades que se necesita para la </w:t>
      </w:r>
      <w:r w:rsidR="0C8F2068" w:rsidRPr="581E1B37">
        <w:rPr>
          <w:szCs w:val="24"/>
        </w:rPr>
        <w:t>operativa diaria</w:t>
      </w:r>
      <w:r w:rsidR="76760E1F" w:rsidRPr="581E1B37">
        <w:rPr>
          <w:szCs w:val="24"/>
        </w:rPr>
        <w:t xml:space="preserve"> en el rubro de seguridad </w:t>
      </w:r>
      <w:r w:rsidR="609A25AB" w:rsidRPr="581E1B37">
        <w:rPr>
          <w:szCs w:val="24"/>
        </w:rPr>
        <w:t>física</w:t>
      </w:r>
      <w:r w:rsidR="76760E1F" w:rsidRPr="581E1B37">
        <w:rPr>
          <w:szCs w:val="24"/>
        </w:rPr>
        <w:t>.</w:t>
      </w:r>
    </w:p>
    <w:p w14:paraId="3D2F145A" w14:textId="6BEE7B16" w:rsidR="1C9805E4" w:rsidRPr="00C971EB" w:rsidRDefault="00C971EB" w:rsidP="00C971EB">
      <w:pPr>
        <w:pStyle w:val="SubNivelORT"/>
        <w:numPr>
          <w:ilvl w:val="0"/>
          <w:numId w:val="0"/>
        </w:numPr>
        <w:ind w:left="1077" w:hanging="360"/>
        <w:outlineLvl w:val="9"/>
      </w:pPr>
      <w:r w:rsidRPr="00C971EB">
        <w:t>2.8.2.</w:t>
      </w:r>
      <w:r>
        <w:t>2</w:t>
      </w:r>
      <w:r w:rsidRPr="00C971EB">
        <w:t xml:space="preserve">. </w:t>
      </w:r>
      <w:r w:rsidR="76760E1F" w:rsidRPr="00C971EB">
        <w:t xml:space="preserve">Alternativa </w:t>
      </w:r>
      <w:r w:rsidR="520D974F" w:rsidRPr="00C971EB">
        <w:t>2</w:t>
      </w:r>
      <w:r w:rsidR="76760E1F" w:rsidRPr="00C971EB">
        <w:t>: Software</w:t>
      </w:r>
      <w:r w:rsidR="69A5298F" w:rsidRPr="00C971EB">
        <w:t xml:space="preserve"> a medida</w:t>
      </w:r>
      <w:r w:rsidR="76760E1F" w:rsidRPr="00C971EB">
        <w:t>.</w:t>
      </w:r>
    </w:p>
    <w:p w14:paraId="3B19A541" w14:textId="6D611814" w:rsidR="76760E1F" w:rsidRDefault="76760E1F" w:rsidP="581E1B37">
      <w:pPr>
        <w:pStyle w:val="ParrafoORT"/>
        <w:rPr>
          <w:szCs w:val="24"/>
        </w:rPr>
      </w:pPr>
      <w:r w:rsidRPr="581E1B37">
        <w:rPr>
          <w:szCs w:val="24"/>
        </w:rPr>
        <w:t xml:space="preserve">El sistema que vamos a brindar considera y acapara todas las necesidades de la empresa y se adapta perfectamente al modelo de planificación </w:t>
      </w:r>
      <w:r w:rsidR="2511894B" w:rsidRPr="581E1B37">
        <w:rPr>
          <w:szCs w:val="24"/>
        </w:rPr>
        <w:t>actual</w:t>
      </w:r>
      <w:r w:rsidR="5027A1B7" w:rsidRPr="581E1B37">
        <w:rPr>
          <w:szCs w:val="24"/>
        </w:rPr>
        <w:t xml:space="preserve">. Pretende </w:t>
      </w:r>
      <w:r w:rsidR="44F4C51C" w:rsidRPr="581E1B37">
        <w:rPr>
          <w:szCs w:val="24"/>
        </w:rPr>
        <w:t xml:space="preserve">generar una experiencia de usuario que acompañen los procesos ya definidos por la empresa no agregando funcionalidades extras </w:t>
      </w:r>
      <w:r w:rsidR="0C8519F6" w:rsidRPr="581E1B37">
        <w:rPr>
          <w:szCs w:val="24"/>
        </w:rPr>
        <w:t>como e</w:t>
      </w:r>
      <w:r w:rsidR="44F4C51C" w:rsidRPr="581E1B37">
        <w:rPr>
          <w:szCs w:val="24"/>
        </w:rPr>
        <w:t>n</w:t>
      </w:r>
      <w:r w:rsidR="0C8519F6" w:rsidRPr="581E1B37">
        <w:rPr>
          <w:szCs w:val="24"/>
        </w:rPr>
        <w:t xml:space="preserve"> un</w:t>
      </w:r>
      <w:r w:rsidR="44F4C51C" w:rsidRPr="581E1B37">
        <w:rPr>
          <w:szCs w:val="24"/>
        </w:rPr>
        <w:t xml:space="preserve"> software de pago </w:t>
      </w:r>
      <w:r w:rsidR="112107B0" w:rsidRPr="581E1B37">
        <w:rPr>
          <w:szCs w:val="24"/>
        </w:rPr>
        <w:t xml:space="preserve">que </w:t>
      </w:r>
      <w:r w:rsidR="1524E433" w:rsidRPr="581E1B37">
        <w:rPr>
          <w:szCs w:val="24"/>
        </w:rPr>
        <w:t>quizás</w:t>
      </w:r>
      <w:r w:rsidR="112107B0" w:rsidRPr="581E1B37">
        <w:rPr>
          <w:szCs w:val="24"/>
        </w:rPr>
        <w:t xml:space="preserve"> </w:t>
      </w:r>
      <w:r w:rsidR="44F4C51C" w:rsidRPr="581E1B37">
        <w:rPr>
          <w:szCs w:val="24"/>
        </w:rPr>
        <w:t xml:space="preserve">no se vayan a </w:t>
      </w:r>
      <w:r w:rsidR="23D5198D" w:rsidRPr="581E1B37">
        <w:rPr>
          <w:szCs w:val="24"/>
        </w:rPr>
        <w:t>utiliz</w:t>
      </w:r>
      <w:r w:rsidR="44F4C51C" w:rsidRPr="581E1B37">
        <w:rPr>
          <w:szCs w:val="24"/>
        </w:rPr>
        <w:t>ar.</w:t>
      </w:r>
    </w:p>
    <w:p w14:paraId="40E59EF7" w14:textId="4410528E" w:rsidR="00416121" w:rsidRDefault="00416121" w:rsidP="581E1B37">
      <w:pPr>
        <w:pStyle w:val="ParrafoORT"/>
        <w:rPr>
          <w:szCs w:val="24"/>
        </w:rPr>
      </w:pPr>
    </w:p>
    <w:p w14:paraId="413BEFD9" w14:textId="77777777" w:rsidR="00416121" w:rsidRDefault="00416121" w:rsidP="581E1B37">
      <w:pPr>
        <w:pStyle w:val="ParrafoORT"/>
        <w:rPr>
          <w:szCs w:val="24"/>
        </w:rPr>
      </w:pPr>
    </w:p>
    <w:p w14:paraId="2301AC57" w14:textId="2976A235" w:rsidR="78F4CD0B" w:rsidRDefault="78F4CD0B" w:rsidP="00C971EB">
      <w:pPr>
        <w:pStyle w:val="SubNivelORT"/>
        <w:numPr>
          <w:ilvl w:val="0"/>
          <w:numId w:val="0"/>
        </w:numPr>
        <w:ind w:left="357"/>
        <w:outlineLvl w:val="2"/>
      </w:pPr>
      <w:bookmarkStart w:id="127" w:name="_Toc71468327"/>
      <w:r>
        <w:lastRenderedPageBreak/>
        <w:t>2.8.3. Arquitectura</w:t>
      </w:r>
      <w:bookmarkEnd w:id="127"/>
    </w:p>
    <w:p w14:paraId="3388B36A" w14:textId="05CC8A08" w:rsidR="40976FDE" w:rsidRDefault="40976FDE" w:rsidP="42CC0B2C">
      <w:pPr>
        <w:pStyle w:val="ParrafoORT"/>
        <w:rPr>
          <w:szCs w:val="24"/>
        </w:rPr>
      </w:pPr>
      <w:r w:rsidRPr="42CC0B2C">
        <w:rPr>
          <w:szCs w:val="24"/>
        </w:rPr>
        <w:t xml:space="preserve">En </w:t>
      </w:r>
      <w:r w:rsidR="1EC80A6A" w:rsidRPr="42CC0B2C">
        <w:rPr>
          <w:szCs w:val="24"/>
        </w:rPr>
        <w:t>la siguiente tabla “Diagrama de infraestructura” tenemos una primera impresión de lo que se quiere lograr en común acuer</w:t>
      </w:r>
      <w:r w:rsidR="6E3D02DB" w:rsidRPr="42CC0B2C">
        <w:rPr>
          <w:szCs w:val="24"/>
        </w:rPr>
        <w:t>do con el cliente.</w:t>
      </w:r>
    </w:p>
    <w:p w14:paraId="45A7F132" w14:textId="5957EED4" w:rsidR="6E3D02DB" w:rsidRDefault="6E3D02DB" w:rsidP="42CC0B2C">
      <w:pPr>
        <w:pStyle w:val="ParrafoORT"/>
        <w:rPr>
          <w:szCs w:val="24"/>
        </w:rPr>
      </w:pPr>
      <w:r w:rsidRPr="42CC0B2C">
        <w:rPr>
          <w:szCs w:val="24"/>
        </w:rPr>
        <w:t xml:space="preserve">El sistema será una aplicación web alojado en una nube </w:t>
      </w:r>
      <w:r w:rsidR="6E45CA7B" w:rsidRPr="42CC0B2C">
        <w:rPr>
          <w:szCs w:val="24"/>
        </w:rPr>
        <w:t xml:space="preserve">de terceros de pago </w:t>
      </w:r>
      <w:r w:rsidRPr="42CC0B2C">
        <w:rPr>
          <w:szCs w:val="24"/>
        </w:rPr>
        <w:t>por uso que al cliente le pareció ideal en e</w:t>
      </w:r>
      <w:r w:rsidR="7DAF294F" w:rsidRPr="42CC0B2C">
        <w:rPr>
          <w:szCs w:val="24"/>
        </w:rPr>
        <w:t xml:space="preserve">sta primera etapa, ya que se piensa en un futuro pasarse a un servidor local </w:t>
      </w:r>
      <w:r w:rsidR="52050958" w:rsidRPr="42CC0B2C">
        <w:rPr>
          <w:szCs w:val="24"/>
        </w:rPr>
        <w:t>propio.</w:t>
      </w:r>
    </w:p>
    <w:p w14:paraId="60B9D012" w14:textId="5C424DCC" w:rsidR="52050958" w:rsidRDefault="52050958" w:rsidP="42CC0B2C">
      <w:pPr>
        <w:pStyle w:val="ParrafoORT"/>
        <w:rPr>
          <w:szCs w:val="24"/>
        </w:rPr>
      </w:pPr>
      <w:r w:rsidRPr="42CC0B2C">
        <w:rPr>
          <w:szCs w:val="24"/>
        </w:rPr>
        <w:t xml:space="preserve">En esta investigación se evaluó las tres </w:t>
      </w:r>
      <w:r w:rsidR="564EEE51" w:rsidRPr="42CC0B2C">
        <w:rPr>
          <w:szCs w:val="24"/>
        </w:rPr>
        <w:t>más</w:t>
      </w:r>
      <w:r w:rsidRPr="42CC0B2C">
        <w:rPr>
          <w:szCs w:val="24"/>
        </w:rPr>
        <w:t xml:space="preserve"> grandes que existen como ser AWS, Google Cloud y Microsoft Azure</w:t>
      </w:r>
      <w:r w:rsidR="4D14BCE3" w:rsidRPr="42CC0B2C">
        <w:rPr>
          <w:szCs w:val="24"/>
        </w:rPr>
        <w:t xml:space="preserve">, optando por Microsft Azure ya que con una configuración </w:t>
      </w:r>
      <w:r w:rsidR="404D9D78" w:rsidRPr="42CC0B2C">
        <w:rPr>
          <w:szCs w:val="24"/>
        </w:rPr>
        <w:t>mínima</w:t>
      </w:r>
      <w:r w:rsidR="4D14BCE3" w:rsidRPr="42CC0B2C">
        <w:rPr>
          <w:szCs w:val="24"/>
        </w:rPr>
        <w:t xml:space="preserve"> para el deploy se tendrá un presupuesto entre 10 y 20 </w:t>
      </w:r>
      <w:r w:rsidR="1EFA8923" w:rsidRPr="42CC0B2C">
        <w:rPr>
          <w:szCs w:val="24"/>
        </w:rPr>
        <w:t>dólares</w:t>
      </w:r>
      <w:r w:rsidR="4D14BCE3" w:rsidRPr="42CC0B2C">
        <w:rPr>
          <w:szCs w:val="24"/>
        </w:rPr>
        <w:t xml:space="preserve"> al mes</w:t>
      </w:r>
      <w:r w:rsidR="348AC9BD" w:rsidRPr="42CC0B2C">
        <w:rPr>
          <w:szCs w:val="24"/>
        </w:rPr>
        <w:t xml:space="preserve"> </w:t>
      </w:r>
      <w:r w:rsidR="63DDB7D0" w:rsidRPr="42CC0B2C">
        <w:rPr>
          <w:szCs w:val="24"/>
        </w:rPr>
        <w:t>más</w:t>
      </w:r>
      <w:r w:rsidR="348AC9BD" w:rsidRPr="42CC0B2C">
        <w:rPr>
          <w:szCs w:val="24"/>
        </w:rPr>
        <w:t xml:space="preserve"> 100 </w:t>
      </w:r>
      <w:r w:rsidR="4A5BCDC9" w:rsidRPr="42CC0B2C">
        <w:rPr>
          <w:szCs w:val="24"/>
        </w:rPr>
        <w:t>créditos</w:t>
      </w:r>
      <w:r w:rsidR="348AC9BD" w:rsidRPr="42CC0B2C">
        <w:rPr>
          <w:szCs w:val="24"/>
        </w:rPr>
        <w:t xml:space="preserve"> gratis para uso mensual. </w:t>
      </w:r>
      <w:r w:rsidR="73C8E163" w:rsidRPr="42CC0B2C">
        <w:rPr>
          <w:szCs w:val="24"/>
        </w:rPr>
        <w:t>También</w:t>
      </w:r>
      <w:r w:rsidR="348AC9BD" w:rsidRPr="42CC0B2C">
        <w:rPr>
          <w:szCs w:val="24"/>
        </w:rPr>
        <w:t xml:space="preserve"> se consideró la facilidad en la integración con </w:t>
      </w:r>
      <w:r w:rsidR="02603130" w:rsidRPr="42CC0B2C">
        <w:rPr>
          <w:szCs w:val="24"/>
        </w:rPr>
        <w:t>tecnologías</w:t>
      </w:r>
      <w:r w:rsidR="348AC9BD" w:rsidRPr="42CC0B2C">
        <w:rPr>
          <w:szCs w:val="24"/>
        </w:rPr>
        <w:t xml:space="preserve"> de desarrollo que será implementado en la </w:t>
      </w:r>
      <w:r w:rsidR="7FC40A05" w:rsidRPr="42CC0B2C">
        <w:rPr>
          <w:szCs w:val="24"/>
        </w:rPr>
        <w:t>codificación como C# .NET y Blazor y SQL Database.</w:t>
      </w:r>
    </w:p>
    <w:p w14:paraId="419439B1" w14:textId="5D77A797" w:rsidR="6449A20A" w:rsidRDefault="6449A20A" w:rsidP="42CC0B2C">
      <w:pPr>
        <w:pStyle w:val="ParrafoORT"/>
        <w:rPr>
          <w:szCs w:val="24"/>
        </w:rPr>
      </w:pPr>
      <w:r w:rsidRPr="42CC0B2C">
        <w:rPr>
          <w:szCs w:val="24"/>
        </w:rPr>
        <w:t>Contar con conexón a internet</w:t>
      </w:r>
      <w:r w:rsidR="7F906830" w:rsidRPr="42CC0B2C">
        <w:rPr>
          <w:szCs w:val="24"/>
        </w:rPr>
        <w:t xml:space="preserve"> como </w:t>
      </w:r>
      <w:r w:rsidR="5E80C702" w:rsidRPr="42CC0B2C">
        <w:rPr>
          <w:szCs w:val="24"/>
        </w:rPr>
        <w:t>mínimo</w:t>
      </w:r>
      <w:r w:rsidR="7F906830" w:rsidRPr="42CC0B2C">
        <w:rPr>
          <w:szCs w:val="24"/>
        </w:rPr>
        <w:t xml:space="preserve"> un plan </w:t>
      </w:r>
      <w:r w:rsidR="7E642D4B" w:rsidRPr="42CC0B2C">
        <w:rPr>
          <w:szCs w:val="24"/>
        </w:rPr>
        <w:t>estándar</w:t>
      </w:r>
      <w:r w:rsidR="7F906830" w:rsidRPr="42CC0B2C">
        <w:rPr>
          <w:szCs w:val="24"/>
        </w:rPr>
        <w:t>.</w:t>
      </w:r>
    </w:p>
    <w:p w14:paraId="24932786" w14:textId="42D6E2FC" w:rsidR="7F28D0DB" w:rsidRDefault="7F28D0DB" w:rsidP="42CC0B2C">
      <w:pPr>
        <w:pStyle w:val="ParrafoORT"/>
        <w:rPr>
          <w:szCs w:val="24"/>
        </w:rPr>
      </w:pPr>
      <w:r w:rsidRPr="42CC0B2C">
        <w:rPr>
          <w:szCs w:val="24"/>
        </w:rPr>
        <w:t xml:space="preserve">Se necesitará alojar en el servidor de aplicaciones de Azure </w:t>
      </w:r>
      <w:r w:rsidR="3E691DA9" w:rsidRPr="42CC0B2C">
        <w:rPr>
          <w:szCs w:val="24"/>
        </w:rPr>
        <w:t>tanto el frontend como el backend.</w:t>
      </w:r>
    </w:p>
    <w:p w14:paraId="463EBE55" w14:textId="248C2728" w:rsidR="42CC0B2C" w:rsidRDefault="42CC0B2C" w:rsidP="42CC0B2C">
      <w:pPr>
        <w:pStyle w:val="ParrafoORT"/>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8490"/>
      </w:tblGrid>
      <w:tr w:rsidR="42CC0B2C" w14:paraId="76322A15" w14:textId="77777777" w:rsidTr="0036695A">
        <w:tc>
          <w:tcPr>
            <w:tcW w:w="8490" w:type="dxa"/>
            <w:shd w:val="clear" w:color="auto" w:fill="auto"/>
          </w:tcPr>
          <w:p w14:paraId="553134AF" w14:textId="612A0088" w:rsidR="5E38EEA9" w:rsidRDefault="0076628B" w:rsidP="42CC0B2C">
            <w:pPr>
              <w:pStyle w:val="ParrafoORT"/>
            </w:pPr>
            <w:r>
              <w:rPr>
                <w:noProof/>
              </w:rPr>
              <w:pict w14:anchorId="758BAD42">
                <v:shape id="Imagen 1128918706" o:spid="_x0000_i1029" type="#_x0000_t75" style="width:388.2pt;height:312.6pt;visibility:visible;mso-wrap-style:square">
                  <v:imagedata r:id="rId15" o:title=""/>
                </v:shape>
              </w:pict>
            </w:r>
          </w:p>
        </w:tc>
      </w:tr>
      <w:tr w:rsidR="42CC0B2C" w14:paraId="1A4E8734" w14:textId="77777777" w:rsidTr="0036695A">
        <w:trPr>
          <w:trHeight w:val="330"/>
        </w:trPr>
        <w:tc>
          <w:tcPr>
            <w:tcW w:w="8490" w:type="dxa"/>
            <w:shd w:val="clear" w:color="auto" w:fill="auto"/>
          </w:tcPr>
          <w:p w14:paraId="0E92616D" w14:textId="2CC2310E" w:rsidR="42CC0B2C" w:rsidRPr="0036695A" w:rsidRDefault="42CC0B2C" w:rsidP="0036695A">
            <w:pPr>
              <w:pStyle w:val="ParrafoORT"/>
              <w:jc w:val="center"/>
              <w:rPr>
                <w:szCs w:val="24"/>
              </w:rPr>
            </w:pPr>
            <w:r w:rsidRPr="0036695A">
              <w:rPr>
                <w:szCs w:val="24"/>
              </w:rPr>
              <w:t xml:space="preserve">Diagrama de </w:t>
            </w:r>
            <w:r w:rsidR="78F61FC8" w:rsidRPr="0036695A">
              <w:rPr>
                <w:szCs w:val="24"/>
              </w:rPr>
              <w:t>inf</w:t>
            </w:r>
            <w:r w:rsidRPr="0036695A">
              <w:rPr>
                <w:szCs w:val="24"/>
              </w:rPr>
              <w:t>ra</w:t>
            </w:r>
            <w:r w:rsidR="78F61FC8" w:rsidRPr="0036695A">
              <w:rPr>
                <w:szCs w:val="24"/>
              </w:rPr>
              <w:t>estructura</w:t>
            </w:r>
          </w:p>
        </w:tc>
      </w:tr>
    </w:tbl>
    <w:p w14:paraId="71529E8A" w14:textId="03DED08F" w:rsidR="2D27B619" w:rsidRDefault="2D27B619" w:rsidP="42CC0B2C">
      <w:pPr>
        <w:pStyle w:val="ParrafoORT"/>
        <w:rPr>
          <w:szCs w:val="24"/>
        </w:rPr>
      </w:pPr>
      <w:r w:rsidRPr="42CC0B2C">
        <w:rPr>
          <w:szCs w:val="24"/>
        </w:rPr>
        <w:lastRenderedPageBreak/>
        <w:t>Tal como se ve en la siguiente tabla el backend será un web api ya que se podrá escalar más fácilmente para futuros proyectos. Además, hay una ventaja en cuanto a la seguridad de los datos al no estar en el mismo host.</w:t>
      </w:r>
    </w:p>
    <w:p w14:paraId="19568C6C" w14:textId="5279804A" w:rsidR="2D27B619" w:rsidRDefault="2D27B619" w:rsidP="42CC0B2C">
      <w:pPr>
        <w:pStyle w:val="ParrafoORT"/>
        <w:rPr>
          <w:szCs w:val="24"/>
        </w:rPr>
      </w:pPr>
      <w:r w:rsidRPr="42CC0B2C">
        <w:rPr>
          <w:szCs w:val="24"/>
        </w:rPr>
        <w:t xml:space="preserve">La base de datos </w:t>
      </w:r>
      <w:r w:rsidR="18A8AD2C" w:rsidRPr="42CC0B2C">
        <w:rPr>
          <w:szCs w:val="24"/>
        </w:rPr>
        <w:t xml:space="preserve">será independiente del backend </w:t>
      </w:r>
      <w:r w:rsidR="5A04B5FC" w:rsidRPr="42CC0B2C">
        <w:rPr>
          <w:szCs w:val="24"/>
        </w:rPr>
        <w:t>y</w:t>
      </w:r>
      <w:r w:rsidR="18A8AD2C" w:rsidRPr="42CC0B2C">
        <w:rPr>
          <w:szCs w:val="24"/>
        </w:rPr>
        <w:t xml:space="preserve"> éste </w:t>
      </w:r>
      <w:r w:rsidR="251EB16D" w:rsidRPr="42CC0B2C">
        <w:rPr>
          <w:szCs w:val="24"/>
        </w:rPr>
        <w:t>podrá</w:t>
      </w:r>
      <w:r w:rsidR="18A8AD2C" w:rsidRPr="42CC0B2C">
        <w:rPr>
          <w:szCs w:val="24"/>
        </w:rPr>
        <w:t xml:space="preserve"> conectarse a la misma.</w:t>
      </w:r>
    </w:p>
    <w:p w14:paraId="57CA0335" w14:textId="5A45005A" w:rsidR="18A8AD2C" w:rsidRDefault="18A8AD2C" w:rsidP="42CC0B2C">
      <w:pPr>
        <w:pStyle w:val="ParrafoORT"/>
        <w:rPr>
          <w:szCs w:val="24"/>
        </w:rPr>
      </w:pPr>
      <w:r w:rsidRPr="42CC0B2C">
        <w:rPr>
          <w:szCs w:val="24"/>
        </w:rPr>
        <w:t xml:space="preserve">Para el frontend se consideró seguir en la misma </w:t>
      </w:r>
      <w:r w:rsidR="299D517E" w:rsidRPr="42CC0B2C">
        <w:rPr>
          <w:szCs w:val="24"/>
        </w:rPr>
        <w:t>línea</w:t>
      </w:r>
      <w:r w:rsidRPr="42CC0B2C">
        <w:rPr>
          <w:szCs w:val="24"/>
        </w:rPr>
        <w:t xml:space="preserve"> del ecosistema de Microsoft y se optó por el recién llegado Blazor, que su </w:t>
      </w:r>
      <w:r w:rsidR="1875E391" w:rsidRPr="42CC0B2C">
        <w:rPr>
          <w:szCs w:val="24"/>
        </w:rPr>
        <w:t>filosofía de desarrollo es similar a React  ya que separa cada parte de la app en componentes razor, pero con ventajas significativas en cuanto a la codificación</w:t>
      </w:r>
      <w:r w:rsidR="39F94657" w:rsidRPr="42CC0B2C">
        <w:rPr>
          <w:szCs w:val="24"/>
        </w:rPr>
        <w:t xml:space="preserve">, </w:t>
      </w:r>
      <w:r w:rsidR="370D0F7B" w:rsidRPr="42CC0B2C">
        <w:rPr>
          <w:szCs w:val="24"/>
        </w:rPr>
        <w:t>su facilidad de uso</w:t>
      </w:r>
      <w:r w:rsidR="032A7A4F" w:rsidRPr="42CC0B2C">
        <w:rPr>
          <w:szCs w:val="24"/>
        </w:rPr>
        <w:t xml:space="preserve"> y rápida implementación.</w:t>
      </w:r>
    </w:p>
    <w:p w14:paraId="30DF4414" w14:textId="3FA01A7B" w:rsidR="79B9AA08" w:rsidRDefault="79B9AA08" w:rsidP="42CC0B2C">
      <w:pPr>
        <w:pStyle w:val="ParrafoORT"/>
        <w:rPr>
          <w:szCs w:val="24"/>
        </w:rPr>
      </w:pPr>
      <w:r w:rsidRPr="42CC0B2C">
        <w:rPr>
          <w:szCs w:val="24"/>
        </w:rPr>
        <w:t xml:space="preserve">Siguiendo en la </w:t>
      </w:r>
      <w:r w:rsidR="370D0F7B" w:rsidRPr="42CC0B2C">
        <w:rPr>
          <w:szCs w:val="24"/>
        </w:rPr>
        <w:t xml:space="preserve">implementar </w:t>
      </w:r>
      <w:r w:rsidR="24AEC4E9" w:rsidRPr="42CC0B2C">
        <w:rPr>
          <w:szCs w:val="24"/>
        </w:rPr>
        <w:t>d</w:t>
      </w:r>
      <w:r w:rsidR="370D0F7B" w:rsidRPr="42CC0B2C">
        <w:rPr>
          <w:szCs w:val="24"/>
        </w:rPr>
        <w:t xml:space="preserve">el ecosistema de Microsoft la </w:t>
      </w:r>
      <w:r w:rsidR="777772B7" w:rsidRPr="42CC0B2C">
        <w:rPr>
          <w:szCs w:val="24"/>
        </w:rPr>
        <w:t>opción</w:t>
      </w:r>
      <w:r w:rsidR="370D0F7B" w:rsidRPr="42CC0B2C">
        <w:rPr>
          <w:szCs w:val="24"/>
        </w:rPr>
        <w:t xml:space="preserve"> más factible </w:t>
      </w:r>
      <w:r w:rsidR="5D820F99" w:rsidRPr="42CC0B2C">
        <w:rPr>
          <w:szCs w:val="24"/>
        </w:rPr>
        <w:t xml:space="preserve">para el almacenamiento de los datos </w:t>
      </w:r>
      <w:r w:rsidR="370D0F7B" w:rsidRPr="42CC0B2C">
        <w:rPr>
          <w:szCs w:val="24"/>
        </w:rPr>
        <w:t>fue de SQL Database implementado en la nube de Azure</w:t>
      </w:r>
      <w:r w:rsidR="21068844" w:rsidRPr="42CC0B2C">
        <w:rPr>
          <w:szCs w:val="24"/>
        </w:rPr>
        <w:t>.</w:t>
      </w:r>
    </w:p>
    <w:p w14:paraId="10C69264" w14:textId="5B46C158" w:rsidR="21068844" w:rsidRDefault="21068844" w:rsidP="42CC0B2C">
      <w:pPr>
        <w:pStyle w:val="ParrafoORT"/>
        <w:rPr>
          <w:szCs w:val="24"/>
        </w:rPr>
      </w:pPr>
      <w:r w:rsidRPr="42CC0B2C">
        <w:rPr>
          <w:szCs w:val="24"/>
        </w:rPr>
        <w:t xml:space="preserve">En </w:t>
      </w:r>
      <w:r w:rsidR="797ACAB9" w:rsidRPr="42CC0B2C">
        <w:rPr>
          <w:szCs w:val="24"/>
        </w:rPr>
        <w:t xml:space="preserve">conclusión, al no tener limitación en cuanto arquitectura por parte del cliente se </w:t>
      </w:r>
      <w:r w:rsidR="0B538F98" w:rsidRPr="42CC0B2C">
        <w:rPr>
          <w:szCs w:val="24"/>
        </w:rPr>
        <w:t>vio</w:t>
      </w:r>
      <w:r w:rsidR="797ACAB9" w:rsidRPr="42CC0B2C">
        <w:rPr>
          <w:szCs w:val="24"/>
        </w:rPr>
        <w:t xml:space="preserve"> la oportunidad de trabajar con arquitecturas </w:t>
      </w:r>
      <w:r w:rsidR="2D2EC124" w:rsidRPr="42CC0B2C">
        <w:rPr>
          <w:szCs w:val="24"/>
        </w:rPr>
        <w:t>de un mismo ecosistema lo que garantiza un</w:t>
      </w:r>
      <w:r w:rsidR="1CD957AC" w:rsidRPr="42CC0B2C">
        <w:rPr>
          <w:szCs w:val="24"/>
        </w:rPr>
        <w:t xml:space="preserve">a facilidad y simplicidad de </w:t>
      </w:r>
      <w:r w:rsidR="6B95C752" w:rsidRPr="42CC0B2C">
        <w:rPr>
          <w:szCs w:val="24"/>
        </w:rPr>
        <w:t>interconexión</w:t>
      </w:r>
      <w:r w:rsidR="1CD957AC" w:rsidRPr="42CC0B2C">
        <w:rPr>
          <w:szCs w:val="24"/>
        </w:rPr>
        <w:t xml:space="preserve"> para </w:t>
      </w:r>
      <w:r w:rsidR="0B7724FF" w:rsidRPr="42CC0B2C">
        <w:rPr>
          <w:szCs w:val="24"/>
        </w:rPr>
        <w:t xml:space="preserve">cada </w:t>
      </w:r>
      <w:r w:rsidR="1CD957AC" w:rsidRPr="42CC0B2C">
        <w:rPr>
          <w:szCs w:val="24"/>
        </w:rPr>
        <w:t>componente del sistema</w:t>
      </w:r>
      <w:r w:rsidR="0FC24C7F" w:rsidRPr="42CC0B2C">
        <w:rPr>
          <w:szCs w:val="24"/>
        </w:rPr>
        <w:t>, además del buen rendimiento que se obtiene al utilizarlos.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8490"/>
      </w:tblGrid>
      <w:tr w:rsidR="341E98EB" w14:paraId="6B51D504" w14:textId="77777777" w:rsidTr="0036695A">
        <w:tc>
          <w:tcPr>
            <w:tcW w:w="8490" w:type="dxa"/>
            <w:shd w:val="clear" w:color="auto" w:fill="auto"/>
          </w:tcPr>
          <w:p w14:paraId="58CA44CF" w14:textId="1CFEBFF9" w:rsidR="0A371FAC" w:rsidRDefault="0076628B" w:rsidP="341E98EB">
            <w:pPr>
              <w:pStyle w:val="ParrafoORT"/>
            </w:pPr>
            <w:r>
              <w:rPr>
                <w:noProof/>
              </w:rPr>
              <w:pict w14:anchorId="0CC5D811">
                <v:shape id="Imagen 809132671" o:spid="_x0000_i1030" type="#_x0000_t75" style="width:412.2pt;height:147.6pt;visibility:visible;mso-wrap-style:square">
                  <v:imagedata r:id="rId16" o:title=""/>
                </v:shape>
              </w:pict>
            </w:r>
          </w:p>
        </w:tc>
      </w:tr>
      <w:tr w:rsidR="341E98EB" w14:paraId="543E9DC6" w14:textId="77777777" w:rsidTr="0036695A">
        <w:trPr>
          <w:trHeight w:val="330"/>
        </w:trPr>
        <w:tc>
          <w:tcPr>
            <w:tcW w:w="8490" w:type="dxa"/>
            <w:shd w:val="clear" w:color="auto" w:fill="auto"/>
          </w:tcPr>
          <w:p w14:paraId="6FECD184" w14:textId="7CEC2EBD" w:rsidR="0A371FAC" w:rsidRPr="0036695A" w:rsidRDefault="0A371FAC" w:rsidP="0036695A">
            <w:pPr>
              <w:pStyle w:val="ParrafoORT"/>
              <w:jc w:val="center"/>
              <w:rPr>
                <w:szCs w:val="24"/>
              </w:rPr>
            </w:pPr>
            <w:r w:rsidRPr="0036695A">
              <w:rPr>
                <w:szCs w:val="24"/>
              </w:rPr>
              <w:t>Diagrama de arquitectura</w:t>
            </w:r>
          </w:p>
        </w:tc>
      </w:tr>
    </w:tbl>
    <w:p w14:paraId="064CC374" w14:textId="65DE8A63" w:rsidR="341E98EB" w:rsidRDefault="341E98EB" w:rsidP="341E98EB">
      <w:pPr>
        <w:pStyle w:val="ParrafoORT"/>
        <w:rPr>
          <w:szCs w:val="24"/>
        </w:rPr>
      </w:pPr>
    </w:p>
    <w:p w14:paraId="4EEE8CAE" w14:textId="7337B584" w:rsidR="7E2B826A" w:rsidRDefault="7E2B826A" w:rsidP="341E98EB">
      <w:pPr>
        <w:pStyle w:val="ParrafoORT"/>
        <w:rPr>
          <w:szCs w:val="24"/>
        </w:rPr>
      </w:pPr>
      <w:r w:rsidRPr="4BB27E6A">
        <w:rPr>
          <w:szCs w:val="24"/>
        </w:rPr>
        <w:t>Luego de hacer un estudio inicial de las necesidades y requerimientos se llega al diseño del siguiente diagrama conceptual</w:t>
      </w:r>
      <w:r w:rsidR="537169B5" w:rsidRPr="4BB27E6A">
        <w:rPr>
          <w:szCs w:val="24"/>
        </w:rPr>
        <w:t xml:space="preserve">. El mismo puede necesitar cambios a medida que el desarrollo avance </w:t>
      </w:r>
      <w:r w:rsidR="562ECFB0" w:rsidRPr="4BB27E6A">
        <w:rPr>
          <w:szCs w:val="24"/>
        </w:rPr>
        <w:t>lo cual se documentará oportunamente para la entrega final.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8490"/>
      </w:tblGrid>
      <w:tr w:rsidR="634B9797" w14:paraId="050F2EAF" w14:textId="77777777" w:rsidTr="0036695A">
        <w:tc>
          <w:tcPr>
            <w:tcW w:w="8490" w:type="dxa"/>
            <w:shd w:val="clear" w:color="auto" w:fill="auto"/>
          </w:tcPr>
          <w:p w14:paraId="4AAFE0C0" w14:textId="6563F06D" w:rsidR="4E0E4F14" w:rsidRDefault="0076628B" w:rsidP="634B9797">
            <w:pPr>
              <w:pStyle w:val="ParrafoORT"/>
            </w:pPr>
            <w:r>
              <w:rPr>
                <w:noProof/>
              </w:rPr>
              <w:lastRenderedPageBreak/>
              <w:pict w14:anchorId="1E23FB14">
                <v:shape id="Imagen 726291243" o:spid="_x0000_i1031" type="#_x0000_t75" style="width:412.2pt;height:399pt;visibility:visible;mso-wrap-style:square">
                  <v:imagedata r:id="rId17" o:title=""/>
                </v:shape>
              </w:pict>
            </w:r>
          </w:p>
        </w:tc>
      </w:tr>
      <w:tr w:rsidR="634B9797" w14:paraId="106B0E9B" w14:textId="77777777" w:rsidTr="0036695A">
        <w:tc>
          <w:tcPr>
            <w:tcW w:w="8490" w:type="dxa"/>
            <w:shd w:val="clear" w:color="auto" w:fill="auto"/>
          </w:tcPr>
          <w:p w14:paraId="6B1AC583" w14:textId="60957D28" w:rsidR="4E0E4F14" w:rsidRDefault="4E0E4F14" w:rsidP="0036695A">
            <w:pPr>
              <w:pStyle w:val="ParrafoORT"/>
              <w:jc w:val="center"/>
            </w:pPr>
            <w:r>
              <w:t>Diagrama conceptual</w:t>
            </w:r>
          </w:p>
        </w:tc>
      </w:tr>
    </w:tbl>
    <w:p w14:paraId="45CA04A0" w14:textId="77777777" w:rsidR="00AC3589" w:rsidRDefault="00AC3589" w:rsidP="00C971EB">
      <w:pPr>
        <w:pStyle w:val="SubNivelORT"/>
        <w:numPr>
          <w:ilvl w:val="0"/>
          <w:numId w:val="0"/>
        </w:numPr>
        <w:ind w:left="357"/>
        <w:outlineLvl w:val="2"/>
      </w:pPr>
    </w:p>
    <w:p w14:paraId="2F0E2470" w14:textId="220C1D3A" w:rsidR="3A9231D8" w:rsidRDefault="3A9231D8" w:rsidP="00C971EB">
      <w:pPr>
        <w:pStyle w:val="SubNivelORT"/>
        <w:numPr>
          <w:ilvl w:val="0"/>
          <w:numId w:val="0"/>
        </w:numPr>
        <w:ind w:left="357"/>
        <w:outlineLvl w:val="2"/>
      </w:pPr>
      <w:bookmarkStart w:id="128" w:name="_Toc71468328"/>
      <w:r>
        <w:t>2.8.4. Análisis de factibilidad.</w:t>
      </w:r>
      <w:bookmarkEnd w:id="128"/>
    </w:p>
    <w:p w14:paraId="043AAC52" w14:textId="67FF94E7" w:rsidR="3096C516" w:rsidRDefault="3096C516" w:rsidP="00C971EB">
      <w:pPr>
        <w:pStyle w:val="SubNivelORT"/>
        <w:numPr>
          <w:ilvl w:val="0"/>
          <w:numId w:val="0"/>
        </w:numPr>
        <w:ind w:left="357"/>
        <w:outlineLvl w:val="2"/>
      </w:pPr>
      <w:bookmarkStart w:id="129" w:name="_Toc71468329"/>
      <w:r>
        <w:t>2.8.4.1. Operativa</w:t>
      </w:r>
      <w:bookmarkEnd w:id="129"/>
    </w:p>
    <w:p w14:paraId="468E6F66" w14:textId="1FAB2848" w:rsidR="1D9123F0" w:rsidRDefault="1D9123F0" w:rsidP="01F9C17D">
      <w:pPr>
        <w:pStyle w:val="ParrafoORT"/>
        <w:rPr>
          <w:szCs w:val="24"/>
        </w:rPr>
      </w:pPr>
      <w:r w:rsidRPr="16D725E3">
        <w:rPr>
          <w:szCs w:val="24"/>
        </w:rPr>
        <w:t xml:space="preserve">El sistema es factible desde el punto de vista operativo, ya que los servicios que ofrece </w:t>
      </w:r>
      <w:r w:rsidR="3EA6DFEE" w:rsidRPr="16D725E3">
        <w:rPr>
          <w:szCs w:val="24"/>
        </w:rPr>
        <w:t>unifican</w:t>
      </w:r>
      <w:r w:rsidRPr="16D725E3">
        <w:rPr>
          <w:szCs w:val="24"/>
        </w:rPr>
        <w:t xml:space="preserve"> los procesos que hoy se hacen por separado, </w:t>
      </w:r>
      <w:r w:rsidR="1B49B6FD" w:rsidRPr="16D725E3">
        <w:rPr>
          <w:szCs w:val="24"/>
        </w:rPr>
        <w:t>además</w:t>
      </w:r>
      <w:r w:rsidRPr="16D725E3">
        <w:rPr>
          <w:szCs w:val="24"/>
        </w:rPr>
        <w:t xml:space="preserve"> de lograr control y consi</w:t>
      </w:r>
      <w:r w:rsidR="55CF72BD" w:rsidRPr="16D725E3">
        <w:rPr>
          <w:szCs w:val="24"/>
        </w:rPr>
        <w:t xml:space="preserve">stencia en la planificación de los escalafones, </w:t>
      </w:r>
      <w:r w:rsidR="3B887BBA" w:rsidRPr="16D725E3">
        <w:rPr>
          <w:szCs w:val="24"/>
        </w:rPr>
        <w:t>trae visualización de la operativa global, y mejor percepción de los acontecimientos diarios que pueden eventualmente suceder</w:t>
      </w:r>
      <w:r w:rsidR="423197B9" w:rsidRPr="16D725E3">
        <w:rPr>
          <w:szCs w:val="24"/>
        </w:rPr>
        <w:t xml:space="preserve"> referido a la operativa.</w:t>
      </w:r>
    </w:p>
    <w:p w14:paraId="0248355A" w14:textId="0D34B9E4" w:rsidR="72F51E2B" w:rsidRDefault="276DB3EB" w:rsidP="01F9C17D">
      <w:pPr>
        <w:pStyle w:val="ParrafoORT"/>
        <w:rPr>
          <w:szCs w:val="24"/>
        </w:rPr>
      </w:pPr>
      <w:r w:rsidRPr="16D725E3">
        <w:rPr>
          <w:szCs w:val="24"/>
        </w:rPr>
        <w:lastRenderedPageBreak/>
        <w:t>Además,</w:t>
      </w:r>
      <w:r w:rsidR="72F51E2B" w:rsidRPr="16D725E3">
        <w:rPr>
          <w:szCs w:val="24"/>
        </w:rPr>
        <w:t xml:space="preserve"> el cliente destaca el beneficio de acceder desde cualquier parte para el trabajo diario debido a que la pandemia a provocado un cambio en la </w:t>
      </w:r>
      <w:r w:rsidR="67CA3D67" w:rsidRPr="16D725E3">
        <w:rPr>
          <w:szCs w:val="24"/>
        </w:rPr>
        <w:t>visión de</w:t>
      </w:r>
      <w:r w:rsidR="12A177AD" w:rsidRPr="16D725E3">
        <w:rPr>
          <w:szCs w:val="24"/>
        </w:rPr>
        <w:t xml:space="preserve"> los procesos en general.</w:t>
      </w:r>
    </w:p>
    <w:p w14:paraId="3895DBAC" w14:textId="461A1C90" w:rsidR="6A17A823" w:rsidRDefault="6A17A823" w:rsidP="00C971EB">
      <w:pPr>
        <w:pStyle w:val="SubNivelORT"/>
        <w:numPr>
          <w:ilvl w:val="0"/>
          <w:numId w:val="0"/>
        </w:numPr>
        <w:ind w:left="357"/>
        <w:outlineLvl w:val="2"/>
      </w:pPr>
      <w:bookmarkStart w:id="130" w:name="_Toc71468330"/>
      <w:r>
        <w:t>2.8.4.</w:t>
      </w:r>
      <w:r w:rsidR="00C971EB">
        <w:t xml:space="preserve">2. </w:t>
      </w:r>
      <w:r>
        <w:t>Técnica.</w:t>
      </w:r>
      <w:bookmarkEnd w:id="130"/>
    </w:p>
    <w:p w14:paraId="681519CD" w14:textId="7737B32A" w:rsidR="74CAC2A2" w:rsidRDefault="74CAC2A2" w:rsidP="01F9C17D">
      <w:pPr>
        <w:pStyle w:val="ParrafoORT"/>
        <w:rPr>
          <w:szCs w:val="24"/>
        </w:rPr>
      </w:pPr>
      <w:r w:rsidRPr="01F9C17D">
        <w:rPr>
          <w:szCs w:val="24"/>
        </w:rPr>
        <w:t xml:space="preserve">Como técnica de desarrollo para la solución del sistema se utiliza el IDE de Visual Studio 2019 </w:t>
      </w:r>
      <w:r w:rsidR="53FEDFCA" w:rsidRPr="01F9C17D">
        <w:rPr>
          <w:szCs w:val="24"/>
        </w:rPr>
        <w:t>con todas las herramientas que el lenguaje C# Core .NET 5.0</w:t>
      </w:r>
      <w:r w:rsidR="74E53D9E" w:rsidRPr="01F9C17D">
        <w:rPr>
          <w:szCs w:val="24"/>
        </w:rPr>
        <w:t xml:space="preserve"> puede proporcionar y el deploy será en Azure al igual que SQL Server de Azure ya que todo se implementa perfectamen</w:t>
      </w:r>
      <w:r w:rsidR="47EEB591" w:rsidRPr="01F9C17D">
        <w:rPr>
          <w:szCs w:val="24"/>
        </w:rPr>
        <w:t>te bajo el mismo ecosistema.</w:t>
      </w:r>
    </w:p>
    <w:p w14:paraId="6BD46665" w14:textId="20B71EB7" w:rsidR="1F237135" w:rsidRDefault="1F237135" w:rsidP="01F9C17D">
      <w:pPr>
        <w:pStyle w:val="ParrafoORT"/>
        <w:rPr>
          <w:szCs w:val="24"/>
        </w:rPr>
      </w:pPr>
      <w:r w:rsidRPr="01F9C17D">
        <w:rPr>
          <w:szCs w:val="24"/>
        </w:rPr>
        <w:t xml:space="preserve">Como técnica por parte del cliente se pacta comenzar con la planificación de dos o tres servicios </w:t>
      </w:r>
      <w:r w:rsidR="13CD715B" w:rsidRPr="01F9C17D">
        <w:rPr>
          <w:szCs w:val="24"/>
        </w:rPr>
        <w:t>como parte de la capacitación durante un mes.</w:t>
      </w:r>
    </w:p>
    <w:p w14:paraId="3AF4AB26" w14:textId="5FEC7B7B" w:rsidR="6B2593F3" w:rsidRDefault="6B2593F3" w:rsidP="00C971EB">
      <w:pPr>
        <w:pStyle w:val="SubNivelORT"/>
        <w:numPr>
          <w:ilvl w:val="0"/>
          <w:numId w:val="0"/>
        </w:numPr>
        <w:ind w:left="357"/>
        <w:outlineLvl w:val="2"/>
      </w:pPr>
      <w:bookmarkStart w:id="131" w:name="_Toc71468331"/>
      <w:r>
        <w:t>2.8.4.3. Legal</w:t>
      </w:r>
      <w:bookmarkEnd w:id="131"/>
    </w:p>
    <w:p w14:paraId="351B4A5E" w14:textId="4B315C73" w:rsidR="50DE9CF0" w:rsidRDefault="50DE9CF0" w:rsidP="01F9C17D">
      <w:pPr>
        <w:pStyle w:val="ParrafoORT"/>
        <w:rPr>
          <w:szCs w:val="24"/>
        </w:rPr>
      </w:pPr>
      <w:r w:rsidRPr="1658626F">
        <w:rPr>
          <w:szCs w:val="24"/>
        </w:rPr>
        <w:t xml:space="preserve">Se cuenta con licencias de </w:t>
      </w:r>
      <w:r w:rsidR="74D8EAF1" w:rsidRPr="1658626F">
        <w:rPr>
          <w:szCs w:val="24"/>
        </w:rPr>
        <w:t>Microsoft</w:t>
      </w:r>
      <w:r w:rsidRPr="1658626F">
        <w:rPr>
          <w:szCs w:val="24"/>
        </w:rPr>
        <w:t xml:space="preserve"> proporcionado por la </w:t>
      </w:r>
      <w:r w:rsidR="48A592DA" w:rsidRPr="1658626F">
        <w:rPr>
          <w:szCs w:val="24"/>
        </w:rPr>
        <w:t>Universidad</w:t>
      </w:r>
      <w:r w:rsidRPr="1658626F">
        <w:rPr>
          <w:szCs w:val="24"/>
        </w:rPr>
        <w:t xml:space="preserve"> ORT, y </w:t>
      </w:r>
      <w:r w:rsidR="06E3B7E5" w:rsidRPr="1658626F">
        <w:rPr>
          <w:szCs w:val="24"/>
        </w:rPr>
        <w:t>las demás implementaciones serán contempladas por los servicios que Azure ofrece.</w:t>
      </w:r>
    </w:p>
    <w:p w14:paraId="6C5E45CA" w14:textId="1B9B58DE" w:rsidR="06E3B7E5" w:rsidRDefault="06E3B7E5" w:rsidP="01F9C17D">
      <w:pPr>
        <w:pStyle w:val="ParrafoORT"/>
        <w:rPr>
          <w:szCs w:val="24"/>
        </w:rPr>
      </w:pPr>
      <w:r w:rsidRPr="01F9C17D">
        <w:rPr>
          <w:szCs w:val="24"/>
        </w:rPr>
        <w:t>El reporte de horas efectivas para sueldos está regido por el laudo de seguridad física según consejo de salario actual.</w:t>
      </w:r>
    </w:p>
    <w:p w14:paraId="51B0D906" w14:textId="549DB8CF" w:rsidR="69625922" w:rsidRDefault="69625922" w:rsidP="00C971EB">
      <w:pPr>
        <w:pStyle w:val="SubNivelORT"/>
        <w:numPr>
          <w:ilvl w:val="0"/>
          <w:numId w:val="0"/>
        </w:numPr>
        <w:ind w:left="357"/>
        <w:outlineLvl w:val="2"/>
      </w:pPr>
      <w:bookmarkStart w:id="132" w:name="_Toc71468332"/>
      <w:r>
        <w:t>2.8.4.4. Económica.</w:t>
      </w:r>
      <w:bookmarkEnd w:id="132"/>
    </w:p>
    <w:p w14:paraId="462C61E3" w14:textId="1658EB67" w:rsidR="1BBE43AE" w:rsidRDefault="1BBE43AE" w:rsidP="787AF491">
      <w:pPr>
        <w:pStyle w:val="ParrafoORT"/>
        <w:rPr>
          <w:szCs w:val="24"/>
        </w:rPr>
      </w:pPr>
      <w:r w:rsidRPr="341E98EB">
        <w:rPr>
          <w:szCs w:val="24"/>
        </w:rPr>
        <w:t xml:space="preserve">El cliente tiene previsto la implementación </w:t>
      </w:r>
      <w:r w:rsidR="52B4C6E0" w:rsidRPr="341E98EB">
        <w:rPr>
          <w:szCs w:val="24"/>
        </w:rPr>
        <w:t>del sistema en la nube de Azure ya que pl</w:t>
      </w:r>
      <w:r w:rsidR="095E4CA5" w:rsidRPr="341E98EB">
        <w:rPr>
          <w:szCs w:val="24"/>
        </w:rPr>
        <w:t xml:space="preserve">antea que es </w:t>
      </w:r>
      <w:r w:rsidR="3DAE2E38" w:rsidRPr="341E98EB">
        <w:rPr>
          <w:szCs w:val="24"/>
        </w:rPr>
        <w:t>necesario</w:t>
      </w:r>
      <w:r w:rsidR="095E4CA5" w:rsidRPr="341E98EB">
        <w:rPr>
          <w:szCs w:val="24"/>
        </w:rPr>
        <w:t xml:space="preserve"> durante esta primera instancia del proyecto evaluar la aceptación y usabilidad por parte del área operativa.</w:t>
      </w:r>
    </w:p>
    <w:p w14:paraId="401A6011" w14:textId="549DB8CF" w:rsidR="095E4CA5" w:rsidRDefault="095E4CA5" w:rsidP="787AF491">
      <w:pPr>
        <w:pStyle w:val="ParrafoORT"/>
        <w:rPr>
          <w:szCs w:val="24"/>
        </w:rPr>
      </w:pPr>
      <w:r w:rsidRPr="7F3E1F30">
        <w:rPr>
          <w:szCs w:val="24"/>
        </w:rPr>
        <w:t xml:space="preserve">El cliente prefiere pagar </w:t>
      </w:r>
      <w:r w:rsidR="6FD129E9" w:rsidRPr="7F3E1F30">
        <w:rPr>
          <w:szCs w:val="24"/>
        </w:rPr>
        <w:t>el tiempo necesario</w:t>
      </w:r>
      <w:r w:rsidRPr="7F3E1F30">
        <w:rPr>
          <w:szCs w:val="24"/>
        </w:rPr>
        <w:t xml:space="preserve"> de uso del sistema de la nube </w:t>
      </w:r>
      <w:r w:rsidR="3458735D" w:rsidRPr="7F3E1F30">
        <w:rPr>
          <w:szCs w:val="24"/>
        </w:rPr>
        <w:t xml:space="preserve">de Azure </w:t>
      </w:r>
      <w:r w:rsidRPr="7F3E1F30">
        <w:rPr>
          <w:szCs w:val="24"/>
        </w:rPr>
        <w:t xml:space="preserve">y como segunda instancia pasada la </w:t>
      </w:r>
      <w:r w:rsidR="107EB751" w:rsidRPr="7F3E1F30">
        <w:rPr>
          <w:szCs w:val="24"/>
        </w:rPr>
        <w:t xml:space="preserve">aceptación general de todos los </w:t>
      </w:r>
      <w:r w:rsidR="0B935CF0" w:rsidRPr="7F3E1F30">
        <w:rPr>
          <w:szCs w:val="24"/>
        </w:rPr>
        <w:t>involucrados,</w:t>
      </w:r>
      <w:r w:rsidR="107EB751" w:rsidRPr="7F3E1F30">
        <w:rPr>
          <w:szCs w:val="24"/>
        </w:rPr>
        <w:t xml:space="preserve"> comenzar con un proyecto de servidor propio, adaptado a sus necesidades.</w:t>
      </w:r>
    </w:p>
    <w:p w14:paraId="7D2C8EEA" w14:textId="4052D915" w:rsidR="23A8437A" w:rsidRDefault="6B2ADF69" w:rsidP="341E98EB">
      <w:pPr>
        <w:pStyle w:val="ParrafoORT"/>
        <w:rPr>
          <w:szCs w:val="24"/>
        </w:rPr>
      </w:pPr>
      <w:r w:rsidRPr="5109B25A">
        <w:rPr>
          <w:szCs w:val="24"/>
        </w:rPr>
        <w:t xml:space="preserve">En este caso </w:t>
      </w:r>
      <w:r w:rsidR="3959C1ED" w:rsidRPr="5109B25A">
        <w:rPr>
          <w:szCs w:val="24"/>
        </w:rPr>
        <w:t xml:space="preserve">según los requerimientos </w:t>
      </w:r>
      <w:r w:rsidR="52D0CF02" w:rsidRPr="5109B25A">
        <w:rPr>
          <w:szCs w:val="24"/>
        </w:rPr>
        <w:t xml:space="preserve">mínimos </w:t>
      </w:r>
      <w:r w:rsidR="51AB28AD" w:rsidRPr="5109B25A">
        <w:rPr>
          <w:szCs w:val="24"/>
        </w:rPr>
        <w:t>para realizar los deploy de prueba, se hará con las configuraciones que nos proporcione ventajas de ahorro de precio llegando como máximo a pagar USD 10</w:t>
      </w:r>
      <w:r w:rsidR="023CA80A" w:rsidRPr="5109B25A">
        <w:rPr>
          <w:szCs w:val="24"/>
        </w:rPr>
        <w:t>, mas lo creditos gratuitos que proporciona Azure por tener cuenta de estudiante</w:t>
      </w:r>
    </w:p>
    <w:p w14:paraId="0FBDCD76" w14:textId="72203DB2" w:rsidR="23A8437A" w:rsidRDefault="51AB28AD" w:rsidP="341E98EB">
      <w:pPr>
        <w:pStyle w:val="ParrafoORT"/>
        <w:rPr>
          <w:szCs w:val="24"/>
        </w:rPr>
      </w:pPr>
      <w:r w:rsidRPr="341E98EB">
        <w:rPr>
          <w:szCs w:val="24"/>
        </w:rPr>
        <w:t>En caso de que se necesitara aumentar las necesidades de requerimientos del servidor, e cliente consta con un presupuesto de hasta USD 300 para realizar deploy de producción mensual</w:t>
      </w:r>
      <w:r w:rsidR="44BCDB6C" w:rsidRPr="341E98EB">
        <w:rPr>
          <w:szCs w:val="24"/>
        </w:rPr>
        <w:t>, lo que las siguientes prestaciones calculada con la calculadora de Azure nos arroja un costo estimado de USD113.</w:t>
      </w:r>
    </w:p>
    <w:p w14:paraId="59EBD21E" w14:textId="46E8BDDD" w:rsidR="00AC3589" w:rsidRDefault="00AC3589" w:rsidP="341E98EB">
      <w:pPr>
        <w:pStyle w:val="ParrafoORT"/>
        <w:rPr>
          <w:szCs w:val="24"/>
        </w:rPr>
      </w:pPr>
    </w:p>
    <w:p w14:paraId="69C88F84" w14:textId="77777777" w:rsidR="00AC3589" w:rsidRDefault="00AC3589" w:rsidP="341E98EB">
      <w:pPr>
        <w:pStyle w:val="ParrafoORT"/>
        <w:rPr>
          <w:szCs w:val="24"/>
        </w:rPr>
      </w:pPr>
    </w:p>
    <w:tbl>
      <w:tblPr>
        <w:tblW w:w="8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380"/>
        <w:gridCol w:w="860"/>
        <w:gridCol w:w="1120"/>
        <w:gridCol w:w="2331"/>
        <w:gridCol w:w="1399"/>
        <w:gridCol w:w="1399"/>
      </w:tblGrid>
      <w:tr w:rsidR="00321245" w14:paraId="3D01560A" w14:textId="77777777" w:rsidTr="0036695A">
        <w:trPr>
          <w:trHeight w:val="405"/>
        </w:trPr>
        <w:tc>
          <w:tcPr>
            <w:tcW w:w="3360" w:type="dxa"/>
            <w:gridSpan w:val="3"/>
            <w:tcBorders>
              <w:top w:val="single" w:sz="4" w:space="0" w:color="595959"/>
              <w:left w:val="single" w:sz="4" w:space="0" w:color="595959"/>
              <w:bottom w:val="single" w:sz="4" w:space="0" w:color="595959"/>
              <w:right w:val="single" w:sz="4" w:space="0" w:color="595959"/>
            </w:tcBorders>
            <w:shd w:val="clear" w:color="auto" w:fill="auto"/>
          </w:tcPr>
          <w:p w14:paraId="4B7046C3" w14:textId="43120A89" w:rsidR="341E98EB" w:rsidRDefault="341E98EB">
            <w:r w:rsidRPr="0036695A">
              <w:rPr>
                <w:rFonts w:ascii="Segoe UI Light" w:eastAsia="Segoe UI Light" w:hAnsi="Segoe UI Light" w:cs="Segoe UI Light"/>
                <w:b/>
                <w:bCs/>
                <w:sz w:val="28"/>
                <w:szCs w:val="28"/>
              </w:rPr>
              <w:lastRenderedPageBreak/>
              <w:t>Microsoft Azure Estimate</w:t>
            </w:r>
          </w:p>
        </w:tc>
        <w:tc>
          <w:tcPr>
            <w:tcW w:w="2331" w:type="dxa"/>
            <w:tcBorders>
              <w:top w:val="nil"/>
              <w:left w:val="nil"/>
              <w:bottom w:val="nil"/>
              <w:right w:val="nil"/>
            </w:tcBorders>
            <w:shd w:val="clear" w:color="auto" w:fill="auto"/>
          </w:tcPr>
          <w:p w14:paraId="6112586A" w14:textId="6B681EC3" w:rsidR="341E98EB" w:rsidRDefault="341E98EB"/>
        </w:tc>
        <w:tc>
          <w:tcPr>
            <w:tcW w:w="1399" w:type="dxa"/>
            <w:tcBorders>
              <w:top w:val="nil"/>
              <w:left w:val="nil"/>
              <w:bottom w:val="nil"/>
              <w:right w:val="nil"/>
            </w:tcBorders>
            <w:shd w:val="clear" w:color="auto" w:fill="auto"/>
          </w:tcPr>
          <w:p w14:paraId="2A8B6E0F" w14:textId="2BC7A38F" w:rsidR="341E98EB" w:rsidRDefault="341E98EB"/>
        </w:tc>
        <w:tc>
          <w:tcPr>
            <w:tcW w:w="1399" w:type="dxa"/>
            <w:tcBorders>
              <w:top w:val="nil"/>
              <w:left w:val="nil"/>
              <w:bottom w:val="nil"/>
              <w:right w:val="nil"/>
            </w:tcBorders>
            <w:shd w:val="clear" w:color="auto" w:fill="auto"/>
          </w:tcPr>
          <w:p w14:paraId="3DDC41A8" w14:textId="7C66AC08" w:rsidR="341E98EB" w:rsidRDefault="341E98EB"/>
        </w:tc>
      </w:tr>
      <w:tr w:rsidR="00321245" w14:paraId="4BBC5C12" w14:textId="77777777" w:rsidTr="0036695A">
        <w:trPr>
          <w:trHeight w:val="390"/>
        </w:trPr>
        <w:tc>
          <w:tcPr>
            <w:tcW w:w="3360" w:type="dxa"/>
            <w:gridSpan w:val="3"/>
            <w:tcBorders>
              <w:top w:val="single" w:sz="4" w:space="0" w:color="595959"/>
              <w:left w:val="single" w:sz="4" w:space="0" w:color="595959"/>
              <w:bottom w:val="nil"/>
              <w:right w:val="single" w:sz="4" w:space="0" w:color="595959"/>
            </w:tcBorders>
            <w:shd w:val="clear" w:color="auto" w:fill="auto"/>
          </w:tcPr>
          <w:p w14:paraId="1C38D62C" w14:textId="6DB27400" w:rsidR="341E98EB" w:rsidRDefault="341E98EB">
            <w:r w:rsidRPr="0036695A">
              <w:rPr>
                <w:rFonts w:ascii="Segoe UI Light" w:eastAsia="Segoe UI Light" w:hAnsi="Segoe UI Light" w:cs="Segoe UI Light"/>
                <w:b/>
                <w:bCs/>
                <w:szCs w:val="24"/>
              </w:rPr>
              <w:t>Your Estimate</w:t>
            </w:r>
          </w:p>
        </w:tc>
        <w:tc>
          <w:tcPr>
            <w:tcW w:w="2331" w:type="dxa"/>
            <w:tcBorders>
              <w:top w:val="nil"/>
              <w:left w:val="nil"/>
              <w:bottom w:val="nil"/>
              <w:right w:val="nil"/>
            </w:tcBorders>
            <w:shd w:val="clear" w:color="auto" w:fill="auto"/>
          </w:tcPr>
          <w:p w14:paraId="47CBC96D" w14:textId="477DB89E" w:rsidR="341E98EB" w:rsidRDefault="341E98EB"/>
        </w:tc>
        <w:tc>
          <w:tcPr>
            <w:tcW w:w="1399" w:type="dxa"/>
            <w:tcBorders>
              <w:top w:val="nil"/>
              <w:left w:val="nil"/>
              <w:bottom w:val="nil"/>
              <w:right w:val="nil"/>
            </w:tcBorders>
            <w:shd w:val="clear" w:color="auto" w:fill="auto"/>
          </w:tcPr>
          <w:p w14:paraId="15422964" w14:textId="57536B43" w:rsidR="341E98EB" w:rsidRDefault="341E98EB"/>
        </w:tc>
        <w:tc>
          <w:tcPr>
            <w:tcW w:w="1399" w:type="dxa"/>
            <w:tcBorders>
              <w:top w:val="nil"/>
              <w:left w:val="nil"/>
              <w:bottom w:val="nil"/>
              <w:right w:val="nil"/>
            </w:tcBorders>
            <w:shd w:val="clear" w:color="auto" w:fill="auto"/>
          </w:tcPr>
          <w:p w14:paraId="22F1BEAB" w14:textId="2E847F59" w:rsidR="341E98EB" w:rsidRDefault="341E98EB"/>
        </w:tc>
      </w:tr>
      <w:tr w:rsidR="00321245" w14:paraId="39E0789F" w14:textId="77777777" w:rsidTr="0036695A">
        <w:trPr>
          <w:trHeight w:val="330"/>
        </w:trPr>
        <w:tc>
          <w:tcPr>
            <w:tcW w:w="1380" w:type="dxa"/>
            <w:tcBorders>
              <w:top w:val="single" w:sz="4" w:space="0" w:color="595959"/>
              <w:left w:val="single" w:sz="4" w:space="0" w:color="595959"/>
              <w:bottom w:val="single" w:sz="4" w:space="0" w:color="595959"/>
              <w:right w:val="single" w:sz="4" w:space="0" w:color="595959"/>
            </w:tcBorders>
            <w:shd w:val="clear" w:color="auto" w:fill="DDEBF7"/>
          </w:tcPr>
          <w:p w14:paraId="1FFA1B5F" w14:textId="008BD828" w:rsidR="341E98EB" w:rsidRDefault="341E98EB">
            <w:r w:rsidRPr="0036695A">
              <w:rPr>
                <w:rFonts w:ascii="Segoe UI Light" w:eastAsia="Segoe UI Light" w:hAnsi="Segoe UI Light" w:cs="Segoe UI Light"/>
                <w:b/>
                <w:bCs/>
                <w:sz w:val="22"/>
              </w:rPr>
              <w:t>Service type</w:t>
            </w:r>
          </w:p>
        </w:tc>
        <w:tc>
          <w:tcPr>
            <w:tcW w:w="860" w:type="dxa"/>
            <w:tcBorders>
              <w:top w:val="single" w:sz="4" w:space="0" w:color="595959"/>
              <w:left w:val="single" w:sz="4" w:space="0" w:color="595959"/>
              <w:bottom w:val="single" w:sz="4" w:space="0" w:color="595959"/>
              <w:right w:val="single" w:sz="4" w:space="0" w:color="595959"/>
            </w:tcBorders>
            <w:shd w:val="clear" w:color="auto" w:fill="DDEBF7"/>
          </w:tcPr>
          <w:p w14:paraId="42707A0E" w14:textId="48389E95" w:rsidR="341E98EB" w:rsidRDefault="341E98EB">
            <w:r w:rsidRPr="0036695A">
              <w:rPr>
                <w:rFonts w:ascii="Segoe UI Light" w:eastAsia="Segoe UI Light" w:hAnsi="Segoe UI Light" w:cs="Segoe UI Light"/>
                <w:b/>
                <w:bCs/>
                <w:sz w:val="22"/>
              </w:rPr>
              <w:t>Custom name</w:t>
            </w:r>
          </w:p>
        </w:tc>
        <w:tc>
          <w:tcPr>
            <w:tcW w:w="1120" w:type="dxa"/>
            <w:tcBorders>
              <w:top w:val="single" w:sz="4" w:space="0" w:color="595959"/>
              <w:left w:val="single" w:sz="4" w:space="0" w:color="595959"/>
              <w:bottom w:val="single" w:sz="4" w:space="0" w:color="595959"/>
              <w:right w:val="single" w:sz="4" w:space="0" w:color="595959"/>
            </w:tcBorders>
            <w:shd w:val="clear" w:color="auto" w:fill="DDEBF7"/>
          </w:tcPr>
          <w:p w14:paraId="00089E6C" w14:textId="062EC344" w:rsidR="341E98EB" w:rsidRDefault="341E98EB">
            <w:r w:rsidRPr="0036695A">
              <w:rPr>
                <w:rFonts w:ascii="Segoe UI Light" w:eastAsia="Segoe UI Light" w:hAnsi="Segoe UI Light" w:cs="Segoe UI Light"/>
                <w:b/>
                <w:bCs/>
                <w:sz w:val="22"/>
              </w:rPr>
              <w:t>Region</w:t>
            </w:r>
          </w:p>
        </w:tc>
        <w:tc>
          <w:tcPr>
            <w:tcW w:w="2331" w:type="dxa"/>
            <w:tcBorders>
              <w:top w:val="single" w:sz="4" w:space="0" w:color="595959"/>
              <w:left w:val="single" w:sz="4" w:space="0" w:color="595959"/>
              <w:bottom w:val="single" w:sz="4" w:space="0" w:color="595959"/>
              <w:right w:val="single" w:sz="4" w:space="0" w:color="595959"/>
            </w:tcBorders>
            <w:shd w:val="clear" w:color="auto" w:fill="DDEBF7"/>
          </w:tcPr>
          <w:p w14:paraId="59692E4B" w14:textId="0E022E5B" w:rsidR="341E98EB" w:rsidRDefault="341E98EB">
            <w:r w:rsidRPr="0036695A">
              <w:rPr>
                <w:rFonts w:ascii="Segoe UI Light" w:eastAsia="Segoe UI Light" w:hAnsi="Segoe UI Light" w:cs="Segoe UI Light"/>
                <w:b/>
                <w:bCs/>
                <w:sz w:val="22"/>
              </w:rPr>
              <w:t>Description</w:t>
            </w:r>
          </w:p>
        </w:tc>
        <w:tc>
          <w:tcPr>
            <w:tcW w:w="1399" w:type="dxa"/>
            <w:tcBorders>
              <w:top w:val="single" w:sz="4" w:space="0" w:color="595959"/>
              <w:left w:val="single" w:sz="4" w:space="0" w:color="595959"/>
              <w:bottom w:val="single" w:sz="4" w:space="0" w:color="595959"/>
              <w:right w:val="single" w:sz="4" w:space="0" w:color="595959"/>
            </w:tcBorders>
            <w:shd w:val="clear" w:color="auto" w:fill="DDEBF7"/>
          </w:tcPr>
          <w:p w14:paraId="71298DC1" w14:textId="13114555" w:rsidR="341E98EB" w:rsidRDefault="341E98EB" w:rsidP="0036695A">
            <w:pPr>
              <w:jc w:val="left"/>
            </w:pPr>
            <w:r w:rsidRPr="0036695A">
              <w:rPr>
                <w:rFonts w:ascii="Segoe UI Light" w:eastAsia="Segoe UI Light" w:hAnsi="Segoe UI Light" w:cs="Segoe UI Light"/>
                <w:b/>
                <w:bCs/>
                <w:sz w:val="22"/>
              </w:rPr>
              <w:t>Estimated monthly cost</w:t>
            </w:r>
          </w:p>
        </w:tc>
        <w:tc>
          <w:tcPr>
            <w:tcW w:w="1399" w:type="dxa"/>
            <w:tcBorders>
              <w:top w:val="single" w:sz="4" w:space="0" w:color="595959"/>
              <w:left w:val="single" w:sz="4" w:space="0" w:color="595959"/>
              <w:bottom w:val="single" w:sz="4" w:space="0" w:color="595959"/>
              <w:right w:val="single" w:sz="4" w:space="0" w:color="595959"/>
            </w:tcBorders>
            <w:shd w:val="clear" w:color="auto" w:fill="DDEBF7"/>
          </w:tcPr>
          <w:p w14:paraId="43996C71" w14:textId="2B96043B" w:rsidR="341E98EB" w:rsidRDefault="341E98EB" w:rsidP="0036695A">
            <w:pPr>
              <w:jc w:val="left"/>
            </w:pPr>
            <w:r w:rsidRPr="0036695A">
              <w:rPr>
                <w:rFonts w:ascii="Segoe UI Light" w:eastAsia="Segoe UI Light" w:hAnsi="Segoe UI Light" w:cs="Segoe UI Light"/>
                <w:b/>
                <w:bCs/>
                <w:sz w:val="22"/>
              </w:rPr>
              <w:t>Estimated upfront cost</w:t>
            </w:r>
          </w:p>
        </w:tc>
      </w:tr>
      <w:tr w:rsidR="00321245" w14:paraId="58AA1A56" w14:textId="77777777" w:rsidTr="0036695A">
        <w:trPr>
          <w:trHeight w:val="675"/>
        </w:trPr>
        <w:tc>
          <w:tcPr>
            <w:tcW w:w="1380" w:type="dxa"/>
            <w:tcBorders>
              <w:top w:val="single" w:sz="4" w:space="0" w:color="595959"/>
              <w:left w:val="single" w:sz="4" w:space="0" w:color="595959"/>
              <w:bottom w:val="single" w:sz="4" w:space="0" w:color="595959"/>
              <w:right w:val="single" w:sz="4" w:space="0" w:color="595959"/>
            </w:tcBorders>
            <w:shd w:val="clear" w:color="auto" w:fill="auto"/>
          </w:tcPr>
          <w:p w14:paraId="1B943F1D" w14:textId="7ABDCEA2" w:rsidR="341E98EB" w:rsidRDefault="341E98EB">
            <w:r w:rsidRPr="0036695A">
              <w:rPr>
                <w:rFonts w:ascii="Segoe UI Light" w:eastAsia="Segoe UI Light" w:hAnsi="Segoe UI Light" w:cs="Segoe UI Light"/>
                <w:sz w:val="22"/>
              </w:rPr>
              <w:t>App Service</w:t>
            </w:r>
          </w:p>
        </w:tc>
        <w:tc>
          <w:tcPr>
            <w:tcW w:w="860" w:type="dxa"/>
            <w:tcBorders>
              <w:top w:val="single" w:sz="4" w:space="0" w:color="595959"/>
              <w:left w:val="single" w:sz="4" w:space="0" w:color="595959"/>
              <w:bottom w:val="single" w:sz="4" w:space="0" w:color="595959"/>
              <w:right w:val="single" w:sz="4" w:space="0" w:color="595959"/>
            </w:tcBorders>
            <w:shd w:val="clear" w:color="auto" w:fill="auto"/>
          </w:tcPr>
          <w:p w14:paraId="2D05DA0E" w14:textId="15DF8C0A" w:rsidR="341E98EB" w:rsidRDefault="341E98EB">
            <w:r w:rsidRPr="0036695A">
              <w:rPr>
                <w:rFonts w:ascii="Segoe UI Light" w:eastAsia="Segoe UI Light" w:hAnsi="Segoe UI Light" w:cs="Segoe UI Light"/>
                <w:sz w:val="22"/>
              </w:rPr>
              <w:t xml:space="preserve"> </w:t>
            </w:r>
          </w:p>
        </w:tc>
        <w:tc>
          <w:tcPr>
            <w:tcW w:w="1120" w:type="dxa"/>
            <w:tcBorders>
              <w:top w:val="single" w:sz="4" w:space="0" w:color="595959"/>
              <w:left w:val="single" w:sz="4" w:space="0" w:color="595959"/>
              <w:bottom w:val="single" w:sz="4" w:space="0" w:color="595959"/>
              <w:right w:val="single" w:sz="4" w:space="0" w:color="595959"/>
            </w:tcBorders>
            <w:shd w:val="clear" w:color="auto" w:fill="auto"/>
          </w:tcPr>
          <w:p w14:paraId="77EAF3EA" w14:textId="06449E40" w:rsidR="341E98EB" w:rsidRDefault="341E98EB">
            <w:r w:rsidRPr="0036695A">
              <w:rPr>
                <w:rFonts w:ascii="Segoe UI Light" w:eastAsia="Segoe UI Light" w:hAnsi="Segoe UI Light" w:cs="Segoe UI Light"/>
                <w:sz w:val="22"/>
              </w:rPr>
              <w:t>East US</w:t>
            </w:r>
          </w:p>
        </w:tc>
        <w:tc>
          <w:tcPr>
            <w:tcW w:w="2331" w:type="dxa"/>
            <w:tcBorders>
              <w:top w:val="single" w:sz="4" w:space="0" w:color="595959"/>
              <w:left w:val="single" w:sz="4" w:space="0" w:color="595959"/>
              <w:bottom w:val="single" w:sz="4" w:space="0" w:color="595959"/>
              <w:right w:val="single" w:sz="4" w:space="0" w:color="595959"/>
            </w:tcBorders>
            <w:shd w:val="clear" w:color="auto" w:fill="auto"/>
          </w:tcPr>
          <w:p w14:paraId="3559D4BD" w14:textId="110B3D97" w:rsidR="341E98EB" w:rsidRDefault="341E98EB">
            <w:r w:rsidRPr="0036695A">
              <w:rPr>
                <w:rFonts w:ascii="Segoe UI Light" w:eastAsia="Segoe UI Light" w:hAnsi="Segoe UI Light" w:cs="Segoe UI Light"/>
                <w:sz w:val="22"/>
              </w:rPr>
              <w:t>Premium V3 Tier; 1 P1V3 (2 Core(s), 8 GB RAM, 250 GB Storage) x 730 Hours; Linux OS</w:t>
            </w:r>
          </w:p>
        </w:tc>
        <w:tc>
          <w:tcPr>
            <w:tcW w:w="1399" w:type="dxa"/>
            <w:tcBorders>
              <w:top w:val="single" w:sz="4" w:space="0" w:color="595959"/>
              <w:left w:val="single" w:sz="4" w:space="0" w:color="595959"/>
              <w:bottom w:val="single" w:sz="4" w:space="0" w:color="595959"/>
              <w:right w:val="single" w:sz="4" w:space="0" w:color="595959"/>
            </w:tcBorders>
            <w:shd w:val="clear" w:color="auto" w:fill="auto"/>
          </w:tcPr>
          <w:p w14:paraId="07ED9086" w14:textId="36462CC0" w:rsidR="341E98EB" w:rsidRDefault="341E98EB" w:rsidP="0036695A">
            <w:pPr>
              <w:jc w:val="left"/>
            </w:pPr>
            <w:r w:rsidRPr="0036695A">
              <w:rPr>
                <w:rFonts w:ascii="Segoe UI Light" w:eastAsia="Segoe UI Light" w:hAnsi="Segoe UI Light" w:cs="Segoe UI Light"/>
                <w:sz w:val="22"/>
              </w:rPr>
              <w:t>$113.15</w:t>
            </w:r>
          </w:p>
        </w:tc>
        <w:tc>
          <w:tcPr>
            <w:tcW w:w="1399" w:type="dxa"/>
            <w:tcBorders>
              <w:top w:val="single" w:sz="4" w:space="0" w:color="595959"/>
              <w:left w:val="single" w:sz="4" w:space="0" w:color="595959"/>
              <w:bottom w:val="single" w:sz="4" w:space="0" w:color="595959"/>
              <w:right w:val="single" w:sz="4" w:space="0" w:color="595959"/>
            </w:tcBorders>
            <w:shd w:val="clear" w:color="auto" w:fill="auto"/>
          </w:tcPr>
          <w:p w14:paraId="664AA988" w14:textId="76371FED" w:rsidR="341E98EB" w:rsidRDefault="341E98EB" w:rsidP="0036695A">
            <w:pPr>
              <w:jc w:val="left"/>
            </w:pPr>
            <w:r w:rsidRPr="0036695A">
              <w:rPr>
                <w:rFonts w:ascii="Segoe UI Light" w:eastAsia="Segoe UI Light" w:hAnsi="Segoe UI Light" w:cs="Segoe UI Light"/>
                <w:sz w:val="22"/>
              </w:rPr>
              <w:t>$0.00</w:t>
            </w:r>
          </w:p>
        </w:tc>
      </w:tr>
      <w:tr w:rsidR="00321245" w14:paraId="6AAA8117" w14:textId="77777777" w:rsidTr="0036695A">
        <w:trPr>
          <w:trHeight w:val="1350"/>
        </w:trPr>
        <w:tc>
          <w:tcPr>
            <w:tcW w:w="1380" w:type="dxa"/>
            <w:tcBorders>
              <w:top w:val="single" w:sz="4" w:space="0" w:color="595959"/>
              <w:left w:val="single" w:sz="4" w:space="0" w:color="595959"/>
              <w:bottom w:val="single" w:sz="4" w:space="0" w:color="595959"/>
              <w:right w:val="single" w:sz="4" w:space="0" w:color="595959"/>
            </w:tcBorders>
            <w:shd w:val="clear" w:color="auto" w:fill="auto"/>
          </w:tcPr>
          <w:p w14:paraId="3E61018A" w14:textId="0C87E39C" w:rsidR="341E98EB" w:rsidRDefault="341E98EB">
            <w:r w:rsidRPr="0036695A">
              <w:rPr>
                <w:rFonts w:ascii="Segoe UI Light" w:eastAsia="Segoe UI Light" w:hAnsi="Segoe UI Light" w:cs="Segoe UI Light"/>
                <w:sz w:val="22"/>
              </w:rPr>
              <w:t>Azure SQL Database</w:t>
            </w:r>
          </w:p>
        </w:tc>
        <w:tc>
          <w:tcPr>
            <w:tcW w:w="860" w:type="dxa"/>
            <w:tcBorders>
              <w:top w:val="single" w:sz="4" w:space="0" w:color="595959"/>
              <w:left w:val="single" w:sz="4" w:space="0" w:color="595959"/>
              <w:bottom w:val="single" w:sz="4" w:space="0" w:color="595959"/>
              <w:right w:val="single" w:sz="4" w:space="0" w:color="595959"/>
            </w:tcBorders>
            <w:shd w:val="clear" w:color="auto" w:fill="auto"/>
          </w:tcPr>
          <w:p w14:paraId="59382DED" w14:textId="33712C14" w:rsidR="341E98EB" w:rsidRDefault="341E98EB">
            <w:r w:rsidRPr="0036695A">
              <w:rPr>
                <w:rFonts w:ascii="Segoe UI Light" w:eastAsia="Segoe UI Light" w:hAnsi="Segoe UI Light" w:cs="Segoe UI Light"/>
                <w:sz w:val="22"/>
              </w:rPr>
              <w:t xml:space="preserve"> </w:t>
            </w:r>
          </w:p>
        </w:tc>
        <w:tc>
          <w:tcPr>
            <w:tcW w:w="1120" w:type="dxa"/>
            <w:tcBorders>
              <w:top w:val="single" w:sz="4" w:space="0" w:color="595959"/>
              <w:left w:val="single" w:sz="4" w:space="0" w:color="595959"/>
              <w:bottom w:val="single" w:sz="4" w:space="0" w:color="595959"/>
              <w:right w:val="single" w:sz="4" w:space="0" w:color="595959"/>
            </w:tcBorders>
            <w:shd w:val="clear" w:color="auto" w:fill="auto"/>
          </w:tcPr>
          <w:p w14:paraId="15194A96" w14:textId="6ACD7E51" w:rsidR="341E98EB" w:rsidRDefault="341E98EB">
            <w:r w:rsidRPr="0036695A">
              <w:rPr>
                <w:rFonts w:ascii="Segoe UI Light" w:eastAsia="Segoe UI Light" w:hAnsi="Segoe UI Light" w:cs="Segoe UI Light"/>
                <w:sz w:val="22"/>
              </w:rPr>
              <w:t>East US</w:t>
            </w:r>
          </w:p>
        </w:tc>
        <w:tc>
          <w:tcPr>
            <w:tcW w:w="2331" w:type="dxa"/>
            <w:tcBorders>
              <w:top w:val="single" w:sz="4" w:space="0" w:color="595959"/>
              <w:left w:val="single" w:sz="4" w:space="0" w:color="595959"/>
              <w:bottom w:val="single" w:sz="4" w:space="0" w:color="595959"/>
              <w:right w:val="single" w:sz="4" w:space="0" w:color="595959"/>
            </w:tcBorders>
            <w:shd w:val="clear" w:color="auto" w:fill="auto"/>
          </w:tcPr>
          <w:p w14:paraId="59F26EA5" w14:textId="12ABE306" w:rsidR="341E98EB" w:rsidRDefault="341E98EB">
            <w:r w:rsidRPr="0036695A">
              <w:rPr>
                <w:rFonts w:ascii="Segoe UI Light" w:eastAsia="Segoe UI Light" w:hAnsi="Segoe UI Light" w:cs="Segoe UI Light"/>
                <w:sz w:val="22"/>
              </w:rPr>
              <w:t>Single Database, vCore, RA-GRS Backup Storage, General Purpose, Provisioned, Gen 4, Local Redundancy, 1 - 2 vCore instance(s) x 730 Hours, 32 GB Storage, 0 GB Backup Storage</w:t>
            </w:r>
          </w:p>
        </w:tc>
        <w:tc>
          <w:tcPr>
            <w:tcW w:w="1399" w:type="dxa"/>
            <w:tcBorders>
              <w:top w:val="single" w:sz="4" w:space="0" w:color="595959"/>
              <w:left w:val="single" w:sz="4" w:space="0" w:color="595959"/>
              <w:bottom w:val="single" w:sz="4" w:space="0" w:color="595959"/>
              <w:right w:val="single" w:sz="4" w:space="0" w:color="595959"/>
            </w:tcBorders>
            <w:shd w:val="clear" w:color="auto" w:fill="auto"/>
          </w:tcPr>
          <w:p w14:paraId="209DB4C7" w14:textId="612F93A7" w:rsidR="341E98EB" w:rsidRDefault="341E98EB" w:rsidP="0036695A">
            <w:pPr>
              <w:jc w:val="left"/>
            </w:pPr>
            <w:r w:rsidRPr="0036695A">
              <w:rPr>
                <w:rFonts w:ascii="Segoe UI Light" w:eastAsia="Segoe UI Light" w:hAnsi="Segoe UI Light" w:cs="Segoe UI Light"/>
                <w:sz w:val="22"/>
              </w:rPr>
              <w:t>$0.00</w:t>
            </w:r>
          </w:p>
        </w:tc>
        <w:tc>
          <w:tcPr>
            <w:tcW w:w="1399" w:type="dxa"/>
            <w:tcBorders>
              <w:top w:val="single" w:sz="4" w:space="0" w:color="595959"/>
              <w:left w:val="single" w:sz="4" w:space="0" w:color="595959"/>
              <w:bottom w:val="single" w:sz="4" w:space="0" w:color="595959"/>
              <w:right w:val="single" w:sz="4" w:space="0" w:color="595959"/>
            </w:tcBorders>
            <w:shd w:val="clear" w:color="auto" w:fill="auto"/>
          </w:tcPr>
          <w:p w14:paraId="5718E0CD" w14:textId="1D287079" w:rsidR="341E98EB" w:rsidRDefault="341E98EB" w:rsidP="0036695A">
            <w:pPr>
              <w:jc w:val="left"/>
            </w:pPr>
            <w:r w:rsidRPr="0036695A">
              <w:rPr>
                <w:rFonts w:ascii="Segoe UI Light" w:eastAsia="Segoe UI Light" w:hAnsi="Segoe UI Light" w:cs="Segoe UI Light"/>
                <w:sz w:val="22"/>
              </w:rPr>
              <w:t>$0.00</w:t>
            </w:r>
          </w:p>
        </w:tc>
      </w:tr>
      <w:tr w:rsidR="00321245" w14:paraId="5D7570DF" w14:textId="77777777" w:rsidTr="0036695A">
        <w:trPr>
          <w:trHeight w:val="330"/>
        </w:trPr>
        <w:tc>
          <w:tcPr>
            <w:tcW w:w="1380" w:type="dxa"/>
            <w:tcBorders>
              <w:top w:val="single" w:sz="4" w:space="0" w:color="595959"/>
              <w:left w:val="single" w:sz="4" w:space="0" w:color="595959"/>
              <w:bottom w:val="single" w:sz="4" w:space="0" w:color="595959"/>
              <w:right w:val="single" w:sz="4" w:space="0" w:color="595959"/>
            </w:tcBorders>
            <w:shd w:val="clear" w:color="auto" w:fill="auto"/>
          </w:tcPr>
          <w:p w14:paraId="5D44CB34" w14:textId="397C5610" w:rsidR="341E98EB" w:rsidRDefault="341E98EB">
            <w:r w:rsidRPr="0036695A">
              <w:rPr>
                <w:rFonts w:ascii="Segoe UI Light" w:eastAsia="Segoe UI Light" w:hAnsi="Segoe UI Light" w:cs="Segoe UI Light"/>
                <w:sz w:val="22"/>
              </w:rPr>
              <w:t>Support</w:t>
            </w:r>
          </w:p>
        </w:tc>
        <w:tc>
          <w:tcPr>
            <w:tcW w:w="860" w:type="dxa"/>
            <w:tcBorders>
              <w:top w:val="single" w:sz="4" w:space="0" w:color="595959"/>
              <w:left w:val="single" w:sz="4" w:space="0" w:color="595959"/>
              <w:bottom w:val="single" w:sz="4" w:space="0" w:color="595959"/>
              <w:right w:val="single" w:sz="4" w:space="0" w:color="595959"/>
            </w:tcBorders>
            <w:shd w:val="clear" w:color="auto" w:fill="auto"/>
          </w:tcPr>
          <w:p w14:paraId="5E1D91F6" w14:textId="0FB45915" w:rsidR="341E98EB" w:rsidRDefault="341E98EB">
            <w:r w:rsidRPr="0036695A">
              <w:rPr>
                <w:rFonts w:ascii="Segoe UI Light" w:eastAsia="Segoe UI Light" w:hAnsi="Segoe UI Light" w:cs="Segoe UI Light"/>
                <w:sz w:val="22"/>
              </w:rPr>
              <w:t xml:space="preserve"> </w:t>
            </w:r>
          </w:p>
        </w:tc>
        <w:tc>
          <w:tcPr>
            <w:tcW w:w="1120" w:type="dxa"/>
            <w:tcBorders>
              <w:top w:val="single" w:sz="4" w:space="0" w:color="595959"/>
              <w:left w:val="single" w:sz="4" w:space="0" w:color="595959"/>
              <w:bottom w:val="single" w:sz="4" w:space="0" w:color="595959"/>
              <w:right w:val="nil"/>
            </w:tcBorders>
            <w:shd w:val="clear" w:color="auto" w:fill="auto"/>
          </w:tcPr>
          <w:p w14:paraId="7963031C" w14:textId="14CE1CF9" w:rsidR="341E98EB" w:rsidRDefault="341E98EB">
            <w:r w:rsidRPr="0036695A">
              <w:rPr>
                <w:rFonts w:ascii="Segoe UI Light" w:eastAsia="Segoe UI Light" w:hAnsi="Segoe UI Light" w:cs="Segoe UI Light"/>
                <w:sz w:val="22"/>
              </w:rPr>
              <w:t xml:space="preserve"> </w:t>
            </w:r>
          </w:p>
        </w:tc>
        <w:tc>
          <w:tcPr>
            <w:tcW w:w="2331" w:type="dxa"/>
            <w:tcBorders>
              <w:top w:val="single" w:sz="4" w:space="0" w:color="595959"/>
              <w:left w:val="single" w:sz="4" w:space="0" w:color="595959"/>
              <w:bottom w:val="single" w:sz="4" w:space="0" w:color="595959"/>
              <w:right w:val="single" w:sz="4" w:space="0" w:color="595959"/>
            </w:tcBorders>
            <w:shd w:val="clear" w:color="auto" w:fill="auto"/>
          </w:tcPr>
          <w:p w14:paraId="2619A864" w14:textId="7B9FDD4D" w:rsidR="341E98EB" w:rsidRDefault="341E98EB">
            <w:r w:rsidRPr="0036695A">
              <w:rPr>
                <w:rFonts w:ascii="Segoe UI Light" w:eastAsia="Segoe UI Light" w:hAnsi="Segoe UI Light" w:cs="Segoe UI Light"/>
                <w:b/>
                <w:bCs/>
                <w:sz w:val="22"/>
              </w:rPr>
              <w:t>Support</w:t>
            </w:r>
          </w:p>
        </w:tc>
        <w:tc>
          <w:tcPr>
            <w:tcW w:w="1399" w:type="dxa"/>
            <w:tcBorders>
              <w:top w:val="single" w:sz="4" w:space="0" w:color="595959"/>
              <w:left w:val="single" w:sz="4" w:space="0" w:color="595959"/>
              <w:bottom w:val="single" w:sz="4" w:space="0" w:color="595959"/>
              <w:right w:val="single" w:sz="4" w:space="0" w:color="595959"/>
            </w:tcBorders>
            <w:shd w:val="clear" w:color="auto" w:fill="auto"/>
          </w:tcPr>
          <w:p w14:paraId="2EA3C724" w14:textId="11D6A288" w:rsidR="341E98EB" w:rsidRDefault="341E98EB" w:rsidP="0036695A">
            <w:pPr>
              <w:jc w:val="left"/>
            </w:pPr>
            <w:r w:rsidRPr="0036695A">
              <w:rPr>
                <w:rFonts w:ascii="Segoe UI Light" w:eastAsia="Segoe UI Light" w:hAnsi="Segoe UI Light" w:cs="Segoe UI Light"/>
                <w:sz w:val="22"/>
              </w:rPr>
              <w:t>$0.00</w:t>
            </w:r>
          </w:p>
        </w:tc>
        <w:tc>
          <w:tcPr>
            <w:tcW w:w="1399" w:type="dxa"/>
            <w:tcBorders>
              <w:top w:val="single" w:sz="4" w:space="0" w:color="595959"/>
              <w:left w:val="single" w:sz="4" w:space="0" w:color="595959"/>
              <w:bottom w:val="single" w:sz="4" w:space="0" w:color="595959"/>
              <w:right w:val="single" w:sz="4" w:space="0" w:color="595959"/>
            </w:tcBorders>
            <w:shd w:val="clear" w:color="auto" w:fill="auto"/>
          </w:tcPr>
          <w:p w14:paraId="7044FC5A" w14:textId="19781648" w:rsidR="341E98EB" w:rsidRDefault="341E98EB" w:rsidP="0036695A">
            <w:pPr>
              <w:jc w:val="left"/>
            </w:pPr>
            <w:r w:rsidRPr="0036695A">
              <w:rPr>
                <w:rFonts w:ascii="Segoe UI Light" w:eastAsia="Segoe UI Light" w:hAnsi="Segoe UI Light" w:cs="Segoe UI Light"/>
                <w:sz w:val="22"/>
              </w:rPr>
              <w:t>$0.00</w:t>
            </w:r>
          </w:p>
        </w:tc>
      </w:tr>
      <w:tr w:rsidR="00321245" w14:paraId="666C09A3" w14:textId="77777777" w:rsidTr="0036695A">
        <w:trPr>
          <w:trHeight w:val="330"/>
        </w:trPr>
        <w:tc>
          <w:tcPr>
            <w:tcW w:w="1380" w:type="dxa"/>
            <w:tcBorders>
              <w:top w:val="single" w:sz="4" w:space="0" w:color="595959"/>
              <w:left w:val="nil"/>
              <w:bottom w:val="nil"/>
              <w:right w:val="nil"/>
            </w:tcBorders>
            <w:shd w:val="clear" w:color="auto" w:fill="auto"/>
          </w:tcPr>
          <w:p w14:paraId="00926256" w14:textId="549578B5" w:rsidR="341E98EB" w:rsidRDefault="341E98EB"/>
        </w:tc>
        <w:tc>
          <w:tcPr>
            <w:tcW w:w="860" w:type="dxa"/>
            <w:tcBorders>
              <w:top w:val="single" w:sz="4" w:space="0" w:color="595959"/>
              <w:left w:val="nil"/>
              <w:bottom w:val="nil"/>
              <w:right w:val="nil"/>
            </w:tcBorders>
            <w:shd w:val="clear" w:color="auto" w:fill="auto"/>
          </w:tcPr>
          <w:p w14:paraId="59D22846" w14:textId="204EA6AD" w:rsidR="341E98EB" w:rsidRDefault="341E98EB"/>
        </w:tc>
        <w:tc>
          <w:tcPr>
            <w:tcW w:w="1120" w:type="dxa"/>
            <w:tcBorders>
              <w:top w:val="single" w:sz="4" w:space="0" w:color="595959"/>
              <w:left w:val="nil"/>
              <w:bottom w:val="nil"/>
              <w:right w:val="nil"/>
            </w:tcBorders>
            <w:shd w:val="clear" w:color="auto" w:fill="auto"/>
          </w:tcPr>
          <w:p w14:paraId="21A2C852" w14:textId="224D8D56" w:rsidR="341E98EB" w:rsidRDefault="341E98EB"/>
        </w:tc>
        <w:tc>
          <w:tcPr>
            <w:tcW w:w="2331" w:type="dxa"/>
            <w:tcBorders>
              <w:top w:val="single" w:sz="4" w:space="0" w:color="595959"/>
              <w:left w:val="single" w:sz="4" w:space="0" w:color="595959"/>
              <w:bottom w:val="single" w:sz="4" w:space="0" w:color="595959"/>
              <w:right w:val="single" w:sz="4" w:space="0" w:color="595959"/>
            </w:tcBorders>
            <w:shd w:val="clear" w:color="auto" w:fill="auto"/>
          </w:tcPr>
          <w:p w14:paraId="7C5288A5" w14:textId="36B4449F" w:rsidR="341E98EB" w:rsidRDefault="341E98EB">
            <w:r w:rsidRPr="0036695A">
              <w:rPr>
                <w:rFonts w:ascii="Segoe UI Light" w:eastAsia="Segoe UI Light" w:hAnsi="Segoe UI Light" w:cs="Segoe UI Light"/>
                <w:b/>
                <w:bCs/>
                <w:sz w:val="22"/>
              </w:rPr>
              <w:t>Licensing Program</w:t>
            </w:r>
          </w:p>
        </w:tc>
        <w:tc>
          <w:tcPr>
            <w:tcW w:w="1399" w:type="dxa"/>
            <w:tcBorders>
              <w:top w:val="single" w:sz="4" w:space="0" w:color="595959"/>
              <w:left w:val="single" w:sz="4" w:space="0" w:color="595959"/>
              <w:bottom w:val="single" w:sz="4" w:space="0" w:color="595959"/>
              <w:right w:val="single" w:sz="4" w:space="0" w:color="595959"/>
            </w:tcBorders>
            <w:shd w:val="clear" w:color="auto" w:fill="auto"/>
          </w:tcPr>
          <w:p w14:paraId="78715F5B" w14:textId="05E1E721" w:rsidR="341E98EB" w:rsidRDefault="341E98EB" w:rsidP="0036695A">
            <w:pPr>
              <w:jc w:val="left"/>
            </w:pPr>
            <w:r w:rsidRPr="0036695A">
              <w:rPr>
                <w:rFonts w:ascii="Segoe UI Light" w:eastAsia="Segoe UI Light" w:hAnsi="Segoe UI Light" w:cs="Segoe UI Light"/>
                <w:b/>
                <w:bCs/>
                <w:sz w:val="22"/>
              </w:rPr>
              <w:t>Microsoft Online Services Agreement</w:t>
            </w:r>
          </w:p>
        </w:tc>
        <w:tc>
          <w:tcPr>
            <w:tcW w:w="1399" w:type="dxa"/>
            <w:tcBorders>
              <w:top w:val="single" w:sz="4" w:space="0" w:color="595959"/>
              <w:left w:val="single" w:sz="4" w:space="0" w:color="595959"/>
              <w:bottom w:val="single" w:sz="4" w:space="0" w:color="595959"/>
              <w:right w:val="single" w:sz="4" w:space="0" w:color="595959"/>
            </w:tcBorders>
            <w:shd w:val="clear" w:color="auto" w:fill="auto"/>
          </w:tcPr>
          <w:p w14:paraId="29DC73A5" w14:textId="04E87B7D" w:rsidR="341E98EB" w:rsidRDefault="341E98EB" w:rsidP="0036695A">
            <w:pPr>
              <w:jc w:val="left"/>
            </w:pPr>
            <w:r w:rsidRPr="0036695A">
              <w:rPr>
                <w:rFonts w:ascii="Segoe UI Light" w:eastAsia="Segoe UI Light" w:hAnsi="Segoe UI Light" w:cs="Segoe UI Light"/>
                <w:sz w:val="22"/>
              </w:rPr>
              <w:t xml:space="preserve"> </w:t>
            </w:r>
          </w:p>
        </w:tc>
      </w:tr>
      <w:tr w:rsidR="00321245" w14:paraId="4BB32EE1" w14:textId="77777777" w:rsidTr="0036695A">
        <w:trPr>
          <w:trHeight w:val="330"/>
        </w:trPr>
        <w:tc>
          <w:tcPr>
            <w:tcW w:w="1380" w:type="dxa"/>
            <w:tcBorders>
              <w:top w:val="nil"/>
              <w:left w:val="nil"/>
              <w:bottom w:val="nil"/>
              <w:right w:val="nil"/>
            </w:tcBorders>
            <w:shd w:val="clear" w:color="auto" w:fill="auto"/>
          </w:tcPr>
          <w:p w14:paraId="25A346B9" w14:textId="54204DE1" w:rsidR="341E98EB" w:rsidRDefault="341E98EB"/>
        </w:tc>
        <w:tc>
          <w:tcPr>
            <w:tcW w:w="860" w:type="dxa"/>
            <w:tcBorders>
              <w:top w:val="nil"/>
              <w:left w:val="nil"/>
              <w:bottom w:val="nil"/>
              <w:right w:val="nil"/>
            </w:tcBorders>
            <w:shd w:val="clear" w:color="auto" w:fill="auto"/>
          </w:tcPr>
          <w:p w14:paraId="4C7D859C" w14:textId="199C2008" w:rsidR="341E98EB" w:rsidRDefault="341E98EB"/>
        </w:tc>
        <w:tc>
          <w:tcPr>
            <w:tcW w:w="1120" w:type="dxa"/>
            <w:tcBorders>
              <w:top w:val="nil"/>
              <w:left w:val="nil"/>
              <w:bottom w:val="nil"/>
              <w:right w:val="nil"/>
            </w:tcBorders>
            <w:shd w:val="clear" w:color="auto" w:fill="auto"/>
          </w:tcPr>
          <w:p w14:paraId="7C7AF4B4" w14:textId="380872F8" w:rsidR="341E98EB" w:rsidRDefault="341E98EB"/>
        </w:tc>
        <w:tc>
          <w:tcPr>
            <w:tcW w:w="2331" w:type="dxa"/>
            <w:tcBorders>
              <w:top w:val="single" w:sz="4" w:space="0" w:color="595959"/>
              <w:left w:val="single" w:sz="4" w:space="0" w:color="595959"/>
              <w:bottom w:val="single" w:sz="4" w:space="0" w:color="595959"/>
              <w:right w:val="single" w:sz="4" w:space="0" w:color="595959"/>
            </w:tcBorders>
            <w:shd w:val="clear" w:color="auto" w:fill="auto"/>
          </w:tcPr>
          <w:p w14:paraId="623FD6E6" w14:textId="612C5991" w:rsidR="341E98EB" w:rsidRDefault="341E98EB">
            <w:r w:rsidRPr="0036695A">
              <w:rPr>
                <w:rFonts w:ascii="Segoe UI Light" w:eastAsia="Segoe UI Light" w:hAnsi="Segoe UI Light" w:cs="Segoe UI Light"/>
                <w:b/>
                <w:bCs/>
                <w:sz w:val="22"/>
              </w:rPr>
              <w:t>Total</w:t>
            </w:r>
          </w:p>
        </w:tc>
        <w:tc>
          <w:tcPr>
            <w:tcW w:w="1399" w:type="dxa"/>
            <w:tcBorders>
              <w:top w:val="single" w:sz="4" w:space="0" w:color="595959"/>
              <w:left w:val="single" w:sz="4" w:space="0" w:color="595959"/>
              <w:bottom w:val="single" w:sz="4" w:space="0" w:color="595959"/>
              <w:right w:val="single" w:sz="4" w:space="0" w:color="595959"/>
            </w:tcBorders>
            <w:shd w:val="clear" w:color="auto" w:fill="auto"/>
          </w:tcPr>
          <w:p w14:paraId="4095D1B7" w14:textId="7115FD56" w:rsidR="341E98EB" w:rsidRDefault="341E98EB" w:rsidP="0036695A">
            <w:pPr>
              <w:jc w:val="left"/>
            </w:pPr>
            <w:r w:rsidRPr="0036695A">
              <w:rPr>
                <w:rFonts w:ascii="Segoe UI Light" w:eastAsia="Segoe UI Light" w:hAnsi="Segoe UI Light" w:cs="Segoe UI Light"/>
                <w:b/>
                <w:bCs/>
                <w:sz w:val="22"/>
              </w:rPr>
              <w:t>$113.15</w:t>
            </w:r>
          </w:p>
        </w:tc>
        <w:tc>
          <w:tcPr>
            <w:tcW w:w="1399" w:type="dxa"/>
            <w:tcBorders>
              <w:top w:val="single" w:sz="4" w:space="0" w:color="595959"/>
              <w:left w:val="single" w:sz="4" w:space="0" w:color="595959"/>
              <w:bottom w:val="single" w:sz="4" w:space="0" w:color="595959"/>
              <w:right w:val="single" w:sz="4" w:space="0" w:color="595959"/>
            </w:tcBorders>
            <w:shd w:val="clear" w:color="auto" w:fill="auto"/>
          </w:tcPr>
          <w:p w14:paraId="3AEEE180" w14:textId="303196FD" w:rsidR="341E98EB" w:rsidRDefault="341E98EB" w:rsidP="0036695A">
            <w:pPr>
              <w:jc w:val="left"/>
            </w:pPr>
            <w:r w:rsidRPr="0036695A">
              <w:rPr>
                <w:rFonts w:ascii="Segoe UI Light" w:eastAsia="Segoe UI Light" w:hAnsi="Segoe UI Light" w:cs="Segoe UI Light"/>
                <w:b/>
                <w:bCs/>
                <w:sz w:val="22"/>
              </w:rPr>
              <w:t>$0.00</w:t>
            </w:r>
          </w:p>
        </w:tc>
      </w:tr>
      <w:tr w:rsidR="00321245" w14:paraId="390B322A" w14:textId="77777777" w:rsidTr="0036695A">
        <w:trPr>
          <w:trHeight w:val="330"/>
        </w:trPr>
        <w:tc>
          <w:tcPr>
            <w:tcW w:w="1380" w:type="dxa"/>
            <w:tcBorders>
              <w:top w:val="nil"/>
              <w:left w:val="nil"/>
              <w:bottom w:val="nil"/>
              <w:right w:val="nil"/>
            </w:tcBorders>
            <w:shd w:val="clear" w:color="auto" w:fill="auto"/>
          </w:tcPr>
          <w:p w14:paraId="0A83311D" w14:textId="36D5BAB4" w:rsidR="341E98EB" w:rsidRDefault="341E98EB"/>
        </w:tc>
        <w:tc>
          <w:tcPr>
            <w:tcW w:w="860" w:type="dxa"/>
            <w:tcBorders>
              <w:top w:val="nil"/>
              <w:left w:val="nil"/>
              <w:bottom w:val="nil"/>
              <w:right w:val="nil"/>
            </w:tcBorders>
            <w:shd w:val="clear" w:color="auto" w:fill="auto"/>
          </w:tcPr>
          <w:p w14:paraId="7A68B83C" w14:textId="1B2ED268" w:rsidR="341E98EB" w:rsidRDefault="341E98EB"/>
        </w:tc>
        <w:tc>
          <w:tcPr>
            <w:tcW w:w="1120" w:type="dxa"/>
            <w:tcBorders>
              <w:top w:val="nil"/>
              <w:left w:val="nil"/>
              <w:bottom w:val="nil"/>
              <w:right w:val="nil"/>
            </w:tcBorders>
            <w:shd w:val="clear" w:color="auto" w:fill="auto"/>
          </w:tcPr>
          <w:p w14:paraId="52938644" w14:textId="423A5D2E" w:rsidR="341E98EB" w:rsidRDefault="341E98EB"/>
        </w:tc>
        <w:tc>
          <w:tcPr>
            <w:tcW w:w="2331" w:type="dxa"/>
            <w:tcBorders>
              <w:top w:val="single" w:sz="4" w:space="0" w:color="595959"/>
              <w:left w:val="nil"/>
              <w:bottom w:val="nil"/>
              <w:right w:val="nil"/>
            </w:tcBorders>
            <w:shd w:val="clear" w:color="auto" w:fill="auto"/>
          </w:tcPr>
          <w:p w14:paraId="498EE510" w14:textId="43D7AF14" w:rsidR="341E98EB" w:rsidRDefault="341E98EB"/>
        </w:tc>
        <w:tc>
          <w:tcPr>
            <w:tcW w:w="1399" w:type="dxa"/>
            <w:tcBorders>
              <w:top w:val="single" w:sz="4" w:space="0" w:color="595959"/>
              <w:left w:val="nil"/>
              <w:bottom w:val="nil"/>
              <w:right w:val="nil"/>
            </w:tcBorders>
            <w:shd w:val="clear" w:color="auto" w:fill="auto"/>
          </w:tcPr>
          <w:p w14:paraId="27FA4216" w14:textId="20352CD3" w:rsidR="341E98EB" w:rsidRDefault="341E98EB"/>
        </w:tc>
        <w:tc>
          <w:tcPr>
            <w:tcW w:w="1399" w:type="dxa"/>
            <w:tcBorders>
              <w:top w:val="single" w:sz="4" w:space="0" w:color="595959"/>
              <w:left w:val="nil"/>
              <w:bottom w:val="nil"/>
              <w:right w:val="nil"/>
            </w:tcBorders>
            <w:shd w:val="clear" w:color="auto" w:fill="auto"/>
          </w:tcPr>
          <w:p w14:paraId="1934E815" w14:textId="6B65DA83" w:rsidR="341E98EB" w:rsidRDefault="341E98EB"/>
        </w:tc>
      </w:tr>
      <w:tr w:rsidR="00321245" w14:paraId="0769ECEC" w14:textId="77777777" w:rsidTr="0036695A">
        <w:trPr>
          <w:trHeight w:val="330"/>
        </w:trPr>
        <w:tc>
          <w:tcPr>
            <w:tcW w:w="1380" w:type="dxa"/>
            <w:tcBorders>
              <w:top w:val="nil"/>
              <w:left w:val="nil"/>
              <w:bottom w:val="nil"/>
              <w:right w:val="nil"/>
            </w:tcBorders>
            <w:shd w:val="clear" w:color="auto" w:fill="auto"/>
          </w:tcPr>
          <w:p w14:paraId="0CE3FE2E" w14:textId="44665EBF" w:rsidR="341E98EB" w:rsidRPr="0036695A" w:rsidRDefault="2A017D47" w:rsidP="42CC0B2C">
            <w:pPr>
              <w:rPr>
                <w:rFonts w:ascii="Segoe UI Light" w:eastAsia="Segoe UI Light" w:hAnsi="Segoe UI Light" w:cs="Segoe UI Light"/>
                <w:b/>
                <w:bCs/>
                <w:sz w:val="22"/>
              </w:rPr>
            </w:pPr>
            <w:r w:rsidRPr="0036695A">
              <w:rPr>
                <w:rFonts w:ascii="Segoe UI Light" w:eastAsia="Segoe UI Light" w:hAnsi="Segoe UI Light" w:cs="Segoe UI Light"/>
                <w:b/>
                <w:bCs/>
                <w:sz w:val="22"/>
              </w:rPr>
              <w:lastRenderedPageBreak/>
              <w:t>Disclaim</w:t>
            </w:r>
            <w:r w:rsidR="7F0660B3" w:rsidRPr="0036695A">
              <w:rPr>
                <w:rFonts w:ascii="Segoe UI Light" w:eastAsia="Segoe UI Light" w:hAnsi="Segoe UI Light" w:cs="Segoe UI Light"/>
                <w:b/>
                <w:bCs/>
                <w:sz w:val="22"/>
              </w:rPr>
              <w:t>e</w:t>
            </w:r>
            <w:r w:rsidRPr="0036695A">
              <w:rPr>
                <w:rFonts w:ascii="Segoe UI Light" w:eastAsia="Segoe UI Light" w:hAnsi="Segoe UI Light" w:cs="Segoe UI Light"/>
                <w:b/>
                <w:bCs/>
                <w:sz w:val="22"/>
              </w:rPr>
              <w:t>r</w:t>
            </w:r>
            <w:r w:rsidR="27E03EF0" w:rsidRPr="0036695A">
              <w:rPr>
                <w:rFonts w:ascii="Segoe UI Light" w:eastAsia="Segoe UI Light" w:hAnsi="Segoe UI Light" w:cs="Segoe UI Light"/>
                <w:b/>
                <w:bCs/>
                <w:sz w:val="22"/>
              </w:rPr>
              <w:t xml:space="preserve"> </w:t>
            </w:r>
          </w:p>
        </w:tc>
        <w:tc>
          <w:tcPr>
            <w:tcW w:w="860" w:type="dxa"/>
            <w:tcBorders>
              <w:top w:val="nil"/>
              <w:left w:val="nil"/>
              <w:bottom w:val="nil"/>
              <w:right w:val="nil"/>
            </w:tcBorders>
            <w:shd w:val="clear" w:color="auto" w:fill="auto"/>
          </w:tcPr>
          <w:p w14:paraId="7FA718E4" w14:textId="29C1BDA6" w:rsidR="341E98EB" w:rsidRDefault="341E98EB"/>
        </w:tc>
        <w:tc>
          <w:tcPr>
            <w:tcW w:w="1120" w:type="dxa"/>
            <w:tcBorders>
              <w:top w:val="nil"/>
              <w:left w:val="nil"/>
              <w:bottom w:val="nil"/>
              <w:right w:val="nil"/>
            </w:tcBorders>
            <w:shd w:val="clear" w:color="auto" w:fill="auto"/>
          </w:tcPr>
          <w:p w14:paraId="69FF4655" w14:textId="559381AE" w:rsidR="341E98EB" w:rsidRDefault="341E98EB"/>
        </w:tc>
        <w:tc>
          <w:tcPr>
            <w:tcW w:w="2331" w:type="dxa"/>
            <w:tcBorders>
              <w:top w:val="nil"/>
              <w:left w:val="nil"/>
              <w:bottom w:val="nil"/>
              <w:right w:val="nil"/>
            </w:tcBorders>
            <w:shd w:val="clear" w:color="auto" w:fill="auto"/>
          </w:tcPr>
          <w:p w14:paraId="001D5DC2" w14:textId="3A7B6B1F" w:rsidR="341E98EB" w:rsidRDefault="341E98EB"/>
        </w:tc>
        <w:tc>
          <w:tcPr>
            <w:tcW w:w="1399" w:type="dxa"/>
            <w:tcBorders>
              <w:top w:val="nil"/>
              <w:left w:val="nil"/>
              <w:bottom w:val="nil"/>
              <w:right w:val="nil"/>
            </w:tcBorders>
            <w:shd w:val="clear" w:color="auto" w:fill="auto"/>
          </w:tcPr>
          <w:p w14:paraId="0595BD66" w14:textId="71954FF2" w:rsidR="341E98EB" w:rsidRDefault="341E98EB"/>
        </w:tc>
        <w:tc>
          <w:tcPr>
            <w:tcW w:w="1399" w:type="dxa"/>
            <w:tcBorders>
              <w:top w:val="nil"/>
              <w:left w:val="nil"/>
              <w:bottom w:val="nil"/>
              <w:right w:val="nil"/>
            </w:tcBorders>
            <w:shd w:val="clear" w:color="auto" w:fill="auto"/>
          </w:tcPr>
          <w:p w14:paraId="79E33463" w14:textId="669BA34D" w:rsidR="341E98EB" w:rsidRDefault="341E98EB"/>
        </w:tc>
      </w:tr>
      <w:tr w:rsidR="341E98EB" w14:paraId="2C52AA25" w14:textId="77777777" w:rsidTr="0036695A">
        <w:trPr>
          <w:trHeight w:val="330"/>
        </w:trPr>
        <w:tc>
          <w:tcPr>
            <w:tcW w:w="8489" w:type="dxa"/>
            <w:gridSpan w:val="6"/>
            <w:tcBorders>
              <w:top w:val="nil"/>
              <w:left w:val="nil"/>
              <w:bottom w:val="nil"/>
              <w:right w:val="nil"/>
            </w:tcBorders>
            <w:shd w:val="clear" w:color="auto" w:fill="D3D3D3"/>
          </w:tcPr>
          <w:p w14:paraId="0F17E668" w14:textId="4708526F" w:rsidR="341E98EB" w:rsidRDefault="341E98EB">
            <w:r w:rsidRPr="0036695A">
              <w:rPr>
                <w:rFonts w:ascii="Segoe UI Light" w:eastAsia="Segoe UI Light" w:hAnsi="Segoe UI Light" w:cs="Segoe UI Light"/>
                <w:i/>
                <w:iCs/>
                <w:sz w:val="22"/>
              </w:rPr>
              <w:t xml:space="preserve">All prices shown are in US Dollar ($). This is a summary estimate, not a quote. For up to date pricing information please visit </w:t>
            </w:r>
            <w:hyperlink r:id="rId18">
              <w:r w:rsidRPr="0036695A">
                <w:rPr>
                  <w:rStyle w:val="Hipervnculo"/>
                  <w:i/>
                  <w:iCs/>
                </w:rPr>
                <w:t>https://azure.microsoft.com/pricing/calculator/</w:t>
              </w:r>
            </w:hyperlink>
          </w:p>
        </w:tc>
      </w:tr>
      <w:tr w:rsidR="341E98EB" w14:paraId="59E572E6" w14:textId="77777777" w:rsidTr="0036695A">
        <w:trPr>
          <w:trHeight w:val="330"/>
        </w:trPr>
        <w:tc>
          <w:tcPr>
            <w:tcW w:w="8489" w:type="dxa"/>
            <w:gridSpan w:val="6"/>
            <w:tcBorders>
              <w:top w:val="nil"/>
              <w:left w:val="nil"/>
              <w:bottom w:val="nil"/>
              <w:right w:val="nil"/>
            </w:tcBorders>
            <w:shd w:val="clear" w:color="auto" w:fill="D3D3D3"/>
          </w:tcPr>
          <w:p w14:paraId="619CD6CA" w14:textId="2CF0E148" w:rsidR="341E98EB" w:rsidRDefault="341E98EB">
            <w:r w:rsidRPr="0036695A">
              <w:rPr>
                <w:rFonts w:ascii="Segoe UI Light" w:eastAsia="Segoe UI Light" w:hAnsi="Segoe UI Light" w:cs="Segoe UI Light"/>
                <w:i/>
                <w:iCs/>
                <w:sz w:val="22"/>
              </w:rPr>
              <w:t>This estimate was created at 5/5/2021 2:00:17 AM UTC.</w:t>
            </w:r>
          </w:p>
        </w:tc>
      </w:tr>
      <w:tr w:rsidR="00321245" w14:paraId="6256652F" w14:textId="77777777" w:rsidTr="0036695A">
        <w:trPr>
          <w:trHeight w:val="330"/>
        </w:trPr>
        <w:tc>
          <w:tcPr>
            <w:tcW w:w="1380" w:type="dxa"/>
            <w:tcBorders>
              <w:top w:val="nil"/>
              <w:left w:val="nil"/>
              <w:bottom w:val="nil"/>
              <w:right w:val="nil"/>
            </w:tcBorders>
            <w:shd w:val="clear" w:color="auto" w:fill="D3D3D3"/>
          </w:tcPr>
          <w:p w14:paraId="624DC917" w14:textId="22BC5EAD" w:rsidR="341E98EB" w:rsidRDefault="341E98EB">
            <w:r w:rsidRPr="0036695A">
              <w:rPr>
                <w:rFonts w:ascii="Segoe UI Light" w:eastAsia="Segoe UI Light" w:hAnsi="Segoe UI Light" w:cs="Segoe UI Light"/>
                <w:i/>
                <w:iCs/>
                <w:sz w:val="22"/>
              </w:rPr>
              <w:t xml:space="preserve"> </w:t>
            </w:r>
          </w:p>
        </w:tc>
        <w:tc>
          <w:tcPr>
            <w:tcW w:w="860" w:type="dxa"/>
            <w:tcBorders>
              <w:top w:val="nil"/>
              <w:left w:val="nil"/>
              <w:bottom w:val="nil"/>
              <w:right w:val="nil"/>
            </w:tcBorders>
            <w:shd w:val="clear" w:color="auto" w:fill="D3D3D3"/>
          </w:tcPr>
          <w:p w14:paraId="0B56281E" w14:textId="57A2602B" w:rsidR="341E98EB" w:rsidRDefault="341E98EB">
            <w:r w:rsidRPr="0036695A">
              <w:rPr>
                <w:rFonts w:ascii="Segoe UI Light" w:eastAsia="Segoe UI Light" w:hAnsi="Segoe UI Light" w:cs="Segoe UI Light"/>
                <w:i/>
                <w:iCs/>
                <w:sz w:val="22"/>
              </w:rPr>
              <w:t xml:space="preserve"> </w:t>
            </w:r>
          </w:p>
        </w:tc>
        <w:tc>
          <w:tcPr>
            <w:tcW w:w="1120" w:type="dxa"/>
            <w:tcBorders>
              <w:top w:val="nil"/>
              <w:left w:val="nil"/>
              <w:bottom w:val="nil"/>
              <w:right w:val="nil"/>
            </w:tcBorders>
            <w:shd w:val="clear" w:color="auto" w:fill="D3D3D3"/>
          </w:tcPr>
          <w:p w14:paraId="24577D5E" w14:textId="021D024B" w:rsidR="341E98EB" w:rsidRDefault="341E98EB">
            <w:r w:rsidRPr="0036695A">
              <w:rPr>
                <w:rFonts w:ascii="Segoe UI Light" w:eastAsia="Segoe UI Light" w:hAnsi="Segoe UI Light" w:cs="Segoe UI Light"/>
                <w:i/>
                <w:iCs/>
                <w:sz w:val="22"/>
              </w:rPr>
              <w:t xml:space="preserve"> </w:t>
            </w:r>
          </w:p>
        </w:tc>
        <w:tc>
          <w:tcPr>
            <w:tcW w:w="2331" w:type="dxa"/>
            <w:tcBorders>
              <w:top w:val="nil"/>
              <w:left w:val="nil"/>
              <w:bottom w:val="nil"/>
              <w:right w:val="nil"/>
            </w:tcBorders>
            <w:shd w:val="clear" w:color="auto" w:fill="D3D3D3"/>
          </w:tcPr>
          <w:p w14:paraId="403DC729" w14:textId="04188A91" w:rsidR="341E98EB" w:rsidRDefault="341E98EB">
            <w:r w:rsidRPr="0036695A">
              <w:rPr>
                <w:rFonts w:ascii="Segoe UI Light" w:eastAsia="Segoe UI Light" w:hAnsi="Segoe UI Light" w:cs="Segoe UI Light"/>
                <w:i/>
                <w:iCs/>
                <w:sz w:val="22"/>
              </w:rPr>
              <w:t xml:space="preserve"> </w:t>
            </w:r>
          </w:p>
        </w:tc>
        <w:tc>
          <w:tcPr>
            <w:tcW w:w="1399" w:type="dxa"/>
            <w:tcBorders>
              <w:top w:val="nil"/>
              <w:left w:val="nil"/>
              <w:bottom w:val="nil"/>
              <w:right w:val="nil"/>
            </w:tcBorders>
            <w:shd w:val="clear" w:color="auto" w:fill="D3D3D3"/>
          </w:tcPr>
          <w:p w14:paraId="139D1C83" w14:textId="740E21A5" w:rsidR="341E98EB" w:rsidRDefault="341E98EB" w:rsidP="0036695A">
            <w:pPr>
              <w:jc w:val="left"/>
            </w:pPr>
            <w:r w:rsidRPr="0036695A">
              <w:rPr>
                <w:rFonts w:ascii="Segoe UI Light" w:eastAsia="Segoe UI Light" w:hAnsi="Segoe UI Light" w:cs="Segoe UI Light"/>
                <w:i/>
                <w:iCs/>
                <w:sz w:val="22"/>
              </w:rPr>
              <w:t xml:space="preserve"> </w:t>
            </w:r>
          </w:p>
        </w:tc>
        <w:tc>
          <w:tcPr>
            <w:tcW w:w="1399" w:type="dxa"/>
            <w:tcBorders>
              <w:top w:val="nil"/>
              <w:left w:val="nil"/>
              <w:bottom w:val="nil"/>
              <w:right w:val="nil"/>
            </w:tcBorders>
            <w:shd w:val="clear" w:color="auto" w:fill="D3D3D3"/>
          </w:tcPr>
          <w:p w14:paraId="346F0ACA" w14:textId="24E0D111" w:rsidR="341E98EB" w:rsidRPr="0036695A" w:rsidRDefault="341E98EB" w:rsidP="0036695A">
            <w:pPr>
              <w:jc w:val="left"/>
              <w:rPr>
                <w:rFonts w:ascii="Segoe UI Light" w:eastAsia="Segoe UI Light" w:hAnsi="Segoe UI Light" w:cs="Segoe UI Light"/>
                <w:i/>
                <w:iCs/>
                <w:sz w:val="22"/>
              </w:rPr>
            </w:pPr>
          </w:p>
        </w:tc>
      </w:tr>
    </w:tbl>
    <w:p w14:paraId="399509B7" w14:textId="1512DD57" w:rsidR="23A8437A" w:rsidRDefault="23A8437A" w:rsidP="341E98EB">
      <w:pPr>
        <w:pStyle w:val="ParrafoORT"/>
        <w:rPr>
          <w:szCs w:val="24"/>
        </w:rPr>
      </w:pPr>
    </w:p>
    <w:p w14:paraId="4C8EC5F7" w14:textId="4E3698B0" w:rsidR="23A8437A" w:rsidRDefault="23A8437A" w:rsidP="341E98EB">
      <w:pPr>
        <w:pStyle w:val="ParrafoORT"/>
        <w:rPr>
          <w:szCs w:val="24"/>
        </w:rPr>
      </w:pPr>
      <w:r w:rsidRPr="341E98EB">
        <w:rPr>
          <w:szCs w:val="24"/>
        </w:rPr>
        <w:t>La licencia del so</w:t>
      </w:r>
      <w:r w:rsidR="7F2FDFB7" w:rsidRPr="341E98EB">
        <w:rPr>
          <w:szCs w:val="24"/>
        </w:rPr>
        <w:t xml:space="preserve">ftware no tiene costo al ser </w:t>
      </w:r>
      <w:r w:rsidR="67AB5ACB" w:rsidRPr="341E98EB">
        <w:rPr>
          <w:szCs w:val="24"/>
        </w:rPr>
        <w:t>un proyecto</w:t>
      </w:r>
      <w:r w:rsidR="7F2FDFB7" w:rsidRPr="341E98EB">
        <w:rPr>
          <w:szCs w:val="24"/>
        </w:rPr>
        <w:t xml:space="preserve"> de final de carrera</w:t>
      </w:r>
      <w:r w:rsidR="54E8221D" w:rsidRPr="341E98EB">
        <w:rPr>
          <w:szCs w:val="24"/>
        </w:rPr>
        <w:t>, ni tampoco tiene costo las horas de esfuerzo que se emplean para todo el desarrollo.</w:t>
      </w:r>
    </w:p>
    <w:p w14:paraId="1F8C7AB2" w14:textId="6B4BC193" w:rsidR="00AC3589" w:rsidRDefault="00AC3589" w:rsidP="341E98EB">
      <w:pPr>
        <w:pStyle w:val="ParrafoORT"/>
        <w:rPr>
          <w:szCs w:val="24"/>
        </w:rPr>
      </w:pPr>
    </w:p>
    <w:p w14:paraId="544E061C" w14:textId="504D349E" w:rsidR="00AC3589" w:rsidRDefault="00AC3589" w:rsidP="341E98EB">
      <w:pPr>
        <w:pStyle w:val="ParrafoORT"/>
        <w:rPr>
          <w:szCs w:val="24"/>
        </w:rPr>
      </w:pPr>
    </w:p>
    <w:p w14:paraId="3CE86013" w14:textId="39BA881A" w:rsidR="00AC3589" w:rsidRDefault="00AC3589" w:rsidP="341E98EB">
      <w:pPr>
        <w:pStyle w:val="ParrafoORT"/>
        <w:rPr>
          <w:szCs w:val="24"/>
        </w:rPr>
      </w:pPr>
    </w:p>
    <w:p w14:paraId="4404270F" w14:textId="6E5B4D94" w:rsidR="00AC3589" w:rsidRDefault="00AC3589" w:rsidP="341E98EB">
      <w:pPr>
        <w:pStyle w:val="ParrafoORT"/>
        <w:rPr>
          <w:szCs w:val="24"/>
        </w:rPr>
      </w:pPr>
    </w:p>
    <w:p w14:paraId="3FBC0C85" w14:textId="2C391792" w:rsidR="00AC3589" w:rsidRDefault="00AC3589" w:rsidP="341E98EB">
      <w:pPr>
        <w:pStyle w:val="ParrafoORT"/>
        <w:rPr>
          <w:szCs w:val="24"/>
        </w:rPr>
      </w:pPr>
    </w:p>
    <w:p w14:paraId="2549F9EF" w14:textId="2205FAA7" w:rsidR="00AC3589" w:rsidRDefault="00AC3589" w:rsidP="341E98EB">
      <w:pPr>
        <w:pStyle w:val="ParrafoORT"/>
        <w:rPr>
          <w:szCs w:val="24"/>
        </w:rPr>
      </w:pPr>
    </w:p>
    <w:p w14:paraId="5A6D8E51" w14:textId="37F9955D" w:rsidR="00AC3589" w:rsidRDefault="00AC3589" w:rsidP="341E98EB">
      <w:pPr>
        <w:pStyle w:val="ParrafoORT"/>
        <w:rPr>
          <w:szCs w:val="24"/>
        </w:rPr>
      </w:pPr>
    </w:p>
    <w:p w14:paraId="7CE3E5C0" w14:textId="4DF1F634" w:rsidR="00AC3589" w:rsidRDefault="00AC3589" w:rsidP="341E98EB">
      <w:pPr>
        <w:pStyle w:val="ParrafoORT"/>
        <w:rPr>
          <w:szCs w:val="24"/>
        </w:rPr>
      </w:pPr>
    </w:p>
    <w:p w14:paraId="567F01AE" w14:textId="6170536A" w:rsidR="00AC3589" w:rsidRDefault="00AC3589" w:rsidP="341E98EB">
      <w:pPr>
        <w:pStyle w:val="ParrafoORT"/>
        <w:rPr>
          <w:szCs w:val="24"/>
        </w:rPr>
      </w:pPr>
    </w:p>
    <w:p w14:paraId="2D3CF63B" w14:textId="16BEFE6B" w:rsidR="00AC3589" w:rsidRDefault="00AC3589" w:rsidP="341E98EB">
      <w:pPr>
        <w:pStyle w:val="ParrafoORT"/>
        <w:rPr>
          <w:szCs w:val="24"/>
        </w:rPr>
      </w:pPr>
    </w:p>
    <w:p w14:paraId="3832FF33" w14:textId="17752770" w:rsidR="00AC3589" w:rsidRDefault="00AC3589" w:rsidP="341E98EB">
      <w:pPr>
        <w:pStyle w:val="ParrafoORT"/>
        <w:rPr>
          <w:szCs w:val="24"/>
        </w:rPr>
      </w:pPr>
    </w:p>
    <w:p w14:paraId="0476BA59" w14:textId="59D7A6D2" w:rsidR="00AC3589" w:rsidRDefault="00AC3589" w:rsidP="341E98EB">
      <w:pPr>
        <w:pStyle w:val="ParrafoORT"/>
        <w:rPr>
          <w:szCs w:val="24"/>
        </w:rPr>
      </w:pPr>
    </w:p>
    <w:p w14:paraId="4127B2DC" w14:textId="2B058355" w:rsidR="00AC3589" w:rsidRDefault="00AC3589" w:rsidP="341E98EB">
      <w:pPr>
        <w:pStyle w:val="ParrafoORT"/>
        <w:rPr>
          <w:szCs w:val="24"/>
        </w:rPr>
      </w:pPr>
    </w:p>
    <w:p w14:paraId="0D8C0C74" w14:textId="77777777" w:rsidR="00AC3589" w:rsidRDefault="00AC3589" w:rsidP="341E98EB">
      <w:pPr>
        <w:pStyle w:val="ParrafoORT"/>
        <w:rPr>
          <w:szCs w:val="24"/>
        </w:rPr>
      </w:pPr>
    </w:p>
    <w:p w14:paraId="0FB0D7D6" w14:textId="6E01E43B" w:rsidR="1C9805E4" w:rsidRDefault="5C9FE430" w:rsidP="00C971EB">
      <w:pPr>
        <w:pStyle w:val="SubNivelORT"/>
        <w:numPr>
          <w:ilvl w:val="0"/>
          <w:numId w:val="0"/>
        </w:numPr>
        <w:rPr>
          <w:rStyle w:val="SubNivelORTCar"/>
        </w:rPr>
      </w:pPr>
      <w:bookmarkStart w:id="133" w:name="_Toc71468333"/>
      <w:r w:rsidRPr="3FBF3F81">
        <w:rPr>
          <w:rStyle w:val="SubNivelORTCar"/>
          <w:b/>
          <w:bCs/>
        </w:rPr>
        <w:lastRenderedPageBreak/>
        <w:t xml:space="preserve">2.9. </w:t>
      </w:r>
      <w:r w:rsidR="3B30EA61" w:rsidRPr="3FBF3F81">
        <w:rPr>
          <w:rStyle w:val="SubNivelORTCar"/>
          <w:b/>
          <w:bCs/>
        </w:rPr>
        <w:t>Plan de Proyecto</w:t>
      </w:r>
      <w:r w:rsidR="35D1A8D4" w:rsidRPr="3FBF3F81">
        <w:rPr>
          <w:rStyle w:val="SubNivelORTCar"/>
          <w:b/>
          <w:bCs/>
        </w:rPr>
        <w:t>.</w:t>
      </w:r>
      <w:bookmarkEnd w:id="133"/>
    </w:p>
    <w:p w14:paraId="3A02B922" w14:textId="6C775433" w:rsidR="35D1A8D4" w:rsidRDefault="35D1A8D4" w:rsidP="00C971EB">
      <w:pPr>
        <w:pStyle w:val="SubNivelORT"/>
        <w:numPr>
          <w:ilvl w:val="0"/>
          <w:numId w:val="0"/>
        </w:numPr>
        <w:outlineLvl w:val="2"/>
        <w:rPr>
          <w:rStyle w:val="SubNivelORTCar"/>
          <w:b/>
          <w:bCs/>
        </w:rPr>
      </w:pPr>
      <w:bookmarkStart w:id="134" w:name="_Toc71468334"/>
      <w:r w:rsidRPr="76F86216">
        <w:rPr>
          <w:rStyle w:val="SubNivelORTCar"/>
          <w:b/>
          <w:bCs/>
        </w:rPr>
        <w:t>2.9.1. Metodología</w:t>
      </w:r>
      <w:r w:rsidR="261EDDF0" w:rsidRPr="76F86216">
        <w:rPr>
          <w:rStyle w:val="SubNivelORTCar"/>
          <w:b/>
          <w:bCs/>
        </w:rPr>
        <w:t xml:space="preserve"> de trabajo.</w:t>
      </w:r>
      <w:bookmarkEnd w:id="134"/>
    </w:p>
    <w:p w14:paraId="57821CCD" w14:textId="0E97E699" w:rsidR="261EDDF0" w:rsidRDefault="261EDDF0" w:rsidP="76F86216">
      <w:pPr>
        <w:pStyle w:val="ParrafoORT"/>
        <w:rPr>
          <w:szCs w:val="24"/>
        </w:rPr>
      </w:pPr>
      <w:r w:rsidRPr="76F86216">
        <w:rPr>
          <w:szCs w:val="24"/>
        </w:rPr>
        <w:t xml:space="preserve">La metodología de trabajo a implementar será iterativo </w:t>
      </w:r>
      <w:r w:rsidR="1598B62F" w:rsidRPr="76F86216">
        <w:rPr>
          <w:szCs w:val="24"/>
        </w:rPr>
        <w:t>incremental,</w:t>
      </w:r>
      <w:r w:rsidRPr="76F86216">
        <w:rPr>
          <w:szCs w:val="24"/>
        </w:rPr>
        <w:t xml:space="preserve"> ya que es una meto</w:t>
      </w:r>
      <w:r w:rsidR="5FD903A0" w:rsidRPr="76F86216">
        <w:rPr>
          <w:szCs w:val="24"/>
        </w:rPr>
        <w:t>do</w:t>
      </w:r>
      <w:r w:rsidRPr="76F86216">
        <w:rPr>
          <w:szCs w:val="24"/>
        </w:rPr>
        <w:t xml:space="preserve">logía </w:t>
      </w:r>
      <w:r w:rsidR="3DC9F491" w:rsidRPr="76F86216">
        <w:rPr>
          <w:szCs w:val="24"/>
        </w:rPr>
        <w:t>ágil</w:t>
      </w:r>
      <w:r w:rsidRPr="76F86216">
        <w:rPr>
          <w:szCs w:val="24"/>
        </w:rPr>
        <w:t xml:space="preserve"> que permite </w:t>
      </w:r>
      <w:r w:rsidR="60483946" w:rsidRPr="76F86216">
        <w:rPr>
          <w:szCs w:val="24"/>
        </w:rPr>
        <w:t xml:space="preserve">generar sprint para evaluar y replanificar los objetivos y metas </w:t>
      </w:r>
      <w:r w:rsidR="0AE6371A" w:rsidRPr="76F86216">
        <w:rPr>
          <w:szCs w:val="24"/>
        </w:rPr>
        <w:t>planteadas</w:t>
      </w:r>
      <w:r w:rsidR="60483946" w:rsidRPr="76F86216">
        <w:rPr>
          <w:szCs w:val="24"/>
        </w:rPr>
        <w:t xml:space="preserve"> durante el desarrollo. </w:t>
      </w:r>
      <w:r w:rsidR="781F3FF5" w:rsidRPr="76F86216">
        <w:rPr>
          <w:szCs w:val="24"/>
        </w:rPr>
        <w:t>Además</w:t>
      </w:r>
      <w:r w:rsidR="60483946" w:rsidRPr="76F86216">
        <w:rPr>
          <w:szCs w:val="24"/>
        </w:rPr>
        <w:t xml:space="preserve">, se podrá entregar al cliente funcionalidades </w:t>
      </w:r>
      <w:r w:rsidR="727DDCAD" w:rsidRPr="76F86216">
        <w:rPr>
          <w:szCs w:val="24"/>
        </w:rPr>
        <w:t xml:space="preserve">tempranas </w:t>
      </w:r>
      <w:r w:rsidR="1EA74916" w:rsidRPr="76F86216">
        <w:rPr>
          <w:szCs w:val="24"/>
        </w:rPr>
        <w:t xml:space="preserve">y </w:t>
      </w:r>
      <w:r w:rsidR="3EDC0545" w:rsidRPr="76F86216">
        <w:rPr>
          <w:szCs w:val="24"/>
        </w:rPr>
        <w:t>así</w:t>
      </w:r>
      <w:r w:rsidR="1EA74916" w:rsidRPr="76F86216">
        <w:rPr>
          <w:szCs w:val="24"/>
        </w:rPr>
        <w:t xml:space="preserve"> motivar a cada interesado e involucrarlos de manera activa.</w:t>
      </w:r>
    </w:p>
    <w:p w14:paraId="721B5DAE" w14:textId="6877EDCC" w:rsidR="483A0920" w:rsidRDefault="483A0920" w:rsidP="76F86216">
      <w:pPr>
        <w:pStyle w:val="ParrafoORT"/>
        <w:rPr>
          <w:szCs w:val="24"/>
        </w:rPr>
      </w:pPr>
      <w:r w:rsidRPr="16528193">
        <w:rPr>
          <w:szCs w:val="24"/>
        </w:rPr>
        <w:t xml:space="preserve">Se adoptará un </w:t>
      </w:r>
      <w:r w:rsidR="3692DC5A" w:rsidRPr="16528193">
        <w:rPr>
          <w:szCs w:val="24"/>
        </w:rPr>
        <w:t>análisis</w:t>
      </w:r>
      <w:r w:rsidRPr="16528193">
        <w:rPr>
          <w:szCs w:val="24"/>
        </w:rPr>
        <w:t xml:space="preserve"> de retrospectiva al final de cada sprint </w:t>
      </w:r>
      <w:r w:rsidR="1D22464D" w:rsidRPr="16528193">
        <w:rPr>
          <w:szCs w:val="24"/>
        </w:rPr>
        <w:t xml:space="preserve">para medir el alcance de lo planeado en el sprint, las dificultades que se encontraron y la </w:t>
      </w:r>
      <w:r w:rsidR="6BA09D95" w:rsidRPr="16528193">
        <w:rPr>
          <w:szCs w:val="24"/>
        </w:rPr>
        <w:t>replanificación</w:t>
      </w:r>
      <w:r w:rsidR="1D22464D" w:rsidRPr="16528193">
        <w:rPr>
          <w:szCs w:val="24"/>
        </w:rPr>
        <w:t xml:space="preserve"> para el siguiente sprint. </w:t>
      </w:r>
      <w:r>
        <w:tab/>
      </w:r>
    </w:p>
    <w:p w14:paraId="3BEE7124" w14:textId="19044623" w:rsidR="1EA74916" w:rsidRDefault="1EA74916" w:rsidP="76F86216">
      <w:pPr>
        <w:pStyle w:val="ParrafoORT"/>
        <w:rPr>
          <w:szCs w:val="24"/>
        </w:rPr>
      </w:pPr>
      <w:r w:rsidRPr="76F86216">
        <w:rPr>
          <w:szCs w:val="24"/>
        </w:rPr>
        <w:t>Con relación a los entregables de producción, se dará en tres instancias: presentaci</w:t>
      </w:r>
      <w:r w:rsidR="04605213" w:rsidRPr="76F86216">
        <w:rPr>
          <w:szCs w:val="24"/>
        </w:rPr>
        <w:t xml:space="preserve">ón de la funcionalidad terminada de los ingresos de funcionarios </w:t>
      </w:r>
      <w:r w:rsidR="0D6EE4FA" w:rsidRPr="76F86216">
        <w:rPr>
          <w:szCs w:val="24"/>
        </w:rPr>
        <w:t xml:space="preserve">al sistema, </w:t>
      </w:r>
      <w:r w:rsidR="04605213" w:rsidRPr="76F86216">
        <w:rPr>
          <w:szCs w:val="24"/>
        </w:rPr>
        <w:t>donde hay una primera impresión de la presentación gráfica de la solución</w:t>
      </w:r>
      <w:r w:rsidR="010AC32A" w:rsidRPr="76F86216">
        <w:rPr>
          <w:szCs w:val="24"/>
        </w:rPr>
        <w:t>. Como segunda instancia funcionalidades del escalafón y finalmente la asistencia diaria de toma de presentes.</w:t>
      </w:r>
    </w:p>
    <w:p w14:paraId="5B5D3FF7" w14:textId="5AC8E69C" w:rsidR="546ACF46" w:rsidRDefault="546ACF46" w:rsidP="76F86216">
      <w:pPr>
        <w:pStyle w:val="ParrafoORT"/>
        <w:rPr>
          <w:szCs w:val="24"/>
        </w:rPr>
      </w:pPr>
      <w:r w:rsidRPr="76F86216">
        <w:rPr>
          <w:szCs w:val="24"/>
        </w:rPr>
        <w:t>Para e</w:t>
      </w:r>
      <w:r w:rsidR="5FBE9EAC" w:rsidRPr="76F86216">
        <w:rPr>
          <w:szCs w:val="24"/>
        </w:rPr>
        <w:t xml:space="preserve">l desarrollo del proyecto </w:t>
      </w:r>
      <w:r w:rsidR="5A6C9866" w:rsidRPr="76F86216">
        <w:rPr>
          <w:szCs w:val="24"/>
        </w:rPr>
        <w:t xml:space="preserve">cada </w:t>
      </w:r>
      <w:r w:rsidR="5FBE9EAC" w:rsidRPr="76F86216">
        <w:rPr>
          <w:szCs w:val="24"/>
        </w:rPr>
        <w:t>sprint s</w:t>
      </w:r>
      <w:r w:rsidR="460805A5" w:rsidRPr="76F86216">
        <w:rPr>
          <w:szCs w:val="24"/>
        </w:rPr>
        <w:t xml:space="preserve">erá </w:t>
      </w:r>
      <w:r w:rsidR="5FBE9EAC" w:rsidRPr="76F86216">
        <w:rPr>
          <w:szCs w:val="24"/>
        </w:rPr>
        <w:t xml:space="preserve">de dos semanas, lo cual se </w:t>
      </w:r>
      <w:r w:rsidR="51E0FC4D" w:rsidRPr="76F86216">
        <w:rPr>
          <w:szCs w:val="24"/>
        </w:rPr>
        <w:t xml:space="preserve">estima </w:t>
      </w:r>
      <w:r w:rsidR="69F97501" w:rsidRPr="76F86216">
        <w:rPr>
          <w:szCs w:val="24"/>
        </w:rPr>
        <w:t>una d</w:t>
      </w:r>
      <w:r w:rsidR="4EFFE620" w:rsidRPr="76F86216">
        <w:rPr>
          <w:szCs w:val="24"/>
        </w:rPr>
        <w:t>uración total de doce sprint. Los primeros 3 sprint iniciales corresponderán a l</w:t>
      </w:r>
      <w:r w:rsidR="25A9DC0A" w:rsidRPr="76F86216">
        <w:rPr>
          <w:szCs w:val="24"/>
        </w:rPr>
        <w:t>as entrevistas con el cliente y a la documentación del anteproyecto y los siguientes 9 sprints será</w:t>
      </w:r>
      <w:r w:rsidR="1719FDBA" w:rsidRPr="76F86216">
        <w:rPr>
          <w:szCs w:val="24"/>
        </w:rPr>
        <w:t>n</w:t>
      </w:r>
      <w:r w:rsidR="25A9DC0A" w:rsidRPr="76F86216">
        <w:rPr>
          <w:szCs w:val="24"/>
        </w:rPr>
        <w:t xml:space="preserve"> para el </w:t>
      </w:r>
      <w:r w:rsidR="0AF41C5D" w:rsidRPr="76F86216">
        <w:rPr>
          <w:szCs w:val="24"/>
        </w:rPr>
        <w:t>desarrollo del sistema.</w:t>
      </w:r>
    </w:p>
    <w:p w14:paraId="5D1ADDD9" w14:textId="0A00D403" w:rsidR="35D1A8D4" w:rsidRDefault="35D1A8D4" w:rsidP="00C971EB">
      <w:pPr>
        <w:pStyle w:val="SubNivelORT"/>
        <w:numPr>
          <w:ilvl w:val="0"/>
          <w:numId w:val="0"/>
        </w:numPr>
        <w:outlineLvl w:val="2"/>
        <w:rPr>
          <w:rStyle w:val="SubNivelORTCar"/>
          <w:b/>
          <w:bCs/>
        </w:rPr>
      </w:pPr>
      <w:bookmarkStart w:id="135" w:name="_Toc71468335"/>
      <w:r w:rsidRPr="581E1B37">
        <w:rPr>
          <w:rStyle w:val="SubNivelORTCar"/>
          <w:b/>
          <w:bCs/>
        </w:rPr>
        <w:t>2.9.2. Selección de herramientas.</w:t>
      </w:r>
      <w:bookmarkEnd w:id="135"/>
    </w:p>
    <w:p w14:paraId="141FF92A" w14:textId="01B11AA9" w:rsidR="484AF427" w:rsidRDefault="5F8113D7" w:rsidP="581E1B37">
      <w:pPr>
        <w:pStyle w:val="ParrafoORT"/>
        <w:rPr>
          <w:szCs w:val="24"/>
        </w:rPr>
      </w:pPr>
      <w:r w:rsidRPr="42CC0B2C">
        <w:rPr>
          <w:szCs w:val="24"/>
        </w:rPr>
        <w:t>En el proceso de evaluación de la</w:t>
      </w:r>
      <w:r w:rsidR="23284192" w:rsidRPr="42CC0B2C">
        <w:rPr>
          <w:szCs w:val="24"/>
        </w:rPr>
        <w:t>s herramientas</w:t>
      </w:r>
      <w:r w:rsidRPr="42CC0B2C">
        <w:rPr>
          <w:szCs w:val="24"/>
        </w:rPr>
        <w:t xml:space="preserve">, al </w:t>
      </w:r>
      <w:r w:rsidR="7D5996EF" w:rsidRPr="42CC0B2C">
        <w:rPr>
          <w:szCs w:val="24"/>
        </w:rPr>
        <w:t xml:space="preserve">no </w:t>
      </w:r>
      <w:r w:rsidRPr="42CC0B2C">
        <w:rPr>
          <w:szCs w:val="24"/>
        </w:rPr>
        <w:t xml:space="preserve">estar limitado por el cliente, se investigó cuál de las tres más grandes plataformas en la nube convendría utilizar, refiriéndome a Google Plattforms, AWS, o Microsoft Azure, se optó por Azure, que además de integrarse bien con el ecosistema de Microsoft para la utilización de C# .NET Core en el desarrollo del proyecto , realizando una configuración correcta se lograría obtener un presupuesto entre 10 y 20 dólares por mes, </w:t>
      </w:r>
      <w:r w:rsidR="144B492E" w:rsidRPr="42CC0B2C">
        <w:rPr>
          <w:szCs w:val="24"/>
        </w:rPr>
        <w:t>además</w:t>
      </w:r>
      <w:r w:rsidRPr="42CC0B2C">
        <w:rPr>
          <w:szCs w:val="24"/>
        </w:rPr>
        <w:t xml:space="preserve"> de poder consumir los créditos gratis que nos otorgan mensualmente por la cuenta de estudiante por el convenio que tenemos gracias a la Universidad ORT.</w:t>
      </w:r>
    </w:p>
    <w:p w14:paraId="163E9138" w14:textId="251F8CD5" w:rsidR="14E5C6F8" w:rsidRDefault="14E5C6F8" w:rsidP="42CC0B2C">
      <w:pPr>
        <w:pStyle w:val="ParrafoORT"/>
        <w:rPr>
          <w:szCs w:val="24"/>
        </w:rPr>
      </w:pPr>
      <w:r w:rsidRPr="42CC0B2C">
        <w:rPr>
          <w:szCs w:val="24"/>
        </w:rPr>
        <w:t>También</w:t>
      </w:r>
      <w:r w:rsidR="5F8113D7" w:rsidRPr="42CC0B2C">
        <w:rPr>
          <w:szCs w:val="24"/>
        </w:rPr>
        <w:t>, siguiendo en la linea del ecosistema de Microsoft se eligió C# .Net Core con ASP.NET Core ya que brinda rendimiento y facilidad de implementación del código</w:t>
      </w:r>
      <w:r w:rsidR="022E5235" w:rsidRPr="42CC0B2C">
        <w:rPr>
          <w:szCs w:val="24"/>
        </w:rPr>
        <w:t xml:space="preserve"> frente a .NET estándar</w:t>
      </w:r>
      <w:r w:rsidR="5F8113D7" w:rsidRPr="42CC0B2C">
        <w:rPr>
          <w:szCs w:val="24"/>
        </w:rPr>
        <w:t xml:space="preserve">, además de la </w:t>
      </w:r>
      <w:r w:rsidR="408F1BC0" w:rsidRPr="42CC0B2C">
        <w:rPr>
          <w:szCs w:val="24"/>
        </w:rPr>
        <w:t>rapidez</w:t>
      </w:r>
      <w:r w:rsidR="5F8113D7" w:rsidRPr="42CC0B2C">
        <w:rPr>
          <w:szCs w:val="24"/>
        </w:rPr>
        <w:t xml:space="preserve"> que otorga Entity Framework Core para el desarrollo de una base de datos con un enfoque “first code”.</w:t>
      </w:r>
      <w:r w:rsidR="7546E312" w:rsidRPr="42CC0B2C">
        <w:rPr>
          <w:szCs w:val="24"/>
        </w:rPr>
        <w:t xml:space="preserve"> </w:t>
      </w:r>
    </w:p>
    <w:p w14:paraId="307FFF73" w14:textId="66AFE171" w:rsidR="411E1462" w:rsidRDefault="411E1462" w:rsidP="42CC0B2C">
      <w:pPr>
        <w:pStyle w:val="ParrafoORT"/>
        <w:rPr>
          <w:szCs w:val="24"/>
        </w:rPr>
      </w:pPr>
      <w:r w:rsidRPr="42CC0B2C">
        <w:rPr>
          <w:szCs w:val="24"/>
        </w:rPr>
        <w:t>También</w:t>
      </w:r>
      <w:r w:rsidR="7546E312" w:rsidRPr="42CC0B2C">
        <w:rPr>
          <w:szCs w:val="24"/>
        </w:rPr>
        <w:t xml:space="preserve"> es una opción que el desarrollador conoce </w:t>
      </w:r>
      <w:r w:rsidR="65067C23" w:rsidRPr="42CC0B2C">
        <w:rPr>
          <w:szCs w:val="24"/>
        </w:rPr>
        <w:t xml:space="preserve">lo que </w:t>
      </w:r>
      <w:r w:rsidR="7800535B" w:rsidRPr="42CC0B2C">
        <w:rPr>
          <w:szCs w:val="24"/>
        </w:rPr>
        <w:t>haría</w:t>
      </w:r>
      <w:r w:rsidR="65067C23" w:rsidRPr="42CC0B2C">
        <w:rPr>
          <w:szCs w:val="24"/>
        </w:rPr>
        <w:t xml:space="preserve"> que tenga una buena productividad.</w:t>
      </w:r>
    </w:p>
    <w:p w14:paraId="76F64873" w14:textId="1FF26C7D" w:rsidR="484AF427" w:rsidRDefault="5F8113D7" w:rsidP="581E1B37">
      <w:pPr>
        <w:pStyle w:val="ParrafoORT"/>
        <w:rPr>
          <w:szCs w:val="24"/>
        </w:rPr>
      </w:pPr>
      <w:r w:rsidRPr="42CC0B2C">
        <w:rPr>
          <w:szCs w:val="24"/>
        </w:rPr>
        <w:t xml:space="preserve">Con la salida de Blazor , es posible realizar un desarrollo Full Stack de una manera mas rapida y </w:t>
      </w:r>
      <w:r w:rsidR="31303CE4" w:rsidRPr="42CC0B2C">
        <w:rPr>
          <w:szCs w:val="24"/>
        </w:rPr>
        <w:t xml:space="preserve">sencilla, lo que aceleraría </w:t>
      </w:r>
      <w:r w:rsidR="23776B65" w:rsidRPr="42CC0B2C">
        <w:rPr>
          <w:szCs w:val="24"/>
        </w:rPr>
        <w:t xml:space="preserve">el desarrollo </w:t>
      </w:r>
      <w:r w:rsidR="31303CE4" w:rsidRPr="42CC0B2C">
        <w:rPr>
          <w:szCs w:val="24"/>
        </w:rPr>
        <w:t>del frontend.</w:t>
      </w:r>
    </w:p>
    <w:p w14:paraId="65F470D0" w14:textId="3A0F6E6D" w:rsidR="23F31E95" w:rsidRDefault="5F8113D7" w:rsidP="42CC0B2C">
      <w:pPr>
        <w:pStyle w:val="ParrafoORT"/>
        <w:rPr>
          <w:szCs w:val="24"/>
        </w:rPr>
      </w:pPr>
      <w:r w:rsidRPr="42CC0B2C">
        <w:rPr>
          <w:szCs w:val="24"/>
        </w:rPr>
        <w:t xml:space="preserve">Para culminar SQL Database ofrecido por Azure me pareció una buena opción para cerrar el uso de las herramientas en el ecosistema de Microsft ya que se integra </w:t>
      </w:r>
      <w:r w:rsidRPr="42CC0B2C">
        <w:rPr>
          <w:szCs w:val="24"/>
        </w:rPr>
        <w:lastRenderedPageBreak/>
        <w:t>completamente con el uso de Entity Framework Core, permitiendo una confiuguración mas simple para subirlo a deploy.</w:t>
      </w:r>
    </w:p>
    <w:p w14:paraId="5EB5E362" w14:textId="7DAAC5DC" w:rsidR="23F31E95" w:rsidRDefault="6F171DF7" w:rsidP="00C971EB">
      <w:pPr>
        <w:pStyle w:val="SubNivelORT"/>
        <w:numPr>
          <w:ilvl w:val="0"/>
          <w:numId w:val="0"/>
        </w:numPr>
        <w:outlineLvl w:val="2"/>
      </w:pPr>
      <w:bookmarkStart w:id="136" w:name="_Toc71468336"/>
      <w:r>
        <w:t>2.</w:t>
      </w:r>
      <w:r w:rsidR="68969778">
        <w:t>9</w:t>
      </w:r>
      <w:r>
        <w:t>.</w:t>
      </w:r>
      <w:r w:rsidR="73DD4819">
        <w:t>3</w:t>
      </w:r>
      <w:r>
        <w:t>. Análisis de riesgos.</w:t>
      </w:r>
      <w:bookmarkEnd w:id="136"/>
    </w:p>
    <w:p w14:paraId="164E83FD" w14:textId="4FB80580" w:rsidR="23F31E95" w:rsidRDefault="6F171DF7" w:rsidP="341E98EB">
      <w:pPr>
        <w:pStyle w:val="ParrafoORT"/>
        <w:rPr>
          <w:szCs w:val="24"/>
        </w:rPr>
      </w:pPr>
      <w:r w:rsidRPr="341E98EB">
        <w:rPr>
          <w:szCs w:val="24"/>
        </w:rPr>
        <w:t>Para comenzar se ha definido las siguientes categorizaciones que midan la probabilidad e impacto de riesgos que se utilizaran en este análisis,</w:t>
      </w:r>
    </w:p>
    <w:p w14:paraId="328EDA2B" w14:textId="4A91071B" w:rsidR="23F31E95" w:rsidRDefault="23F31E95" w:rsidP="1658626F">
      <w:pPr>
        <w:pStyle w:val="ParrafoOR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500"/>
        <w:gridCol w:w="2130"/>
      </w:tblGrid>
      <w:tr w:rsidR="341E98EB" w14:paraId="77683E4A" w14:textId="77777777" w:rsidTr="0036695A">
        <w:tc>
          <w:tcPr>
            <w:tcW w:w="3630" w:type="dxa"/>
            <w:gridSpan w:val="2"/>
            <w:shd w:val="clear" w:color="auto" w:fill="auto"/>
          </w:tcPr>
          <w:p w14:paraId="22F21271" w14:textId="50EA3A78" w:rsidR="341E98EB" w:rsidRPr="0036695A" w:rsidRDefault="341E98EB" w:rsidP="0036695A">
            <w:pPr>
              <w:pStyle w:val="ParrafoORT"/>
              <w:jc w:val="center"/>
              <w:rPr>
                <w:szCs w:val="24"/>
              </w:rPr>
            </w:pPr>
            <w:r w:rsidRPr="0036695A">
              <w:rPr>
                <w:szCs w:val="24"/>
              </w:rPr>
              <w:t>Probabilidad</w:t>
            </w:r>
          </w:p>
        </w:tc>
      </w:tr>
      <w:tr w:rsidR="00321245" w14:paraId="02363BCC" w14:textId="77777777" w:rsidTr="0036695A">
        <w:tc>
          <w:tcPr>
            <w:tcW w:w="1500" w:type="dxa"/>
            <w:shd w:val="clear" w:color="auto" w:fill="auto"/>
          </w:tcPr>
          <w:p w14:paraId="0E42854D" w14:textId="1F57C965" w:rsidR="341E98EB" w:rsidRPr="0036695A" w:rsidRDefault="341E98EB" w:rsidP="341E98EB">
            <w:pPr>
              <w:pStyle w:val="ParrafoORT"/>
              <w:rPr>
                <w:szCs w:val="24"/>
              </w:rPr>
            </w:pPr>
            <w:r w:rsidRPr="0036695A">
              <w:rPr>
                <w:szCs w:val="24"/>
              </w:rPr>
              <w:t>Baja</w:t>
            </w:r>
          </w:p>
        </w:tc>
        <w:tc>
          <w:tcPr>
            <w:tcW w:w="2130" w:type="dxa"/>
            <w:shd w:val="clear" w:color="auto" w:fill="auto"/>
          </w:tcPr>
          <w:p w14:paraId="6F92D449" w14:textId="784E7E06" w:rsidR="341E98EB" w:rsidRPr="0036695A" w:rsidRDefault="341E98EB" w:rsidP="341E98EB">
            <w:pPr>
              <w:pStyle w:val="ParrafoORT"/>
              <w:rPr>
                <w:szCs w:val="24"/>
              </w:rPr>
            </w:pPr>
            <w:r w:rsidRPr="0036695A">
              <w:rPr>
                <w:szCs w:val="24"/>
              </w:rPr>
              <w:t>Menor a15%</w:t>
            </w:r>
          </w:p>
        </w:tc>
      </w:tr>
      <w:tr w:rsidR="00321245" w14:paraId="0772F60D" w14:textId="77777777" w:rsidTr="0036695A">
        <w:tc>
          <w:tcPr>
            <w:tcW w:w="1500" w:type="dxa"/>
            <w:shd w:val="clear" w:color="auto" w:fill="auto"/>
          </w:tcPr>
          <w:p w14:paraId="65D9BF52" w14:textId="58F2DBD9" w:rsidR="341E98EB" w:rsidRPr="0036695A" w:rsidRDefault="341E98EB" w:rsidP="341E98EB">
            <w:pPr>
              <w:pStyle w:val="ParrafoORT"/>
              <w:rPr>
                <w:szCs w:val="24"/>
              </w:rPr>
            </w:pPr>
            <w:r w:rsidRPr="0036695A">
              <w:rPr>
                <w:szCs w:val="24"/>
              </w:rPr>
              <w:t>Moderado</w:t>
            </w:r>
          </w:p>
        </w:tc>
        <w:tc>
          <w:tcPr>
            <w:tcW w:w="2130" w:type="dxa"/>
            <w:shd w:val="clear" w:color="auto" w:fill="auto"/>
          </w:tcPr>
          <w:p w14:paraId="73942B92" w14:textId="2AEDE01B" w:rsidR="341E98EB" w:rsidRPr="0036695A" w:rsidRDefault="341E98EB" w:rsidP="341E98EB">
            <w:pPr>
              <w:pStyle w:val="ParrafoORT"/>
              <w:rPr>
                <w:szCs w:val="24"/>
              </w:rPr>
            </w:pPr>
            <w:r w:rsidRPr="0036695A">
              <w:rPr>
                <w:szCs w:val="24"/>
              </w:rPr>
              <w:t>De 15% a 50%</w:t>
            </w:r>
          </w:p>
        </w:tc>
      </w:tr>
      <w:tr w:rsidR="00321245" w14:paraId="5424960D" w14:textId="77777777" w:rsidTr="0036695A">
        <w:tc>
          <w:tcPr>
            <w:tcW w:w="1500" w:type="dxa"/>
            <w:shd w:val="clear" w:color="auto" w:fill="auto"/>
          </w:tcPr>
          <w:p w14:paraId="2B958125" w14:textId="34455B80" w:rsidR="341E98EB" w:rsidRPr="0036695A" w:rsidRDefault="341E98EB" w:rsidP="341E98EB">
            <w:pPr>
              <w:pStyle w:val="ParrafoORT"/>
              <w:rPr>
                <w:szCs w:val="24"/>
              </w:rPr>
            </w:pPr>
            <w:r w:rsidRPr="0036695A">
              <w:rPr>
                <w:szCs w:val="24"/>
              </w:rPr>
              <w:t>Alto</w:t>
            </w:r>
          </w:p>
        </w:tc>
        <w:tc>
          <w:tcPr>
            <w:tcW w:w="2130" w:type="dxa"/>
            <w:shd w:val="clear" w:color="auto" w:fill="auto"/>
          </w:tcPr>
          <w:p w14:paraId="6581123C" w14:textId="7C1442C6" w:rsidR="341E98EB" w:rsidRPr="0036695A" w:rsidRDefault="341E98EB" w:rsidP="341E98EB">
            <w:pPr>
              <w:pStyle w:val="ParrafoORT"/>
              <w:rPr>
                <w:szCs w:val="24"/>
              </w:rPr>
            </w:pPr>
            <w:r w:rsidRPr="0036695A">
              <w:rPr>
                <w:szCs w:val="24"/>
              </w:rPr>
              <w:t>De 51% a 75%</w:t>
            </w:r>
          </w:p>
        </w:tc>
      </w:tr>
      <w:tr w:rsidR="00321245" w14:paraId="7EB7CA20" w14:textId="77777777" w:rsidTr="0036695A">
        <w:tc>
          <w:tcPr>
            <w:tcW w:w="1500" w:type="dxa"/>
            <w:shd w:val="clear" w:color="auto" w:fill="auto"/>
          </w:tcPr>
          <w:p w14:paraId="1C8FD3C7" w14:textId="2654A274" w:rsidR="341E98EB" w:rsidRPr="0036695A" w:rsidRDefault="341E98EB" w:rsidP="341E98EB">
            <w:pPr>
              <w:pStyle w:val="ParrafoORT"/>
              <w:rPr>
                <w:szCs w:val="24"/>
              </w:rPr>
            </w:pPr>
            <w:r w:rsidRPr="0036695A">
              <w:rPr>
                <w:szCs w:val="24"/>
              </w:rPr>
              <w:t>Muy alto</w:t>
            </w:r>
          </w:p>
        </w:tc>
        <w:tc>
          <w:tcPr>
            <w:tcW w:w="2130" w:type="dxa"/>
            <w:shd w:val="clear" w:color="auto" w:fill="auto"/>
          </w:tcPr>
          <w:p w14:paraId="5068690A" w14:textId="63F5CA19" w:rsidR="341E98EB" w:rsidRPr="0036695A" w:rsidRDefault="341E98EB" w:rsidP="341E98EB">
            <w:pPr>
              <w:pStyle w:val="ParrafoORT"/>
              <w:rPr>
                <w:szCs w:val="24"/>
              </w:rPr>
            </w:pPr>
            <w:r w:rsidRPr="0036695A">
              <w:rPr>
                <w:szCs w:val="24"/>
              </w:rPr>
              <w:t>Mayor a 75%</w:t>
            </w:r>
          </w:p>
        </w:tc>
      </w:tr>
    </w:tbl>
    <w:p w14:paraId="72007AEB" w14:textId="338B8CA1" w:rsidR="23F31E95" w:rsidRDefault="23F31E95" w:rsidP="341E98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500"/>
        <w:gridCol w:w="2130"/>
      </w:tblGrid>
      <w:tr w:rsidR="341E98EB" w14:paraId="505A2AB4" w14:textId="77777777" w:rsidTr="0036695A">
        <w:tc>
          <w:tcPr>
            <w:tcW w:w="3630" w:type="dxa"/>
            <w:gridSpan w:val="2"/>
            <w:shd w:val="clear" w:color="auto" w:fill="auto"/>
          </w:tcPr>
          <w:p w14:paraId="0E5CA4FF" w14:textId="0FC6CED8" w:rsidR="341E98EB" w:rsidRPr="0036695A" w:rsidRDefault="341E98EB" w:rsidP="0036695A">
            <w:pPr>
              <w:pStyle w:val="ParrafoORT"/>
              <w:jc w:val="center"/>
              <w:rPr>
                <w:szCs w:val="24"/>
              </w:rPr>
            </w:pPr>
            <w:r w:rsidRPr="0036695A">
              <w:rPr>
                <w:szCs w:val="24"/>
              </w:rPr>
              <w:t>Impacto</w:t>
            </w:r>
          </w:p>
        </w:tc>
      </w:tr>
      <w:tr w:rsidR="00321245" w14:paraId="56A1F572" w14:textId="77777777" w:rsidTr="0036695A">
        <w:tc>
          <w:tcPr>
            <w:tcW w:w="1500" w:type="dxa"/>
            <w:shd w:val="clear" w:color="auto" w:fill="auto"/>
          </w:tcPr>
          <w:p w14:paraId="03045206" w14:textId="1F57C965" w:rsidR="341E98EB" w:rsidRPr="0036695A" w:rsidRDefault="341E98EB" w:rsidP="341E98EB">
            <w:pPr>
              <w:pStyle w:val="ParrafoORT"/>
              <w:rPr>
                <w:szCs w:val="24"/>
              </w:rPr>
            </w:pPr>
            <w:r w:rsidRPr="0036695A">
              <w:rPr>
                <w:szCs w:val="24"/>
              </w:rPr>
              <w:t>Baja</w:t>
            </w:r>
          </w:p>
        </w:tc>
        <w:tc>
          <w:tcPr>
            <w:tcW w:w="2130" w:type="dxa"/>
            <w:shd w:val="clear" w:color="auto" w:fill="auto"/>
          </w:tcPr>
          <w:p w14:paraId="1B08A187" w14:textId="784E7E06" w:rsidR="341E98EB" w:rsidRPr="0036695A" w:rsidRDefault="341E98EB" w:rsidP="341E98EB">
            <w:pPr>
              <w:pStyle w:val="ParrafoORT"/>
              <w:rPr>
                <w:szCs w:val="24"/>
              </w:rPr>
            </w:pPr>
            <w:r w:rsidRPr="0036695A">
              <w:rPr>
                <w:szCs w:val="24"/>
              </w:rPr>
              <w:t>Menor a15%</w:t>
            </w:r>
          </w:p>
        </w:tc>
      </w:tr>
      <w:tr w:rsidR="00321245" w14:paraId="5B91B3FA" w14:textId="77777777" w:rsidTr="0036695A">
        <w:tc>
          <w:tcPr>
            <w:tcW w:w="1500" w:type="dxa"/>
            <w:shd w:val="clear" w:color="auto" w:fill="auto"/>
          </w:tcPr>
          <w:p w14:paraId="51AF88A4" w14:textId="58F2DBD9" w:rsidR="341E98EB" w:rsidRPr="0036695A" w:rsidRDefault="341E98EB" w:rsidP="341E98EB">
            <w:pPr>
              <w:pStyle w:val="ParrafoORT"/>
              <w:rPr>
                <w:szCs w:val="24"/>
              </w:rPr>
            </w:pPr>
            <w:r w:rsidRPr="0036695A">
              <w:rPr>
                <w:szCs w:val="24"/>
              </w:rPr>
              <w:t>Moderado</w:t>
            </w:r>
          </w:p>
        </w:tc>
        <w:tc>
          <w:tcPr>
            <w:tcW w:w="2130" w:type="dxa"/>
            <w:shd w:val="clear" w:color="auto" w:fill="auto"/>
          </w:tcPr>
          <w:p w14:paraId="69DA0F64" w14:textId="2AEDE01B" w:rsidR="341E98EB" w:rsidRPr="0036695A" w:rsidRDefault="341E98EB" w:rsidP="341E98EB">
            <w:pPr>
              <w:pStyle w:val="ParrafoORT"/>
              <w:rPr>
                <w:szCs w:val="24"/>
              </w:rPr>
            </w:pPr>
            <w:r w:rsidRPr="0036695A">
              <w:rPr>
                <w:szCs w:val="24"/>
              </w:rPr>
              <w:t>De 15% a 50%</w:t>
            </w:r>
          </w:p>
        </w:tc>
      </w:tr>
      <w:tr w:rsidR="00321245" w14:paraId="0F3F138A" w14:textId="77777777" w:rsidTr="0036695A">
        <w:tc>
          <w:tcPr>
            <w:tcW w:w="1500" w:type="dxa"/>
            <w:shd w:val="clear" w:color="auto" w:fill="auto"/>
          </w:tcPr>
          <w:p w14:paraId="66559373" w14:textId="34455B80" w:rsidR="341E98EB" w:rsidRPr="0036695A" w:rsidRDefault="341E98EB" w:rsidP="341E98EB">
            <w:pPr>
              <w:pStyle w:val="ParrafoORT"/>
              <w:rPr>
                <w:szCs w:val="24"/>
              </w:rPr>
            </w:pPr>
            <w:r w:rsidRPr="0036695A">
              <w:rPr>
                <w:szCs w:val="24"/>
              </w:rPr>
              <w:t>Alto</w:t>
            </w:r>
          </w:p>
        </w:tc>
        <w:tc>
          <w:tcPr>
            <w:tcW w:w="2130" w:type="dxa"/>
            <w:shd w:val="clear" w:color="auto" w:fill="auto"/>
          </w:tcPr>
          <w:p w14:paraId="2AEFCA86" w14:textId="16D6F390" w:rsidR="341E98EB" w:rsidRPr="0036695A" w:rsidRDefault="341E98EB" w:rsidP="341E98EB">
            <w:pPr>
              <w:pStyle w:val="ParrafoORT"/>
              <w:rPr>
                <w:szCs w:val="24"/>
              </w:rPr>
            </w:pPr>
            <w:r w:rsidRPr="0036695A">
              <w:rPr>
                <w:szCs w:val="24"/>
              </w:rPr>
              <w:t>Mayor a 50%</w:t>
            </w:r>
          </w:p>
        </w:tc>
      </w:tr>
    </w:tbl>
    <w:p w14:paraId="32034F6F" w14:textId="07D71DDD" w:rsidR="23F31E95" w:rsidRDefault="23F31E95" w:rsidP="341E98EB">
      <w:pPr>
        <w:pStyle w:val="ParrafoORT"/>
        <w:rPr>
          <w:szCs w:val="24"/>
        </w:rPr>
      </w:pPr>
    </w:p>
    <w:p w14:paraId="5EB874D0" w14:textId="0AFBCA5B" w:rsidR="23F31E95" w:rsidRDefault="6F171DF7" w:rsidP="341E98EB">
      <w:pPr>
        <w:pStyle w:val="ParrafoORT"/>
        <w:rPr>
          <w:szCs w:val="24"/>
        </w:rPr>
      </w:pPr>
      <w:r w:rsidRPr="341E98EB">
        <w:rPr>
          <w:szCs w:val="24"/>
        </w:rPr>
        <w:t>Se presentan los riesgos detectados en el análisis global del proyecto que arrojan los siguientes riesgos a analizar: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245"/>
        <w:gridCol w:w="4245"/>
      </w:tblGrid>
      <w:tr w:rsidR="00321245" w14:paraId="0BDC5471" w14:textId="77777777" w:rsidTr="0036695A">
        <w:tc>
          <w:tcPr>
            <w:tcW w:w="4245" w:type="dxa"/>
            <w:shd w:val="clear" w:color="auto" w:fill="auto"/>
          </w:tcPr>
          <w:p w14:paraId="5AEE6ACE" w14:textId="04538258" w:rsidR="341E98EB" w:rsidRPr="0036695A" w:rsidRDefault="341E98EB" w:rsidP="341E98EB">
            <w:pPr>
              <w:pStyle w:val="ParrafoORT"/>
              <w:rPr>
                <w:szCs w:val="24"/>
              </w:rPr>
            </w:pPr>
            <w:r w:rsidRPr="0036695A">
              <w:rPr>
                <w:szCs w:val="24"/>
              </w:rPr>
              <w:t>Id</w:t>
            </w:r>
          </w:p>
        </w:tc>
        <w:tc>
          <w:tcPr>
            <w:tcW w:w="4245" w:type="dxa"/>
            <w:shd w:val="clear" w:color="auto" w:fill="auto"/>
          </w:tcPr>
          <w:p w14:paraId="55688719" w14:textId="688AEA65" w:rsidR="341E98EB" w:rsidRPr="0036695A" w:rsidRDefault="341E98EB" w:rsidP="341E98EB">
            <w:pPr>
              <w:pStyle w:val="ParrafoORT"/>
              <w:rPr>
                <w:szCs w:val="24"/>
              </w:rPr>
            </w:pPr>
            <w:r w:rsidRPr="0036695A">
              <w:rPr>
                <w:szCs w:val="24"/>
              </w:rPr>
              <w:t>R01</w:t>
            </w:r>
          </w:p>
        </w:tc>
      </w:tr>
      <w:tr w:rsidR="00321245" w14:paraId="5875D66A" w14:textId="77777777" w:rsidTr="0036695A">
        <w:tc>
          <w:tcPr>
            <w:tcW w:w="4245" w:type="dxa"/>
            <w:shd w:val="clear" w:color="auto" w:fill="auto"/>
          </w:tcPr>
          <w:p w14:paraId="6D038977" w14:textId="2D16DC8A" w:rsidR="341E98EB" w:rsidRPr="0036695A" w:rsidRDefault="341E98EB" w:rsidP="341E98EB">
            <w:pPr>
              <w:pStyle w:val="ParrafoORT"/>
              <w:rPr>
                <w:szCs w:val="24"/>
              </w:rPr>
            </w:pPr>
            <w:r w:rsidRPr="0036695A">
              <w:rPr>
                <w:szCs w:val="24"/>
              </w:rPr>
              <w:t>Descripción del riesgo</w:t>
            </w:r>
          </w:p>
        </w:tc>
        <w:tc>
          <w:tcPr>
            <w:tcW w:w="4245" w:type="dxa"/>
            <w:shd w:val="clear" w:color="auto" w:fill="auto"/>
          </w:tcPr>
          <w:p w14:paraId="503B0918" w14:textId="7AA99FCC" w:rsidR="341E98EB" w:rsidRPr="0036695A" w:rsidRDefault="341E98EB" w:rsidP="341E98EB">
            <w:pPr>
              <w:pStyle w:val="ParrafoORT"/>
              <w:rPr>
                <w:szCs w:val="24"/>
              </w:rPr>
            </w:pPr>
            <w:r w:rsidRPr="0036695A">
              <w:rPr>
                <w:szCs w:val="24"/>
              </w:rPr>
              <w:t>Plazos de entrega de producto pocos realistas, mala estimación de tiempo-esfuerzo</w:t>
            </w:r>
          </w:p>
        </w:tc>
      </w:tr>
      <w:tr w:rsidR="00321245" w14:paraId="749B78E0" w14:textId="77777777" w:rsidTr="0036695A">
        <w:tc>
          <w:tcPr>
            <w:tcW w:w="4245" w:type="dxa"/>
            <w:shd w:val="clear" w:color="auto" w:fill="auto"/>
          </w:tcPr>
          <w:p w14:paraId="1252B213" w14:textId="41E8365D" w:rsidR="341E98EB" w:rsidRPr="0036695A" w:rsidRDefault="341E98EB" w:rsidP="341E98EB">
            <w:pPr>
              <w:pStyle w:val="ParrafoORT"/>
              <w:rPr>
                <w:szCs w:val="24"/>
              </w:rPr>
            </w:pPr>
            <w:r w:rsidRPr="0036695A">
              <w:rPr>
                <w:szCs w:val="24"/>
              </w:rPr>
              <w:t>Plan de mitigación</w:t>
            </w:r>
          </w:p>
        </w:tc>
        <w:tc>
          <w:tcPr>
            <w:tcW w:w="4245" w:type="dxa"/>
            <w:shd w:val="clear" w:color="auto" w:fill="auto"/>
          </w:tcPr>
          <w:p w14:paraId="78F1EDEA" w14:textId="534AD296" w:rsidR="341E98EB" w:rsidRPr="0036695A" w:rsidRDefault="341E98EB" w:rsidP="341E98EB">
            <w:pPr>
              <w:pStyle w:val="ParrafoORT"/>
              <w:rPr>
                <w:szCs w:val="24"/>
              </w:rPr>
            </w:pPr>
            <w:r w:rsidRPr="0036695A">
              <w:rPr>
                <w:szCs w:val="24"/>
              </w:rPr>
              <w:t>Luego de cada sprint se analizará la experiencia previa de desarrollo y se ajustará el cronograma</w:t>
            </w:r>
          </w:p>
        </w:tc>
      </w:tr>
      <w:tr w:rsidR="00321245" w14:paraId="07E9E54D" w14:textId="77777777" w:rsidTr="0036695A">
        <w:tc>
          <w:tcPr>
            <w:tcW w:w="4245" w:type="dxa"/>
            <w:shd w:val="clear" w:color="auto" w:fill="auto"/>
          </w:tcPr>
          <w:p w14:paraId="216EBD68" w14:textId="4883BBFA" w:rsidR="341E98EB" w:rsidRPr="0036695A" w:rsidRDefault="341E98EB" w:rsidP="341E98EB">
            <w:pPr>
              <w:pStyle w:val="ParrafoORT"/>
              <w:rPr>
                <w:szCs w:val="24"/>
              </w:rPr>
            </w:pPr>
            <w:r w:rsidRPr="0036695A">
              <w:rPr>
                <w:szCs w:val="24"/>
              </w:rPr>
              <w:t>Plan de contingencia</w:t>
            </w:r>
          </w:p>
        </w:tc>
        <w:tc>
          <w:tcPr>
            <w:tcW w:w="4245" w:type="dxa"/>
            <w:shd w:val="clear" w:color="auto" w:fill="auto"/>
          </w:tcPr>
          <w:p w14:paraId="5023D726" w14:textId="4D57A80C" w:rsidR="341E98EB" w:rsidRPr="0036695A" w:rsidRDefault="341E98EB" w:rsidP="341E98EB">
            <w:pPr>
              <w:pStyle w:val="ParrafoORT"/>
              <w:rPr>
                <w:szCs w:val="24"/>
              </w:rPr>
            </w:pPr>
            <w:r w:rsidRPr="0036695A">
              <w:rPr>
                <w:szCs w:val="24"/>
              </w:rPr>
              <w:t xml:space="preserve">Se desestimarán los requerimientos de prioridad baja y se negociará con el cliente los requerimientos de prioridad </w:t>
            </w:r>
            <w:r w:rsidRPr="0036695A">
              <w:rPr>
                <w:szCs w:val="24"/>
              </w:rPr>
              <w:lastRenderedPageBreak/>
              <w:t>media.</w:t>
            </w:r>
          </w:p>
        </w:tc>
      </w:tr>
      <w:tr w:rsidR="00321245" w14:paraId="5C1653C1" w14:textId="77777777" w:rsidTr="0036695A">
        <w:tc>
          <w:tcPr>
            <w:tcW w:w="4245" w:type="dxa"/>
            <w:shd w:val="clear" w:color="auto" w:fill="auto"/>
          </w:tcPr>
          <w:p w14:paraId="66DAB192" w14:textId="3BDD51E9" w:rsidR="341E98EB" w:rsidRPr="0036695A" w:rsidRDefault="341E98EB" w:rsidP="341E98EB">
            <w:pPr>
              <w:pStyle w:val="ParrafoORT"/>
              <w:rPr>
                <w:szCs w:val="24"/>
              </w:rPr>
            </w:pPr>
            <w:r w:rsidRPr="0036695A">
              <w:rPr>
                <w:szCs w:val="24"/>
              </w:rPr>
              <w:lastRenderedPageBreak/>
              <w:t>Probabilidad / Impacto</w:t>
            </w:r>
          </w:p>
        </w:tc>
        <w:tc>
          <w:tcPr>
            <w:tcW w:w="4245" w:type="dxa"/>
            <w:shd w:val="clear" w:color="auto" w:fill="auto"/>
          </w:tcPr>
          <w:p w14:paraId="7B98B319" w14:textId="36838C71" w:rsidR="341E98EB" w:rsidRPr="0036695A" w:rsidRDefault="341E98EB" w:rsidP="341E98EB">
            <w:pPr>
              <w:pStyle w:val="ParrafoORT"/>
              <w:rPr>
                <w:szCs w:val="24"/>
              </w:rPr>
            </w:pPr>
            <w:r w:rsidRPr="0036695A">
              <w:rPr>
                <w:szCs w:val="24"/>
              </w:rPr>
              <w:t>Moderado / Alto</w:t>
            </w:r>
          </w:p>
        </w:tc>
      </w:tr>
    </w:tbl>
    <w:p w14:paraId="5A8BD0B9" w14:textId="43521D9A" w:rsidR="23F31E95" w:rsidRDefault="23F31E95" w:rsidP="341E98EB">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245"/>
        <w:gridCol w:w="4245"/>
      </w:tblGrid>
      <w:tr w:rsidR="00321245" w14:paraId="46E6F130" w14:textId="77777777" w:rsidTr="0036695A">
        <w:tc>
          <w:tcPr>
            <w:tcW w:w="4245" w:type="dxa"/>
            <w:shd w:val="clear" w:color="auto" w:fill="auto"/>
          </w:tcPr>
          <w:p w14:paraId="6848E4BC" w14:textId="04538258" w:rsidR="341E98EB" w:rsidRPr="0036695A" w:rsidRDefault="341E98EB" w:rsidP="341E98EB">
            <w:pPr>
              <w:pStyle w:val="ParrafoORT"/>
              <w:rPr>
                <w:szCs w:val="24"/>
              </w:rPr>
            </w:pPr>
            <w:r w:rsidRPr="0036695A">
              <w:rPr>
                <w:szCs w:val="24"/>
              </w:rPr>
              <w:t>Id</w:t>
            </w:r>
          </w:p>
        </w:tc>
        <w:tc>
          <w:tcPr>
            <w:tcW w:w="4245" w:type="dxa"/>
            <w:shd w:val="clear" w:color="auto" w:fill="auto"/>
          </w:tcPr>
          <w:p w14:paraId="45C5628B" w14:textId="585C7C08" w:rsidR="341E98EB" w:rsidRPr="0036695A" w:rsidRDefault="341E98EB" w:rsidP="341E98EB">
            <w:pPr>
              <w:pStyle w:val="ParrafoORT"/>
              <w:rPr>
                <w:szCs w:val="24"/>
              </w:rPr>
            </w:pPr>
            <w:r w:rsidRPr="0036695A">
              <w:rPr>
                <w:szCs w:val="24"/>
              </w:rPr>
              <w:t>R02</w:t>
            </w:r>
          </w:p>
        </w:tc>
      </w:tr>
      <w:tr w:rsidR="00321245" w14:paraId="7D5D317B" w14:textId="77777777" w:rsidTr="0036695A">
        <w:tc>
          <w:tcPr>
            <w:tcW w:w="4245" w:type="dxa"/>
            <w:shd w:val="clear" w:color="auto" w:fill="auto"/>
          </w:tcPr>
          <w:p w14:paraId="6D32D4CB" w14:textId="2D16DC8A" w:rsidR="341E98EB" w:rsidRPr="0036695A" w:rsidRDefault="341E98EB" w:rsidP="341E98EB">
            <w:pPr>
              <w:pStyle w:val="ParrafoORT"/>
              <w:rPr>
                <w:szCs w:val="24"/>
              </w:rPr>
            </w:pPr>
            <w:r w:rsidRPr="0036695A">
              <w:rPr>
                <w:szCs w:val="24"/>
              </w:rPr>
              <w:t>Descripción del riesgo</w:t>
            </w:r>
          </w:p>
        </w:tc>
        <w:tc>
          <w:tcPr>
            <w:tcW w:w="4245" w:type="dxa"/>
            <w:shd w:val="clear" w:color="auto" w:fill="auto"/>
          </w:tcPr>
          <w:p w14:paraId="6B09C734" w14:textId="4EE6D1FA" w:rsidR="341E98EB" w:rsidRPr="0036695A" w:rsidRDefault="341E98EB" w:rsidP="341E98EB">
            <w:pPr>
              <w:pStyle w:val="ParrafoORT"/>
              <w:rPr>
                <w:szCs w:val="24"/>
              </w:rPr>
            </w:pPr>
            <w:r w:rsidRPr="0036695A">
              <w:rPr>
                <w:szCs w:val="24"/>
              </w:rPr>
              <w:t>Dificultades de productividad al desconocer en profundidad las herramientas de desarrollo como c# core y blazor o la puesta a punto en Azure</w:t>
            </w:r>
          </w:p>
        </w:tc>
      </w:tr>
      <w:tr w:rsidR="00321245" w14:paraId="1195B4EB" w14:textId="77777777" w:rsidTr="0036695A">
        <w:tc>
          <w:tcPr>
            <w:tcW w:w="4245" w:type="dxa"/>
            <w:shd w:val="clear" w:color="auto" w:fill="auto"/>
          </w:tcPr>
          <w:p w14:paraId="11BA852D" w14:textId="41E8365D" w:rsidR="341E98EB" w:rsidRPr="0036695A" w:rsidRDefault="341E98EB" w:rsidP="341E98EB">
            <w:pPr>
              <w:pStyle w:val="ParrafoORT"/>
              <w:rPr>
                <w:szCs w:val="24"/>
              </w:rPr>
            </w:pPr>
            <w:r w:rsidRPr="0036695A">
              <w:rPr>
                <w:szCs w:val="24"/>
              </w:rPr>
              <w:t>Plan de mitigación</w:t>
            </w:r>
          </w:p>
        </w:tc>
        <w:tc>
          <w:tcPr>
            <w:tcW w:w="4245" w:type="dxa"/>
            <w:shd w:val="clear" w:color="auto" w:fill="auto"/>
          </w:tcPr>
          <w:p w14:paraId="11B7118E" w14:textId="2872CC5E" w:rsidR="341E98EB" w:rsidRPr="0036695A" w:rsidRDefault="341E98EB" w:rsidP="341E98EB">
            <w:pPr>
              <w:pStyle w:val="ParrafoORT"/>
              <w:rPr>
                <w:szCs w:val="24"/>
              </w:rPr>
            </w:pPr>
            <w:r w:rsidRPr="0036695A">
              <w:rPr>
                <w:szCs w:val="24"/>
              </w:rPr>
              <w:t>Capacitación autodidacta con un curso rápido de las tecnologías que se quiere implementar</w:t>
            </w:r>
          </w:p>
        </w:tc>
      </w:tr>
      <w:tr w:rsidR="00321245" w14:paraId="2C242477" w14:textId="77777777" w:rsidTr="0036695A">
        <w:tc>
          <w:tcPr>
            <w:tcW w:w="4245" w:type="dxa"/>
            <w:shd w:val="clear" w:color="auto" w:fill="auto"/>
          </w:tcPr>
          <w:p w14:paraId="0FB8EE3E" w14:textId="4883BBFA" w:rsidR="341E98EB" w:rsidRPr="0036695A" w:rsidRDefault="341E98EB" w:rsidP="341E98EB">
            <w:pPr>
              <w:pStyle w:val="ParrafoORT"/>
              <w:rPr>
                <w:szCs w:val="24"/>
              </w:rPr>
            </w:pPr>
            <w:r w:rsidRPr="0036695A">
              <w:rPr>
                <w:szCs w:val="24"/>
              </w:rPr>
              <w:t>Plan de contingencia</w:t>
            </w:r>
          </w:p>
        </w:tc>
        <w:tc>
          <w:tcPr>
            <w:tcW w:w="4245" w:type="dxa"/>
            <w:shd w:val="clear" w:color="auto" w:fill="auto"/>
          </w:tcPr>
          <w:p w14:paraId="2EA48BC5" w14:textId="6A0BE70C" w:rsidR="341E98EB" w:rsidRPr="0036695A" w:rsidRDefault="341E98EB" w:rsidP="341E98EB">
            <w:pPr>
              <w:pStyle w:val="ParrafoORT"/>
              <w:rPr>
                <w:szCs w:val="24"/>
              </w:rPr>
            </w:pPr>
            <w:r w:rsidRPr="0036695A">
              <w:rPr>
                <w:szCs w:val="24"/>
              </w:rPr>
              <w:t>Aprovechar fines de semana para capacitación fuera de las horas de desarrollo</w:t>
            </w:r>
          </w:p>
        </w:tc>
      </w:tr>
      <w:tr w:rsidR="00321245" w14:paraId="4316F0ED" w14:textId="77777777" w:rsidTr="0036695A">
        <w:tc>
          <w:tcPr>
            <w:tcW w:w="4245" w:type="dxa"/>
            <w:shd w:val="clear" w:color="auto" w:fill="auto"/>
          </w:tcPr>
          <w:p w14:paraId="588ABB8D" w14:textId="3BDD51E9" w:rsidR="341E98EB" w:rsidRPr="0036695A" w:rsidRDefault="341E98EB" w:rsidP="341E98EB">
            <w:pPr>
              <w:pStyle w:val="ParrafoORT"/>
              <w:rPr>
                <w:szCs w:val="24"/>
              </w:rPr>
            </w:pPr>
            <w:r w:rsidRPr="0036695A">
              <w:rPr>
                <w:szCs w:val="24"/>
              </w:rPr>
              <w:t>Probabilidad / Impacto</w:t>
            </w:r>
          </w:p>
        </w:tc>
        <w:tc>
          <w:tcPr>
            <w:tcW w:w="4245" w:type="dxa"/>
            <w:shd w:val="clear" w:color="auto" w:fill="auto"/>
          </w:tcPr>
          <w:p w14:paraId="3F2F5079" w14:textId="5EDDC445" w:rsidR="341E98EB" w:rsidRPr="0036695A" w:rsidRDefault="341E98EB" w:rsidP="341E98EB">
            <w:pPr>
              <w:pStyle w:val="ParrafoORT"/>
              <w:rPr>
                <w:szCs w:val="24"/>
              </w:rPr>
            </w:pPr>
            <w:r w:rsidRPr="0036695A">
              <w:rPr>
                <w:szCs w:val="24"/>
              </w:rPr>
              <w:t>Bajo / Alto</w:t>
            </w:r>
          </w:p>
        </w:tc>
      </w:tr>
    </w:tbl>
    <w:p w14:paraId="7787CD1C" w14:textId="64EAD533" w:rsidR="23F31E95" w:rsidRDefault="23F31E95" w:rsidP="341E98EB">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245"/>
        <w:gridCol w:w="4245"/>
      </w:tblGrid>
      <w:tr w:rsidR="00321245" w14:paraId="096F37D4" w14:textId="77777777" w:rsidTr="0036695A">
        <w:tc>
          <w:tcPr>
            <w:tcW w:w="4245" w:type="dxa"/>
            <w:shd w:val="clear" w:color="auto" w:fill="auto"/>
          </w:tcPr>
          <w:p w14:paraId="1496956A" w14:textId="04538258" w:rsidR="341E98EB" w:rsidRPr="0036695A" w:rsidRDefault="341E98EB" w:rsidP="341E98EB">
            <w:pPr>
              <w:pStyle w:val="ParrafoORT"/>
              <w:rPr>
                <w:szCs w:val="24"/>
              </w:rPr>
            </w:pPr>
            <w:r w:rsidRPr="0036695A">
              <w:rPr>
                <w:szCs w:val="24"/>
              </w:rPr>
              <w:t>Id</w:t>
            </w:r>
          </w:p>
        </w:tc>
        <w:tc>
          <w:tcPr>
            <w:tcW w:w="4245" w:type="dxa"/>
            <w:shd w:val="clear" w:color="auto" w:fill="auto"/>
          </w:tcPr>
          <w:p w14:paraId="1128C27B" w14:textId="5151B460" w:rsidR="341E98EB" w:rsidRPr="0036695A" w:rsidRDefault="341E98EB" w:rsidP="341E98EB">
            <w:pPr>
              <w:pStyle w:val="ParrafoORT"/>
              <w:rPr>
                <w:szCs w:val="24"/>
              </w:rPr>
            </w:pPr>
            <w:r w:rsidRPr="0036695A">
              <w:rPr>
                <w:szCs w:val="24"/>
              </w:rPr>
              <w:t>R03</w:t>
            </w:r>
          </w:p>
        </w:tc>
      </w:tr>
      <w:tr w:rsidR="00321245" w14:paraId="0420FFD1" w14:textId="77777777" w:rsidTr="0036695A">
        <w:tc>
          <w:tcPr>
            <w:tcW w:w="4245" w:type="dxa"/>
            <w:shd w:val="clear" w:color="auto" w:fill="auto"/>
          </w:tcPr>
          <w:p w14:paraId="500E1451" w14:textId="2D16DC8A" w:rsidR="341E98EB" w:rsidRPr="0036695A" w:rsidRDefault="341E98EB" w:rsidP="341E98EB">
            <w:pPr>
              <w:pStyle w:val="ParrafoORT"/>
              <w:rPr>
                <w:szCs w:val="24"/>
              </w:rPr>
            </w:pPr>
            <w:r w:rsidRPr="0036695A">
              <w:rPr>
                <w:szCs w:val="24"/>
              </w:rPr>
              <w:t>Descripción del riesgo</w:t>
            </w:r>
          </w:p>
        </w:tc>
        <w:tc>
          <w:tcPr>
            <w:tcW w:w="4245" w:type="dxa"/>
            <w:shd w:val="clear" w:color="auto" w:fill="auto"/>
          </w:tcPr>
          <w:p w14:paraId="0F1BE8DD" w14:textId="2D2A08AF" w:rsidR="341E98EB" w:rsidRPr="0036695A" w:rsidRDefault="341E98EB" w:rsidP="341E98EB">
            <w:pPr>
              <w:pStyle w:val="ParrafoORT"/>
              <w:rPr>
                <w:szCs w:val="24"/>
              </w:rPr>
            </w:pPr>
            <w:r w:rsidRPr="0036695A">
              <w:rPr>
                <w:szCs w:val="24"/>
              </w:rPr>
              <w:t>La capacitación lleva más de lo esperado</w:t>
            </w:r>
          </w:p>
        </w:tc>
      </w:tr>
      <w:tr w:rsidR="00321245" w14:paraId="28035ADA" w14:textId="77777777" w:rsidTr="0036695A">
        <w:tc>
          <w:tcPr>
            <w:tcW w:w="4245" w:type="dxa"/>
            <w:shd w:val="clear" w:color="auto" w:fill="auto"/>
          </w:tcPr>
          <w:p w14:paraId="09E3FFD0" w14:textId="41E8365D" w:rsidR="341E98EB" w:rsidRPr="0036695A" w:rsidRDefault="341E98EB" w:rsidP="341E98EB">
            <w:pPr>
              <w:pStyle w:val="ParrafoORT"/>
              <w:rPr>
                <w:szCs w:val="24"/>
              </w:rPr>
            </w:pPr>
            <w:r w:rsidRPr="0036695A">
              <w:rPr>
                <w:szCs w:val="24"/>
              </w:rPr>
              <w:t>Plan de mitigación</w:t>
            </w:r>
          </w:p>
        </w:tc>
        <w:tc>
          <w:tcPr>
            <w:tcW w:w="4245" w:type="dxa"/>
            <w:shd w:val="clear" w:color="auto" w:fill="auto"/>
          </w:tcPr>
          <w:p w14:paraId="622752FF" w14:textId="06162184" w:rsidR="341E98EB" w:rsidRPr="0036695A" w:rsidRDefault="341E98EB" w:rsidP="341E98EB">
            <w:pPr>
              <w:pStyle w:val="ParrafoORT"/>
              <w:rPr>
                <w:szCs w:val="24"/>
              </w:rPr>
            </w:pPr>
            <w:r w:rsidRPr="0036695A">
              <w:rPr>
                <w:szCs w:val="24"/>
              </w:rPr>
              <w:t>Capacitación más intensa</w:t>
            </w:r>
          </w:p>
        </w:tc>
      </w:tr>
      <w:tr w:rsidR="00321245" w14:paraId="7439A267" w14:textId="77777777" w:rsidTr="0036695A">
        <w:tc>
          <w:tcPr>
            <w:tcW w:w="4245" w:type="dxa"/>
            <w:shd w:val="clear" w:color="auto" w:fill="auto"/>
          </w:tcPr>
          <w:p w14:paraId="6DAABBD2" w14:textId="4883BBFA" w:rsidR="341E98EB" w:rsidRPr="0036695A" w:rsidRDefault="341E98EB" w:rsidP="341E98EB">
            <w:pPr>
              <w:pStyle w:val="ParrafoORT"/>
              <w:rPr>
                <w:szCs w:val="24"/>
              </w:rPr>
            </w:pPr>
            <w:r w:rsidRPr="0036695A">
              <w:rPr>
                <w:szCs w:val="24"/>
              </w:rPr>
              <w:t>Plan de contingencia</w:t>
            </w:r>
          </w:p>
        </w:tc>
        <w:tc>
          <w:tcPr>
            <w:tcW w:w="4245" w:type="dxa"/>
            <w:shd w:val="clear" w:color="auto" w:fill="auto"/>
          </w:tcPr>
          <w:p w14:paraId="196964A9" w14:textId="33A49662" w:rsidR="341E98EB" w:rsidRPr="0036695A" w:rsidRDefault="341E98EB" w:rsidP="341E98EB">
            <w:pPr>
              <w:pStyle w:val="ParrafoORT"/>
              <w:rPr>
                <w:szCs w:val="24"/>
              </w:rPr>
            </w:pPr>
            <w:r w:rsidRPr="0036695A">
              <w:rPr>
                <w:szCs w:val="24"/>
              </w:rPr>
              <w:t>Apoyo con instructivo de rápida lectura</w:t>
            </w:r>
          </w:p>
        </w:tc>
      </w:tr>
      <w:tr w:rsidR="00321245" w14:paraId="7F51E921" w14:textId="77777777" w:rsidTr="0036695A">
        <w:tc>
          <w:tcPr>
            <w:tcW w:w="4245" w:type="dxa"/>
            <w:shd w:val="clear" w:color="auto" w:fill="auto"/>
          </w:tcPr>
          <w:p w14:paraId="537F2F07" w14:textId="3BDD51E9" w:rsidR="341E98EB" w:rsidRPr="0036695A" w:rsidRDefault="341E98EB" w:rsidP="341E98EB">
            <w:pPr>
              <w:pStyle w:val="ParrafoORT"/>
              <w:rPr>
                <w:szCs w:val="24"/>
              </w:rPr>
            </w:pPr>
            <w:r w:rsidRPr="0036695A">
              <w:rPr>
                <w:szCs w:val="24"/>
              </w:rPr>
              <w:t>Probabilidad / Impacto</w:t>
            </w:r>
          </w:p>
        </w:tc>
        <w:tc>
          <w:tcPr>
            <w:tcW w:w="4245" w:type="dxa"/>
            <w:shd w:val="clear" w:color="auto" w:fill="auto"/>
          </w:tcPr>
          <w:p w14:paraId="2DF08B4E" w14:textId="7CE39C24" w:rsidR="341E98EB" w:rsidRPr="0036695A" w:rsidRDefault="341E98EB" w:rsidP="341E98EB">
            <w:pPr>
              <w:pStyle w:val="ParrafoORT"/>
              <w:rPr>
                <w:szCs w:val="24"/>
              </w:rPr>
            </w:pPr>
            <w:r w:rsidRPr="0036695A">
              <w:rPr>
                <w:szCs w:val="24"/>
              </w:rPr>
              <w:t>Moderado / Moderado</w:t>
            </w:r>
          </w:p>
        </w:tc>
      </w:tr>
    </w:tbl>
    <w:p w14:paraId="2A683F95" w14:textId="34333924" w:rsidR="23F31E95" w:rsidRDefault="23F31E95" w:rsidP="341E98EB">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245"/>
        <w:gridCol w:w="4245"/>
      </w:tblGrid>
      <w:tr w:rsidR="00321245" w14:paraId="034C69C9" w14:textId="77777777" w:rsidTr="0036695A">
        <w:tc>
          <w:tcPr>
            <w:tcW w:w="4245" w:type="dxa"/>
            <w:shd w:val="clear" w:color="auto" w:fill="auto"/>
          </w:tcPr>
          <w:p w14:paraId="78E9228B" w14:textId="04538258" w:rsidR="341E98EB" w:rsidRPr="0036695A" w:rsidRDefault="341E98EB" w:rsidP="341E98EB">
            <w:pPr>
              <w:pStyle w:val="ParrafoORT"/>
              <w:rPr>
                <w:szCs w:val="24"/>
              </w:rPr>
            </w:pPr>
            <w:r w:rsidRPr="0036695A">
              <w:rPr>
                <w:szCs w:val="24"/>
              </w:rPr>
              <w:t>Id</w:t>
            </w:r>
          </w:p>
        </w:tc>
        <w:tc>
          <w:tcPr>
            <w:tcW w:w="4245" w:type="dxa"/>
            <w:shd w:val="clear" w:color="auto" w:fill="auto"/>
          </w:tcPr>
          <w:p w14:paraId="74F61E61" w14:textId="4640D64C" w:rsidR="341E98EB" w:rsidRPr="0036695A" w:rsidRDefault="341E98EB" w:rsidP="341E98EB">
            <w:pPr>
              <w:pStyle w:val="ParrafoORT"/>
              <w:rPr>
                <w:szCs w:val="24"/>
              </w:rPr>
            </w:pPr>
            <w:r w:rsidRPr="0036695A">
              <w:rPr>
                <w:szCs w:val="24"/>
              </w:rPr>
              <w:t>R04</w:t>
            </w:r>
          </w:p>
        </w:tc>
      </w:tr>
      <w:tr w:rsidR="00321245" w14:paraId="66388122" w14:textId="77777777" w:rsidTr="0036695A">
        <w:tc>
          <w:tcPr>
            <w:tcW w:w="4245" w:type="dxa"/>
            <w:shd w:val="clear" w:color="auto" w:fill="auto"/>
          </w:tcPr>
          <w:p w14:paraId="1FA4B219" w14:textId="2D16DC8A" w:rsidR="341E98EB" w:rsidRPr="0036695A" w:rsidRDefault="341E98EB" w:rsidP="341E98EB">
            <w:pPr>
              <w:pStyle w:val="ParrafoORT"/>
              <w:rPr>
                <w:szCs w:val="24"/>
              </w:rPr>
            </w:pPr>
            <w:r w:rsidRPr="0036695A">
              <w:rPr>
                <w:szCs w:val="24"/>
              </w:rPr>
              <w:t>Descripción del riesgo</w:t>
            </w:r>
          </w:p>
        </w:tc>
        <w:tc>
          <w:tcPr>
            <w:tcW w:w="4245" w:type="dxa"/>
            <w:shd w:val="clear" w:color="auto" w:fill="auto"/>
          </w:tcPr>
          <w:p w14:paraId="548D540B" w14:textId="3AEE02C3" w:rsidR="341E98EB" w:rsidRPr="0036695A" w:rsidRDefault="341E98EB" w:rsidP="341E98EB">
            <w:pPr>
              <w:pStyle w:val="ParrafoORT"/>
              <w:rPr>
                <w:szCs w:val="24"/>
              </w:rPr>
            </w:pPr>
            <w:r w:rsidRPr="0036695A">
              <w:rPr>
                <w:szCs w:val="24"/>
              </w:rPr>
              <w:t>La configuración de Azure no es suficiente para el correcto funcionamiento del sistema</w:t>
            </w:r>
          </w:p>
        </w:tc>
      </w:tr>
      <w:tr w:rsidR="00321245" w14:paraId="59EBADA8" w14:textId="77777777" w:rsidTr="0036695A">
        <w:tc>
          <w:tcPr>
            <w:tcW w:w="4245" w:type="dxa"/>
            <w:shd w:val="clear" w:color="auto" w:fill="auto"/>
          </w:tcPr>
          <w:p w14:paraId="5F3AE14D" w14:textId="41E8365D" w:rsidR="341E98EB" w:rsidRPr="0036695A" w:rsidRDefault="341E98EB" w:rsidP="341E98EB">
            <w:pPr>
              <w:pStyle w:val="ParrafoORT"/>
              <w:rPr>
                <w:szCs w:val="24"/>
              </w:rPr>
            </w:pPr>
            <w:r w:rsidRPr="0036695A">
              <w:rPr>
                <w:szCs w:val="24"/>
              </w:rPr>
              <w:t>Plan de mitigación</w:t>
            </w:r>
          </w:p>
        </w:tc>
        <w:tc>
          <w:tcPr>
            <w:tcW w:w="4245" w:type="dxa"/>
            <w:shd w:val="clear" w:color="auto" w:fill="auto"/>
          </w:tcPr>
          <w:p w14:paraId="0FC6668A" w14:textId="6C335B82" w:rsidR="341E98EB" w:rsidRPr="0036695A" w:rsidRDefault="341E98EB" w:rsidP="341E98EB">
            <w:pPr>
              <w:pStyle w:val="ParrafoORT"/>
              <w:rPr>
                <w:szCs w:val="24"/>
              </w:rPr>
            </w:pPr>
            <w:r w:rsidRPr="0036695A">
              <w:rPr>
                <w:szCs w:val="24"/>
              </w:rPr>
              <w:t xml:space="preserve">Desarrollar el sistema tal que la performance sea aceptable con los </w:t>
            </w:r>
            <w:r w:rsidRPr="0036695A">
              <w:rPr>
                <w:szCs w:val="24"/>
              </w:rPr>
              <w:lastRenderedPageBreak/>
              <w:t>recursos en la nube que se dispone según el presupuesto del cliente</w:t>
            </w:r>
          </w:p>
        </w:tc>
      </w:tr>
      <w:tr w:rsidR="00321245" w14:paraId="5ECD4098" w14:textId="77777777" w:rsidTr="0036695A">
        <w:tc>
          <w:tcPr>
            <w:tcW w:w="4245" w:type="dxa"/>
            <w:shd w:val="clear" w:color="auto" w:fill="auto"/>
          </w:tcPr>
          <w:p w14:paraId="12C70012" w14:textId="4883BBFA" w:rsidR="341E98EB" w:rsidRPr="0036695A" w:rsidRDefault="341E98EB" w:rsidP="341E98EB">
            <w:pPr>
              <w:pStyle w:val="ParrafoORT"/>
              <w:rPr>
                <w:szCs w:val="24"/>
              </w:rPr>
            </w:pPr>
            <w:r w:rsidRPr="0036695A">
              <w:rPr>
                <w:szCs w:val="24"/>
              </w:rPr>
              <w:lastRenderedPageBreak/>
              <w:t>Plan de contingencia</w:t>
            </w:r>
          </w:p>
        </w:tc>
        <w:tc>
          <w:tcPr>
            <w:tcW w:w="4245" w:type="dxa"/>
            <w:shd w:val="clear" w:color="auto" w:fill="auto"/>
          </w:tcPr>
          <w:p w14:paraId="0EA49D9B" w14:textId="3AC42E22" w:rsidR="341E98EB" w:rsidRPr="0036695A" w:rsidRDefault="341E98EB" w:rsidP="341E98EB">
            <w:pPr>
              <w:pStyle w:val="ParrafoORT"/>
              <w:rPr>
                <w:szCs w:val="24"/>
              </w:rPr>
            </w:pPr>
            <w:r w:rsidRPr="0036695A">
              <w:rPr>
                <w:szCs w:val="24"/>
              </w:rPr>
              <w:t>Negociar con el cliente el aumento de las especificaciones de la infraestructura contratada</w:t>
            </w:r>
          </w:p>
        </w:tc>
      </w:tr>
      <w:tr w:rsidR="00321245" w14:paraId="324623F5" w14:textId="77777777" w:rsidTr="0036695A">
        <w:tc>
          <w:tcPr>
            <w:tcW w:w="4245" w:type="dxa"/>
            <w:shd w:val="clear" w:color="auto" w:fill="auto"/>
          </w:tcPr>
          <w:p w14:paraId="2686107C" w14:textId="3BDD51E9" w:rsidR="341E98EB" w:rsidRPr="0036695A" w:rsidRDefault="341E98EB" w:rsidP="341E98EB">
            <w:pPr>
              <w:pStyle w:val="ParrafoORT"/>
              <w:rPr>
                <w:szCs w:val="24"/>
              </w:rPr>
            </w:pPr>
            <w:r w:rsidRPr="0036695A">
              <w:rPr>
                <w:szCs w:val="24"/>
              </w:rPr>
              <w:t>Probabilidad / Impacto</w:t>
            </w:r>
          </w:p>
        </w:tc>
        <w:tc>
          <w:tcPr>
            <w:tcW w:w="4245" w:type="dxa"/>
            <w:shd w:val="clear" w:color="auto" w:fill="auto"/>
          </w:tcPr>
          <w:p w14:paraId="4813AF4D" w14:textId="5DE3535B" w:rsidR="341E98EB" w:rsidRPr="0036695A" w:rsidRDefault="341E98EB" w:rsidP="341E98EB">
            <w:pPr>
              <w:pStyle w:val="ParrafoORT"/>
              <w:rPr>
                <w:szCs w:val="24"/>
              </w:rPr>
            </w:pPr>
            <w:r w:rsidRPr="0036695A">
              <w:rPr>
                <w:szCs w:val="24"/>
              </w:rPr>
              <w:t>Moderada / Muy Alto</w:t>
            </w:r>
          </w:p>
        </w:tc>
      </w:tr>
    </w:tbl>
    <w:p w14:paraId="41F448D4" w14:textId="07033027" w:rsidR="23F31E95" w:rsidRDefault="23F31E95" w:rsidP="341E98EB">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245"/>
        <w:gridCol w:w="4245"/>
      </w:tblGrid>
      <w:tr w:rsidR="00321245" w14:paraId="48A14DEA" w14:textId="77777777" w:rsidTr="0036695A">
        <w:tc>
          <w:tcPr>
            <w:tcW w:w="4245" w:type="dxa"/>
            <w:shd w:val="clear" w:color="auto" w:fill="auto"/>
          </w:tcPr>
          <w:p w14:paraId="237B2C5E" w14:textId="04538258" w:rsidR="341E98EB" w:rsidRPr="0036695A" w:rsidRDefault="341E98EB" w:rsidP="341E98EB">
            <w:pPr>
              <w:pStyle w:val="ParrafoORT"/>
              <w:rPr>
                <w:szCs w:val="24"/>
              </w:rPr>
            </w:pPr>
            <w:r w:rsidRPr="0036695A">
              <w:rPr>
                <w:szCs w:val="24"/>
              </w:rPr>
              <w:t>Id</w:t>
            </w:r>
          </w:p>
        </w:tc>
        <w:tc>
          <w:tcPr>
            <w:tcW w:w="4245" w:type="dxa"/>
            <w:shd w:val="clear" w:color="auto" w:fill="auto"/>
          </w:tcPr>
          <w:p w14:paraId="05984176" w14:textId="080EF96C" w:rsidR="341E98EB" w:rsidRPr="0036695A" w:rsidRDefault="341E98EB" w:rsidP="341E98EB">
            <w:pPr>
              <w:pStyle w:val="ParrafoORT"/>
              <w:rPr>
                <w:szCs w:val="24"/>
              </w:rPr>
            </w:pPr>
            <w:r w:rsidRPr="0036695A">
              <w:rPr>
                <w:szCs w:val="24"/>
              </w:rPr>
              <w:t>R05</w:t>
            </w:r>
          </w:p>
        </w:tc>
      </w:tr>
      <w:tr w:rsidR="00321245" w14:paraId="69976ABA" w14:textId="77777777" w:rsidTr="0036695A">
        <w:tc>
          <w:tcPr>
            <w:tcW w:w="4245" w:type="dxa"/>
            <w:shd w:val="clear" w:color="auto" w:fill="auto"/>
          </w:tcPr>
          <w:p w14:paraId="49A1B74C" w14:textId="2D16DC8A" w:rsidR="341E98EB" w:rsidRPr="0036695A" w:rsidRDefault="341E98EB" w:rsidP="341E98EB">
            <w:pPr>
              <w:pStyle w:val="ParrafoORT"/>
              <w:rPr>
                <w:szCs w:val="24"/>
              </w:rPr>
            </w:pPr>
            <w:r w:rsidRPr="0036695A">
              <w:rPr>
                <w:szCs w:val="24"/>
              </w:rPr>
              <w:t>Descripción del riesgo</w:t>
            </w:r>
          </w:p>
        </w:tc>
        <w:tc>
          <w:tcPr>
            <w:tcW w:w="4245" w:type="dxa"/>
            <w:shd w:val="clear" w:color="auto" w:fill="auto"/>
          </w:tcPr>
          <w:p w14:paraId="27629700" w14:textId="35FFD765" w:rsidR="341E98EB" w:rsidRPr="0036695A" w:rsidRDefault="341E98EB" w:rsidP="341E98EB">
            <w:pPr>
              <w:pStyle w:val="ParrafoORT"/>
              <w:rPr>
                <w:szCs w:val="24"/>
              </w:rPr>
            </w:pPr>
            <w:r w:rsidRPr="0036695A">
              <w:rPr>
                <w:szCs w:val="24"/>
              </w:rPr>
              <w:t>Fallo de la conexión a internet</w:t>
            </w:r>
          </w:p>
        </w:tc>
      </w:tr>
      <w:tr w:rsidR="00321245" w14:paraId="00D38589" w14:textId="77777777" w:rsidTr="0036695A">
        <w:tc>
          <w:tcPr>
            <w:tcW w:w="4245" w:type="dxa"/>
            <w:shd w:val="clear" w:color="auto" w:fill="auto"/>
          </w:tcPr>
          <w:p w14:paraId="6CA7FC20" w14:textId="41E8365D" w:rsidR="341E98EB" w:rsidRPr="0036695A" w:rsidRDefault="341E98EB" w:rsidP="341E98EB">
            <w:pPr>
              <w:pStyle w:val="ParrafoORT"/>
              <w:rPr>
                <w:szCs w:val="24"/>
              </w:rPr>
            </w:pPr>
            <w:r w:rsidRPr="0036695A">
              <w:rPr>
                <w:szCs w:val="24"/>
              </w:rPr>
              <w:t>Plan de mitigación</w:t>
            </w:r>
          </w:p>
        </w:tc>
        <w:tc>
          <w:tcPr>
            <w:tcW w:w="4245" w:type="dxa"/>
            <w:shd w:val="clear" w:color="auto" w:fill="auto"/>
          </w:tcPr>
          <w:p w14:paraId="68401BA2" w14:textId="6A37B22D" w:rsidR="341E98EB" w:rsidRPr="0036695A" w:rsidRDefault="341E98EB" w:rsidP="341E98EB">
            <w:pPr>
              <w:pStyle w:val="ParrafoORT"/>
              <w:rPr>
                <w:szCs w:val="24"/>
              </w:rPr>
            </w:pPr>
            <w:r w:rsidRPr="0036695A">
              <w:rPr>
                <w:szCs w:val="24"/>
              </w:rPr>
              <w:t>------------------------------------</w:t>
            </w:r>
          </w:p>
        </w:tc>
      </w:tr>
      <w:tr w:rsidR="00321245" w14:paraId="673C05C4" w14:textId="77777777" w:rsidTr="0036695A">
        <w:tc>
          <w:tcPr>
            <w:tcW w:w="4245" w:type="dxa"/>
            <w:shd w:val="clear" w:color="auto" w:fill="auto"/>
          </w:tcPr>
          <w:p w14:paraId="4C37EF3E" w14:textId="4883BBFA" w:rsidR="341E98EB" w:rsidRPr="0036695A" w:rsidRDefault="341E98EB" w:rsidP="341E98EB">
            <w:pPr>
              <w:pStyle w:val="ParrafoORT"/>
              <w:rPr>
                <w:szCs w:val="24"/>
              </w:rPr>
            </w:pPr>
            <w:r w:rsidRPr="0036695A">
              <w:rPr>
                <w:szCs w:val="24"/>
              </w:rPr>
              <w:t>Plan de contingencia</w:t>
            </w:r>
          </w:p>
        </w:tc>
        <w:tc>
          <w:tcPr>
            <w:tcW w:w="4245" w:type="dxa"/>
            <w:shd w:val="clear" w:color="auto" w:fill="auto"/>
          </w:tcPr>
          <w:p w14:paraId="70D1DAEA" w14:textId="70B05403" w:rsidR="341E98EB" w:rsidRPr="0036695A" w:rsidRDefault="341E98EB" w:rsidP="341E98EB">
            <w:pPr>
              <w:pStyle w:val="ParrafoORT"/>
              <w:rPr>
                <w:szCs w:val="24"/>
              </w:rPr>
            </w:pPr>
            <w:r w:rsidRPr="0036695A">
              <w:rPr>
                <w:szCs w:val="24"/>
              </w:rPr>
              <w:t>Conectarse a las redes 4g que ofrecen los celulares de la mesa operativa</w:t>
            </w:r>
          </w:p>
        </w:tc>
      </w:tr>
      <w:tr w:rsidR="00321245" w14:paraId="5BEBF689" w14:textId="77777777" w:rsidTr="0036695A">
        <w:tc>
          <w:tcPr>
            <w:tcW w:w="4245" w:type="dxa"/>
            <w:shd w:val="clear" w:color="auto" w:fill="auto"/>
          </w:tcPr>
          <w:p w14:paraId="1A780FB1" w14:textId="3BDD51E9" w:rsidR="341E98EB" w:rsidRPr="0036695A" w:rsidRDefault="341E98EB" w:rsidP="341E98EB">
            <w:pPr>
              <w:pStyle w:val="ParrafoORT"/>
              <w:rPr>
                <w:szCs w:val="24"/>
              </w:rPr>
            </w:pPr>
            <w:r w:rsidRPr="0036695A">
              <w:rPr>
                <w:szCs w:val="24"/>
              </w:rPr>
              <w:t>Probabilidad / Impacto</w:t>
            </w:r>
          </w:p>
        </w:tc>
        <w:tc>
          <w:tcPr>
            <w:tcW w:w="4245" w:type="dxa"/>
            <w:shd w:val="clear" w:color="auto" w:fill="auto"/>
          </w:tcPr>
          <w:p w14:paraId="18B2B1B8" w14:textId="1376B031" w:rsidR="341E98EB" w:rsidRPr="0036695A" w:rsidRDefault="341E98EB" w:rsidP="341E98EB">
            <w:pPr>
              <w:pStyle w:val="ParrafoORT"/>
              <w:rPr>
                <w:szCs w:val="24"/>
              </w:rPr>
            </w:pPr>
            <w:r w:rsidRPr="0036695A">
              <w:rPr>
                <w:szCs w:val="24"/>
              </w:rPr>
              <w:t>Baja / Muy Alto</w:t>
            </w:r>
          </w:p>
        </w:tc>
      </w:tr>
    </w:tbl>
    <w:p w14:paraId="5A0C4B31" w14:textId="41D0A3C6" w:rsidR="23F31E95" w:rsidRDefault="23F31E95" w:rsidP="341E98EB">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245"/>
        <w:gridCol w:w="4245"/>
      </w:tblGrid>
      <w:tr w:rsidR="00321245" w14:paraId="18B35D1A" w14:textId="77777777" w:rsidTr="0036695A">
        <w:tc>
          <w:tcPr>
            <w:tcW w:w="4245" w:type="dxa"/>
            <w:shd w:val="clear" w:color="auto" w:fill="auto"/>
          </w:tcPr>
          <w:p w14:paraId="641CBC97" w14:textId="04538258" w:rsidR="341E98EB" w:rsidRPr="0036695A" w:rsidRDefault="341E98EB" w:rsidP="341E98EB">
            <w:pPr>
              <w:pStyle w:val="ParrafoORT"/>
              <w:rPr>
                <w:szCs w:val="24"/>
              </w:rPr>
            </w:pPr>
            <w:r w:rsidRPr="0036695A">
              <w:rPr>
                <w:szCs w:val="24"/>
              </w:rPr>
              <w:t>Id</w:t>
            </w:r>
          </w:p>
        </w:tc>
        <w:tc>
          <w:tcPr>
            <w:tcW w:w="4245" w:type="dxa"/>
            <w:shd w:val="clear" w:color="auto" w:fill="auto"/>
          </w:tcPr>
          <w:p w14:paraId="2A03C8AD" w14:textId="0D8B31C0" w:rsidR="341E98EB" w:rsidRPr="0036695A" w:rsidRDefault="341E98EB" w:rsidP="341E98EB">
            <w:pPr>
              <w:pStyle w:val="ParrafoORT"/>
              <w:rPr>
                <w:szCs w:val="24"/>
              </w:rPr>
            </w:pPr>
            <w:r w:rsidRPr="0036695A">
              <w:rPr>
                <w:szCs w:val="24"/>
              </w:rPr>
              <w:t>R06</w:t>
            </w:r>
          </w:p>
        </w:tc>
      </w:tr>
      <w:tr w:rsidR="00321245" w14:paraId="12EF85A8" w14:textId="77777777" w:rsidTr="0036695A">
        <w:tc>
          <w:tcPr>
            <w:tcW w:w="4245" w:type="dxa"/>
            <w:shd w:val="clear" w:color="auto" w:fill="auto"/>
          </w:tcPr>
          <w:p w14:paraId="078E889F" w14:textId="2D16DC8A" w:rsidR="341E98EB" w:rsidRPr="0036695A" w:rsidRDefault="341E98EB" w:rsidP="341E98EB">
            <w:pPr>
              <w:pStyle w:val="ParrafoORT"/>
              <w:rPr>
                <w:szCs w:val="24"/>
              </w:rPr>
            </w:pPr>
            <w:r w:rsidRPr="0036695A">
              <w:rPr>
                <w:szCs w:val="24"/>
              </w:rPr>
              <w:t>Descripción del riesgo</w:t>
            </w:r>
          </w:p>
        </w:tc>
        <w:tc>
          <w:tcPr>
            <w:tcW w:w="4245" w:type="dxa"/>
            <w:shd w:val="clear" w:color="auto" w:fill="auto"/>
          </w:tcPr>
          <w:p w14:paraId="0C2C2522" w14:textId="069F07AA" w:rsidR="341E98EB" w:rsidRPr="0036695A" w:rsidRDefault="341E98EB" w:rsidP="341E98EB">
            <w:pPr>
              <w:pStyle w:val="ParrafoORT"/>
              <w:rPr>
                <w:szCs w:val="24"/>
              </w:rPr>
            </w:pPr>
            <w:r w:rsidRPr="0036695A">
              <w:rPr>
                <w:szCs w:val="24"/>
              </w:rPr>
              <w:t>El cliente no tiene disponibilidad para validar los avances</w:t>
            </w:r>
          </w:p>
        </w:tc>
      </w:tr>
      <w:tr w:rsidR="00321245" w14:paraId="67EFE602" w14:textId="77777777" w:rsidTr="0036695A">
        <w:tc>
          <w:tcPr>
            <w:tcW w:w="4245" w:type="dxa"/>
            <w:shd w:val="clear" w:color="auto" w:fill="auto"/>
          </w:tcPr>
          <w:p w14:paraId="31A5A0D6" w14:textId="41E8365D" w:rsidR="341E98EB" w:rsidRPr="0036695A" w:rsidRDefault="341E98EB" w:rsidP="341E98EB">
            <w:pPr>
              <w:pStyle w:val="ParrafoORT"/>
              <w:rPr>
                <w:szCs w:val="24"/>
              </w:rPr>
            </w:pPr>
            <w:r w:rsidRPr="0036695A">
              <w:rPr>
                <w:szCs w:val="24"/>
              </w:rPr>
              <w:t>Plan de mitigación</w:t>
            </w:r>
          </w:p>
        </w:tc>
        <w:tc>
          <w:tcPr>
            <w:tcW w:w="4245" w:type="dxa"/>
            <w:shd w:val="clear" w:color="auto" w:fill="auto"/>
          </w:tcPr>
          <w:p w14:paraId="3E646627" w14:textId="4D1DCC42" w:rsidR="341E98EB" w:rsidRPr="0036695A" w:rsidRDefault="341E98EB" w:rsidP="341E98EB">
            <w:pPr>
              <w:pStyle w:val="ParrafoORT"/>
              <w:rPr>
                <w:szCs w:val="24"/>
              </w:rPr>
            </w:pPr>
            <w:r w:rsidRPr="0036695A">
              <w:rPr>
                <w:szCs w:val="24"/>
              </w:rPr>
              <w:t>Se coordinará con el cliente fechas de reunión con antelación</w:t>
            </w:r>
          </w:p>
        </w:tc>
      </w:tr>
      <w:tr w:rsidR="00321245" w14:paraId="1B1C70C3" w14:textId="77777777" w:rsidTr="0036695A">
        <w:tc>
          <w:tcPr>
            <w:tcW w:w="4245" w:type="dxa"/>
            <w:shd w:val="clear" w:color="auto" w:fill="auto"/>
          </w:tcPr>
          <w:p w14:paraId="5CF38009" w14:textId="4883BBFA" w:rsidR="341E98EB" w:rsidRPr="0036695A" w:rsidRDefault="341E98EB" w:rsidP="341E98EB">
            <w:pPr>
              <w:pStyle w:val="ParrafoORT"/>
              <w:rPr>
                <w:szCs w:val="24"/>
              </w:rPr>
            </w:pPr>
            <w:r w:rsidRPr="0036695A">
              <w:rPr>
                <w:szCs w:val="24"/>
              </w:rPr>
              <w:t>Plan de contingencia</w:t>
            </w:r>
          </w:p>
        </w:tc>
        <w:tc>
          <w:tcPr>
            <w:tcW w:w="4245" w:type="dxa"/>
            <w:shd w:val="clear" w:color="auto" w:fill="auto"/>
          </w:tcPr>
          <w:p w14:paraId="76429BD8" w14:textId="6D30F48B" w:rsidR="341E98EB" w:rsidRPr="0036695A" w:rsidRDefault="341E98EB" w:rsidP="341E98EB">
            <w:pPr>
              <w:pStyle w:val="ParrafoORT"/>
              <w:rPr>
                <w:szCs w:val="24"/>
              </w:rPr>
            </w:pPr>
            <w:r w:rsidRPr="0036695A">
              <w:rPr>
                <w:szCs w:val="24"/>
              </w:rPr>
              <w:t>Se hará una validación mediante reuniones online no más de 15 min</w:t>
            </w:r>
          </w:p>
        </w:tc>
      </w:tr>
      <w:tr w:rsidR="00321245" w14:paraId="5E98587D" w14:textId="77777777" w:rsidTr="0036695A">
        <w:tc>
          <w:tcPr>
            <w:tcW w:w="4245" w:type="dxa"/>
            <w:shd w:val="clear" w:color="auto" w:fill="auto"/>
          </w:tcPr>
          <w:p w14:paraId="12D7D7BC" w14:textId="3BDD51E9" w:rsidR="341E98EB" w:rsidRPr="0036695A" w:rsidRDefault="341E98EB" w:rsidP="341E98EB">
            <w:pPr>
              <w:pStyle w:val="ParrafoORT"/>
              <w:rPr>
                <w:szCs w:val="24"/>
              </w:rPr>
            </w:pPr>
            <w:r w:rsidRPr="0036695A">
              <w:rPr>
                <w:szCs w:val="24"/>
              </w:rPr>
              <w:t>Probabilidad / Impacto</w:t>
            </w:r>
          </w:p>
        </w:tc>
        <w:tc>
          <w:tcPr>
            <w:tcW w:w="4245" w:type="dxa"/>
            <w:shd w:val="clear" w:color="auto" w:fill="auto"/>
          </w:tcPr>
          <w:p w14:paraId="51D7147D" w14:textId="06563002" w:rsidR="341E98EB" w:rsidRPr="0036695A" w:rsidRDefault="341E98EB" w:rsidP="341E98EB">
            <w:pPr>
              <w:pStyle w:val="ParrafoORT"/>
              <w:rPr>
                <w:szCs w:val="24"/>
              </w:rPr>
            </w:pPr>
            <w:r w:rsidRPr="0036695A">
              <w:rPr>
                <w:szCs w:val="24"/>
              </w:rPr>
              <w:t>Bajo / Alto</w:t>
            </w:r>
          </w:p>
        </w:tc>
      </w:tr>
    </w:tbl>
    <w:p w14:paraId="0A188DF8" w14:textId="683FD003" w:rsidR="23F31E95" w:rsidRDefault="23F31E95" w:rsidP="341E98EB">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245"/>
        <w:gridCol w:w="4245"/>
      </w:tblGrid>
      <w:tr w:rsidR="00321245" w14:paraId="48174AE8" w14:textId="77777777" w:rsidTr="0036695A">
        <w:tc>
          <w:tcPr>
            <w:tcW w:w="4245" w:type="dxa"/>
            <w:shd w:val="clear" w:color="auto" w:fill="auto"/>
          </w:tcPr>
          <w:p w14:paraId="27A678AB" w14:textId="04538258" w:rsidR="341E98EB" w:rsidRPr="0036695A" w:rsidRDefault="341E98EB" w:rsidP="341E98EB">
            <w:pPr>
              <w:pStyle w:val="ParrafoORT"/>
              <w:rPr>
                <w:szCs w:val="24"/>
              </w:rPr>
            </w:pPr>
            <w:r w:rsidRPr="0036695A">
              <w:rPr>
                <w:szCs w:val="24"/>
              </w:rPr>
              <w:t>Id</w:t>
            </w:r>
          </w:p>
        </w:tc>
        <w:tc>
          <w:tcPr>
            <w:tcW w:w="4245" w:type="dxa"/>
            <w:shd w:val="clear" w:color="auto" w:fill="auto"/>
          </w:tcPr>
          <w:p w14:paraId="0C49604E" w14:textId="33026684" w:rsidR="341E98EB" w:rsidRPr="0036695A" w:rsidRDefault="341E98EB" w:rsidP="341E98EB">
            <w:pPr>
              <w:pStyle w:val="ParrafoORT"/>
              <w:rPr>
                <w:szCs w:val="24"/>
              </w:rPr>
            </w:pPr>
            <w:r w:rsidRPr="0036695A">
              <w:rPr>
                <w:szCs w:val="24"/>
              </w:rPr>
              <w:t>R07</w:t>
            </w:r>
          </w:p>
        </w:tc>
      </w:tr>
      <w:tr w:rsidR="00321245" w14:paraId="3A5A8A14" w14:textId="77777777" w:rsidTr="0036695A">
        <w:tc>
          <w:tcPr>
            <w:tcW w:w="4245" w:type="dxa"/>
            <w:shd w:val="clear" w:color="auto" w:fill="auto"/>
          </w:tcPr>
          <w:p w14:paraId="66EE7DC7" w14:textId="2D16DC8A" w:rsidR="341E98EB" w:rsidRPr="0036695A" w:rsidRDefault="341E98EB" w:rsidP="341E98EB">
            <w:pPr>
              <w:pStyle w:val="ParrafoORT"/>
              <w:rPr>
                <w:szCs w:val="24"/>
              </w:rPr>
            </w:pPr>
            <w:r w:rsidRPr="0036695A">
              <w:rPr>
                <w:szCs w:val="24"/>
              </w:rPr>
              <w:t>Descripción del riesgo</w:t>
            </w:r>
          </w:p>
        </w:tc>
        <w:tc>
          <w:tcPr>
            <w:tcW w:w="4245" w:type="dxa"/>
            <w:shd w:val="clear" w:color="auto" w:fill="auto"/>
          </w:tcPr>
          <w:p w14:paraId="636E528D" w14:textId="0D456C07" w:rsidR="341E98EB" w:rsidRPr="0036695A" w:rsidRDefault="341E98EB" w:rsidP="341E98EB">
            <w:pPr>
              <w:pStyle w:val="ParrafoORT"/>
              <w:rPr>
                <w:szCs w:val="24"/>
              </w:rPr>
            </w:pPr>
            <w:r w:rsidRPr="0036695A">
              <w:rPr>
                <w:szCs w:val="24"/>
              </w:rPr>
              <w:t xml:space="preserve">Ambigüedad de requerimientos que no se pudieron detectar al principio del proyecto </w:t>
            </w:r>
          </w:p>
        </w:tc>
      </w:tr>
      <w:tr w:rsidR="00321245" w14:paraId="1FC5A6F8" w14:textId="77777777" w:rsidTr="0036695A">
        <w:tc>
          <w:tcPr>
            <w:tcW w:w="4245" w:type="dxa"/>
            <w:shd w:val="clear" w:color="auto" w:fill="auto"/>
          </w:tcPr>
          <w:p w14:paraId="61F7C5A4" w14:textId="41E8365D" w:rsidR="341E98EB" w:rsidRPr="0036695A" w:rsidRDefault="341E98EB" w:rsidP="341E98EB">
            <w:pPr>
              <w:pStyle w:val="ParrafoORT"/>
              <w:rPr>
                <w:szCs w:val="24"/>
              </w:rPr>
            </w:pPr>
            <w:r w:rsidRPr="0036695A">
              <w:rPr>
                <w:szCs w:val="24"/>
              </w:rPr>
              <w:lastRenderedPageBreak/>
              <w:t>Plan de mitigación</w:t>
            </w:r>
          </w:p>
        </w:tc>
        <w:tc>
          <w:tcPr>
            <w:tcW w:w="4245" w:type="dxa"/>
            <w:shd w:val="clear" w:color="auto" w:fill="auto"/>
          </w:tcPr>
          <w:p w14:paraId="70B42564" w14:textId="13B38744" w:rsidR="341E98EB" w:rsidRPr="0036695A" w:rsidRDefault="341E98EB" w:rsidP="341E98EB">
            <w:pPr>
              <w:pStyle w:val="ParrafoORT"/>
              <w:rPr>
                <w:szCs w:val="24"/>
              </w:rPr>
            </w:pPr>
            <w:r w:rsidRPr="0036695A">
              <w:rPr>
                <w:szCs w:val="24"/>
              </w:rPr>
              <w:t>Se mantiene la comunicación con el cliente ante la duda, y se confirma si lo que se entendió es realmente lo que el cliente necesita</w:t>
            </w:r>
          </w:p>
        </w:tc>
      </w:tr>
      <w:tr w:rsidR="00321245" w14:paraId="536D6CE6" w14:textId="77777777" w:rsidTr="0036695A">
        <w:tc>
          <w:tcPr>
            <w:tcW w:w="4245" w:type="dxa"/>
            <w:shd w:val="clear" w:color="auto" w:fill="auto"/>
          </w:tcPr>
          <w:p w14:paraId="17DB9B31" w14:textId="4883BBFA" w:rsidR="341E98EB" w:rsidRPr="0036695A" w:rsidRDefault="341E98EB" w:rsidP="341E98EB">
            <w:pPr>
              <w:pStyle w:val="ParrafoORT"/>
              <w:rPr>
                <w:szCs w:val="24"/>
              </w:rPr>
            </w:pPr>
            <w:r w:rsidRPr="0036695A">
              <w:rPr>
                <w:szCs w:val="24"/>
              </w:rPr>
              <w:t>Plan de contingencia</w:t>
            </w:r>
          </w:p>
        </w:tc>
        <w:tc>
          <w:tcPr>
            <w:tcW w:w="4245" w:type="dxa"/>
            <w:shd w:val="clear" w:color="auto" w:fill="auto"/>
          </w:tcPr>
          <w:p w14:paraId="12500BB6" w14:textId="2006F719" w:rsidR="341E98EB" w:rsidRPr="0036695A" w:rsidRDefault="341E98EB" w:rsidP="341E98EB">
            <w:pPr>
              <w:pStyle w:val="ParrafoORT"/>
              <w:rPr>
                <w:szCs w:val="24"/>
              </w:rPr>
            </w:pPr>
            <w:r w:rsidRPr="0036695A">
              <w:rPr>
                <w:szCs w:val="24"/>
              </w:rPr>
              <w:t xml:space="preserve">Recabar nuevamente los requerimientos ambiguos y validarlos por el cliente. </w:t>
            </w:r>
          </w:p>
          <w:p w14:paraId="7D2AB973" w14:textId="0AD456A1" w:rsidR="341E98EB" w:rsidRPr="0036695A" w:rsidRDefault="341E98EB" w:rsidP="341E98EB">
            <w:pPr>
              <w:pStyle w:val="ParrafoORT"/>
              <w:rPr>
                <w:szCs w:val="24"/>
              </w:rPr>
            </w:pPr>
            <w:r w:rsidRPr="0036695A">
              <w:rPr>
                <w:szCs w:val="24"/>
              </w:rPr>
              <w:t>Aprovechar los fines de semana para realizar más horas de desarrollo y negociar con el cliente desestimar los requerimientos funcionales con baja prioridad</w:t>
            </w:r>
          </w:p>
        </w:tc>
      </w:tr>
      <w:tr w:rsidR="00321245" w14:paraId="1AD86446" w14:textId="77777777" w:rsidTr="0036695A">
        <w:tc>
          <w:tcPr>
            <w:tcW w:w="4245" w:type="dxa"/>
            <w:shd w:val="clear" w:color="auto" w:fill="auto"/>
          </w:tcPr>
          <w:p w14:paraId="6DCD784A" w14:textId="3BDD51E9" w:rsidR="341E98EB" w:rsidRPr="0036695A" w:rsidRDefault="341E98EB" w:rsidP="341E98EB">
            <w:pPr>
              <w:pStyle w:val="ParrafoORT"/>
              <w:rPr>
                <w:szCs w:val="24"/>
              </w:rPr>
            </w:pPr>
            <w:r w:rsidRPr="0036695A">
              <w:rPr>
                <w:szCs w:val="24"/>
              </w:rPr>
              <w:t>Probabilidad / Impacto</w:t>
            </w:r>
          </w:p>
        </w:tc>
        <w:tc>
          <w:tcPr>
            <w:tcW w:w="4245" w:type="dxa"/>
            <w:shd w:val="clear" w:color="auto" w:fill="auto"/>
          </w:tcPr>
          <w:p w14:paraId="1906DEB0" w14:textId="772D27A0" w:rsidR="341E98EB" w:rsidRPr="0036695A" w:rsidRDefault="341E98EB" w:rsidP="341E98EB">
            <w:pPr>
              <w:pStyle w:val="ParrafoORT"/>
              <w:rPr>
                <w:szCs w:val="24"/>
              </w:rPr>
            </w:pPr>
            <w:r w:rsidRPr="0036695A">
              <w:rPr>
                <w:szCs w:val="24"/>
              </w:rPr>
              <w:t>Bajo / Alto</w:t>
            </w:r>
          </w:p>
        </w:tc>
      </w:tr>
    </w:tbl>
    <w:p w14:paraId="71A0DCE1" w14:textId="6D12E39A" w:rsidR="23F31E95" w:rsidRDefault="23F31E95" w:rsidP="341E98EB">
      <w:pPr>
        <w:pStyle w:val="SubNivelORT"/>
        <w:numPr>
          <w:ilvl w:val="0"/>
          <w:numId w:val="0"/>
        </w:numPr>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245"/>
        <w:gridCol w:w="4245"/>
      </w:tblGrid>
      <w:tr w:rsidR="00321245" w14:paraId="09D0961A" w14:textId="77777777" w:rsidTr="0036695A">
        <w:tc>
          <w:tcPr>
            <w:tcW w:w="4245" w:type="dxa"/>
            <w:shd w:val="clear" w:color="auto" w:fill="auto"/>
          </w:tcPr>
          <w:p w14:paraId="6989A6D4" w14:textId="04538258" w:rsidR="341E98EB" w:rsidRPr="0036695A" w:rsidRDefault="341E98EB" w:rsidP="341E98EB">
            <w:pPr>
              <w:pStyle w:val="ParrafoORT"/>
              <w:rPr>
                <w:szCs w:val="24"/>
              </w:rPr>
            </w:pPr>
            <w:r w:rsidRPr="0036695A">
              <w:rPr>
                <w:szCs w:val="24"/>
              </w:rPr>
              <w:t>Id</w:t>
            </w:r>
          </w:p>
        </w:tc>
        <w:tc>
          <w:tcPr>
            <w:tcW w:w="4245" w:type="dxa"/>
            <w:shd w:val="clear" w:color="auto" w:fill="auto"/>
          </w:tcPr>
          <w:p w14:paraId="4F164D75" w14:textId="6C14DEF0" w:rsidR="341E98EB" w:rsidRPr="0036695A" w:rsidRDefault="341E98EB" w:rsidP="341E98EB">
            <w:pPr>
              <w:pStyle w:val="ParrafoORT"/>
              <w:rPr>
                <w:szCs w:val="24"/>
              </w:rPr>
            </w:pPr>
            <w:r w:rsidRPr="0036695A">
              <w:rPr>
                <w:szCs w:val="24"/>
              </w:rPr>
              <w:t>R08</w:t>
            </w:r>
          </w:p>
        </w:tc>
      </w:tr>
      <w:tr w:rsidR="00321245" w14:paraId="2EA4A5C4" w14:textId="77777777" w:rsidTr="0036695A">
        <w:tc>
          <w:tcPr>
            <w:tcW w:w="4245" w:type="dxa"/>
            <w:shd w:val="clear" w:color="auto" w:fill="auto"/>
          </w:tcPr>
          <w:p w14:paraId="35D922A6" w14:textId="2D16DC8A" w:rsidR="341E98EB" w:rsidRPr="0036695A" w:rsidRDefault="341E98EB" w:rsidP="341E98EB">
            <w:pPr>
              <w:pStyle w:val="ParrafoORT"/>
              <w:rPr>
                <w:szCs w:val="24"/>
              </w:rPr>
            </w:pPr>
            <w:r w:rsidRPr="0036695A">
              <w:rPr>
                <w:szCs w:val="24"/>
              </w:rPr>
              <w:t>Descripción del riesgo</w:t>
            </w:r>
          </w:p>
        </w:tc>
        <w:tc>
          <w:tcPr>
            <w:tcW w:w="4245" w:type="dxa"/>
            <w:shd w:val="clear" w:color="auto" w:fill="auto"/>
          </w:tcPr>
          <w:p w14:paraId="29259E82" w14:textId="5AE257CB" w:rsidR="341E98EB" w:rsidRPr="0036695A" w:rsidRDefault="341E98EB" w:rsidP="341E98EB">
            <w:pPr>
              <w:pStyle w:val="ParrafoORT"/>
              <w:rPr>
                <w:szCs w:val="24"/>
              </w:rPr>
            </w:pPr>
            <w:r w:rsidRPr="0036695A">
              <w:rPr>
                <w:szCs w:val="24"/>
              </w:rPr>
              <w:t>No se puede cumplir con las horas previstas en la planificación</w:t>
            </w:r>
          </w:p>
        </w:tc>
      </w:tr>
      <w:tr w:rsidR="00321245" w14:paraId="7C5DD006" w14:textId="77777777" w:rsidTr="0036695A">
        <w:tc>
          <w:tcPr>
            <w:tcW w:w="4245" w:type="dxa"/>
            <w:shd w:val="clear" w:color="auto" w:fill="auto"/>
          </w:tcPr>
          <w:p w14:paraId="5E47AC49" w14:textId="41E8365D" w:rsidR="341E98EB" w:rsidRPr="0036695A" w:rsidRDefault="341E98EB" w:rsidP="341E98EB">
            <w:pPr>
              <w:pStyle w:val="ParrafoORT"/>
              <w:rPr>
                <w:szCs w:val="24"/>
              </w:rPr>
            </w:pPr>
            <w:r w:rsidRPr="0036695A">
              <w:rPr>
                <w:szCs w:val="24"/>
              </w:rPr>
              <w:t>Plan de mitigación</w:t>
            </w:r>
          </w:p>
        </w:tc>
        <w:tc>
          <w:tcPr>
            <w:tcW w:w="4245" w:type="dxa"/>
            <w:shd w:val="clear" w:color="auto" w:fill="auto"/>
          </w:tcPr>
          <w:p w14:paraId="4732233F" w14:textId="5AA5D035" w:rsidR="341E98EB" w:rsidRPr="0036695A" w:rsidRDefault="341E98EB" w:rsidP="341E98EB">
            <w:pPr>
              <w:pStyle w:val="ParrafoORT"/>
              <w:rPr>
                <w:szCs w:val="24"/>
              </w:rPr>
            </w:pPr>
            <w:r w:rsidRPr="0036695A">
              <w:rPr>
                <w:szCs w:val="24"/>
              </w:rPr>
              <w:t>Analizar los resultados de cada sprint y volver a realizar las estimaciones en base a la experiencia obtenida. Comprometerse a obtener resultados productivos en los próximos sprint</w:t>
            </w:r>
          </w:p>
        </w:tc>
      </w:tr>
      <w:tr w:rsidR="00321245" w14:paraId="7D8AA850" w14:textId="77777777" w:rsidTr="0036695A">
        <w:tc>
          <w:tcPr>
            <w:tcW w:w="4245" w:type="dxa"/>
            <w:shd w:val="clear" w:color="auto" w:fill="auto"/>
          </w:tcPr>
          <w:p w14:paraId="1737E16F" w14:textId="4883BBFA" w:rsidR="341E98EB" w:rsidRPr="0036695A" w:rsidRDefault="341E98EB" w:rsidP="341E98EB">
            <w:pPr>
              <w:pStyle w:val="ParrafoORT"/>
              <w:rPr>
                <w:szCs w:val="24"/>
              </w:rPr>
            </w:pPr>
            <w:r w:rsidRPr="0036695A">
              <w:rPr>
                <w:szCs w:val="24"/>
              </w:rPr>
              <w:t>Plan de contingencia</w:t>
            </w:r>
          </w:p>
        </w:tc>
        <w:tc>
          <w:tcPr>
            <w:tcW w:w="4245" w:type="dxa"/>
            <w:shd w:val="clear" w:color="auto" w:fill="auto"/>
          </w:tcPr>
          <w:p w14:paraId="39B36750" w14:textId="2AF61F30" w:rsidR="341E98EB" w:rsidRPr="0036695A" w:rsidRDefault="341E98EB" w:rsidP="341E98EB">
            <w:pPr>
              <w:pStyle w:val="ParrafoORT"/>
              <w:rPr>
                <w:szCs w:val="24"/>
              </w:rPr>
            </w:pPr>
            <w:r w:rsidRPr="0036695A">
              <w:rPr>
                <w:szCs w:val="24"/>
              </w:rPr>
              <w:t>Está estipulado con el cliente la autorización de horario reducido o en su defecto la toma de licencia  en cualquier momento necesario para avanzar rápidamente en el proyecto</w:t>
            </w:r>
          </w:p>
        </w:tc>
      </w:tr>
      <w:tr w:rsidR="00321245" w14:paraId="22220F8F" w14:textId="77777777" w:rsidTr="0036695A">
        <w:tc>
          <w:tcPr>
            <w:tcW w:w="4245" w:type="dxa"/>
            <w:shd w:val="clear" w:color="auto" w:fill="auto"/>
          </w:tcPr>
          <w:p w14:paraId="5D9B3888" w14:textId="3BDD51E9" w:rsidR="341E98EB" w:rsidRPr="0036695A" w:rsidRDefault="341E98EB" w:rsidP="341E98EB">
            <w:pPr>
              <w:pStyle w:val="ParrafoORT"/>
              <w:rPr>
                <w:szCs w:val="24"/>
              </w:rPr>
            </w:pPr>
            <w:r w:rsidRPr="0036695A">
              <w:rPr>
                <w:szCs w:val="24"/>
              </w:rPr>
              <w:t>Probabilidad / Impacto</w:t>
            </w:r>
          </w:p>
        </w:tc>
        <w:tc>
          <w:tcPr>
            <w:tcW w:w="4245" w:type="dxa"/>
            <w:shd w:val="clear" w:color="auto" w:fill="auto"/>
          </w:tcPr>
          <w:p w14:paraId="07C98B11" w14:textId="52002000" w:rsidR="341E98EB" w:rsidRPr="0036695A" w:rsidRDefault="15CA4003" w:rsidP="341E98EB">
            <w:pPr>
              <w:pStyle w:val="ParrafoORT"/>
              <w:rPr>
                <w:szCs w:val="24"/>
              </w:rPr>
            </w:pPr>
            <w:r w:rsidRPr="0036695A">
              <w:rPr>
                <w:szCs w:val="24"/>
              </w:rPr>
              <w:t>Moderado / Alto</w:t>
            </w:r>
          </w:p>
        </w:tc>
      </w:tr>
    </w:tbl>
    <w:p w14:paraId="2F857BF6" w14:textId="26CDE05D" w:rsidR="23F31E95" w:rsidRDefault="23F31E95" w:rsidP="341E98EB">
      <w:pPr>
        <w:pStyle w:val="SubNivelORT"/>
        <w:numPr>
          <w:ilvl w:val="0"/>
          <w:numId w:val="0"/>
        </w:numPr>
        <w:ind w:left="357"/>
        <w:rPr>
          <w:rStyle w:val="SubNivelORTCa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245"/>
        <w:gridCol w:w="4245"/>
      </w:tblGrid>
      <w:tr w:rsidR="00321245" w14:paraId="7B08F231" w14:textId="77777777" w:rsidTr="0036695A">
        <w:tc>
          <w:tcPr>
            <w:tcW w:w="4245" w:type="dxa"/>
            <w:shd w:val="clear" w:color="auto" w:fill="auto"/>
          </w:tcPr>
          <w:p w14:paraId="1817E74C" w14:textId="04538258" w:rsidR="341E98EB" w:rsidRPr="0036695A" w:rsidRDefault="341E98EB" w:rsidP="341E98EB">
            <w:pPr>
              <w:pStyle w:val="ParrafoORT"/>
              <w:rPr>
                <w:szCs w:val="24"/>
              </w:rPr>
            </w:pPr>
            <w:r w:rsidRPr="0036695A">
              <w:rPr>
                <w:szCs w:val="24"/>
              </w:rPr>
              <w:t>Id</w:t>
            </w:r>
          </w:p>
        </w:tc>
        <w:tc>
          <w:tcPr>
            <w:tcW w:w="4245" w:type="dxa"/>
            <w:shd w:val="clear" w:color="auto" w:fill="auto"/>
          </w:tcPr>
          <w:p w14:paraId="065D65CC" w14:textId="79EB0505" w:rsidR="341E98EB" w:rsidRPr="0036695A" w:rsidRDefault="341E98EB" w:rsidP="341E98EB">
            <w:pPr>
              <w:pStyle w:val="ParrafoORT"/>
              <w:rPr>
                <w:szCs w:val="24"/>
              </w:rPr>
            </w:pPr>
            <w:r w:rsidRPr="0036695A">
              <w:rPr>
                <w:szCs w:val="24"/>
              </w:rPr>
              <w:t>R09</w:t>
            </w:r>
          </w:p>
        </w:tc>
      </w:tr>
      <w:tr w:rsidR="00321245" w14:paraId="559ED7EC" w14:textId="77777777" w:rsidTr="0036695A">
        <w:tc>
          <w:tcPr>
            <w:tcW w:w="4245" w:type="dxa"/>
            <w:shd w:val="clear" w:color="auto" w:fill="auto"/>
          </w:tcPr>
          <w:p w14:paraId="0917D737" w14:textId="2D16DC8A" w:rsidR="341E98EB" w:rsidRPr="0036695A" w:rsidRDefault="341E98EB" w:rsidP="341E98EB">
            <w:pPr>
              <w:pStyle w:val="ParrafoORT"/>
              <w:rPr>
                <w:szCs w:val="24"/>
              </w:rPr>
            </w:pPr>
            <w:r w:rsidRPr="0036695A">
              <w:rPr>
                <w:szCs w:val="24"/>
              </w:rPr>
              <w:t>Descripción del riesgo</w:t>
            </w:r>
          </w:p>
        </w:tc>
        <w:tc>
          <w:tcPr>
            <w:tcW w:w="4245" w:type="dxa"/>
            <w:shd w:val="clear" w:color="auto" w:fill="auto"/>
          </w:tcPr>
          <w:p w14:paraId="5375D5DF" w14:textId="7C5008FF" w:rsidR="341E98EB" w:rsidRPr="0036695A" w:rsidRDefault="341E98EB" w:rsidP="341E98EB">
            <w:pPr>
              <w:pStyle w:val="ParrafoORT"/>
              <w:rPr>
                <w:szCs w:val="24"/>
              </w:rPr>
            </w:pPr>
            <w:r w:rsidRPr="0036695A">
              <w:rPr>
                <w:szCs w:val="24"/>
              </w:rPr>
              <w:t>El sistema no se acota a los tiempos de respuesta del sistema (rendimiento)</w:t>
            </w:r>
          </w:p>
        </w:tc>
      </w:tr>
      <w:tr w:rsidR="00321245" w14:paraId="01C442E6" w14:textId="77777777" w:rsidTr="0036695A">
        <w:tc>
          <w:tcPr>
            <w:tcW w:w="4245" w:type="dxa"/>
            <w:shd w:val="clear" w:color="auto" w:fill="auto"/>
          </w:tcPr>
          <w:p w14:paraId="032A8BC8" w14:textId="41E8365D" w:rsidR="341E98EB" w:rsidRPr="0036695A" w:rsidRDefault="341E98EB" w:rsidP="341E98EB">
            <w:pPr>
              <w:pStyle w:val="ParrafoORT"/>
              <w:rPr>
                <w:szCs w:val="24"/>
              </w:rPr>
            </w:pPr>
            <w:r w:rsidRPr="0036695A">
              <w:rPr>
                <w:szCs w:val="24"/>
              </w:rPr>
              <w:t>Plan de mitigación</w:t>
            </w:r>
          </w:p>
        </w:tc>
        <w:tc>
          <w:tcPr>
            <w:tcW w:w="4245" w:type="dxa"/>
            <w:shd w:val="clear" w:color="auto" w:fill="auto"/>
          </w:tcPr>
          <w:p w14:paraId="12D63552" w14:textId="39CA963A" w:rsidR="341E98EB" w:rsidRPr="0036695A" w:rsidRDefault="341E98EB" w:rsidP="341E98EB">
            <w:pPr>
              <w:pStyle w:val="ParrafoORT"/>
              <w:rPr>
                <w:szCs w:val="24"/>
              </w:rPr>
            </w:pPr>
            <w:r w:rsidRPr="0036695A">
              <w:rPr>
                <w:szCs w:val="24"/>
              </w:rPr>
              <w:t xml:space="preserve">Si sugiere que sea por falta de rendimiento en la máquina virtual contratada, se propone al cliente probar </w:t>
            </w:r>
            <w:r w:rsidRPr="0036695A">
              <w:rPr>
                <w:szCs w:val="24"/>
              </w:rPr>
              <w:lastRenderedPageBreak/>
              <w:t>dos dias con una máquina virtual más potente ya que la facturación es de uso por hora.</w:t>
            </w:r>
          </w:p>
        </w:tc>
      </w:tr>
      <w:tr w:rsidR="00321245" w14:paraId="165F19E0" w14:textId="77777777" w:rsidTr="0036695A">
        <w:tc>
          <w:tcPr>
            <w:tcW w:w="4245" w:type="dxa"/>
            <w:shd w:val="clear" w:color="auto" w:fill="auto"/>
          </w:tcPr>
          <w:p w14:paraId="7BEA8355" w14:textId="4883BBFA" w:rsidR="341E98EB" w:rsidRPr="0036695A" w:rsidRDefault="341E98EB" w:rsidP="341E98EB">
            <w:pPr>
              <w:pStyle w:val="ParrafoORT"/>
              <w:rPr>
                <w:szCs w:val="24"/>
              </w:rPr>
            </w:pPr>
            <w:r w:rsidRPr="0036695A">
              <w:rPr>
                <w:szCs w:val="24"/>
              </w:rPr>
              <w:lastRenderedPageBreak/>
              <w:t>Plan de contingencia</w:t>
            </w:r>
          </w:p>
        </w:tc>
        <w:tc>
          <w:tcPr>
            <w:tcW w:w="4245" w:type="dxa"/>
            <w:shd w:val="clear" w:color="auto" w:fill="auto"/>
          </w:tcPr>
          <w:p w14:paraId="696A39A7" w14:textId="5F9B2431" w:rsidR="341E98EB" w:rsidRPr="0036695A" w:rsidRDefault="341E98EB" w:rsidP="341E98EB">
            <w:pPr>
              <w:pStyle w:val="ParrafoORT"/>
              <w:rPr>
                <w:szCs w:val="24"/>
              </w:rPr>
            </w:pPr>
            <w:r w:rsidRPr="0036695A">
              <w:rPr>
                <w:szCs w:val="24"/>
              </w:rPr>
              <w:t xml:space="preserve">Reanalizar las técnicas que se implementaron, y </w:t>
            </w:r>
            <w:r w:rsidR="2BF93DF3" w:rsidRPr="0036695A">
              <w:rPr>
                <w:szCs w:val="24"/>
              </w:rPr>
              <w:t>tomar días de licencia</w:t>
            </w:r>
            <w:r w:rsidRPr="0036695A">
              <w:rPr>
                <w:szCs w:val="24"/>
              </w:rPr>
              <w:t xml:space="preserve">  para corregir y optimizar los tiempos de respuesta </w:t>
            </w:r>
          </w:p>
        </w:tc>
      </w:tr>
      <w:tr w:rsidR="00321245" w14:paraId="2002BC8D" w14:textId="77777777" w:rsidTr="0036695A">
        <w:tc>
          <w:tcPr>
            <w:tcW w:w="4245" w:type="dxa"/>
            <w:shd w:val="clear" w:color="auto" w:fill="auto"/>
          </w:tcPr>
          <w:p w14:paraId="502D9379" w14:textId="3BDD51E9" w:rsidR="341E98EB" w:rsidRPr="0036695A" w:rsidRDefault="341E98EB" w:rsidP="341E98EB">
            <w:pPr>
              <w:pStyle w:val="ParrafoORT"/>
              <w:rPr>
                <w:szCs w:val="24"/>
              </w:rPr>
            </w:pPr>
            <w:r w:rsidRPr="0036695A">
              <w:rPr>
                <w:szCs w:val="24"/>
              </w:rPr>
              <w:t>Probabilidad / Impacto</w:t>
            </w:r>
          </w:p>
        </w:tc>
        <w:tc>
          <w:tcPr>
            <w:tcW w:w="4245" w:type="dxa"/>
            <w:shd w:val="clear" w:color="auto" w:fill="auto"/>
          </w:tcPr>
          <w:p w14:paraId="02552876" w14:textId="0836B495" w:rsidR="341E98EB" w:rsidRPr="0036695A" w:rsidRDefault="3178A05D" w:rsidP="341E98EB">
            <w:pPr>
              <w:pStyle w:val="ParrafoORT"/>
              <w:rPr>
                <w:szCs w:val="24"/>
              </w:rPr>
            </w:pPr>
            <w:r w:rsidRPr="0036695A">
              <w:rPr>
                <w:szCs w:val="24"/>
              </w:rPr>
              <w:t>Moderado / Alto</w:t>
            </w:r>
          </w:p>
        </w:tc>
      </w:tr>
    </w:tbl>
    <w:p w14:paraId="68CDA2E3" w14:textId="77777777" w:rsidR="00AC3589" w:rsidRDefault="00AC3589" w:rsidP="1658626F">
      <w:pPr>
        <w:pStyle w:val="ParrafoORT"/>
        <w:rPr>
          <w:szCs w:val="24"/>
        </w:rPr>
      </w:pPr>
    </w:p>
    <w:p w14:paraId="6A352215" w14:textId="77777777" w:rsidR="00AC3589" w:rsidRDefault="00AC3589" w:rsidP="1658626F">
      <w:pPr>
        <w:pStyle w:val="ParrafoORT"/>
        <w:rPr>
          <w:szCs w:val="24"/>
        </w:rPr>
      </w:pPr>
    </w:p>
    <w:p w14:paraId="4C43BAA3" w14:textId="77777777" w:rsidR="00AC3589" w:rsidRDefault="00AC3589" w:rsidP="1658626F">
      <w:pPr>
        <w:pStyle w:val="ParrafoORT"/>
        <w:rPr>
          <w:szCs w:val="24"/>
        </w:rPr>
      </w:pPr>
    </w:p>
    <w:p w14:paraId="25A036E9" w14:textId="77777777" w:rsidR="00AC3589" w:rsidRDefault="00AC3589" w:rsidP="1658626F">
      <w:pPr>
        <w:pStyle w:val="ParrafoORT"/>
        <w:rPr>
          <w:szCs w:val="24"/>
        </w:rPr>
      </w:pPr>
    </w:p>
    <w:p w14:paraId="2AB95494" w14:textId="77777777" w:rsidR="00AC3589" w:rsidRDefault="00AC3589" w:rsidP="1658626F">
      <w:pPr>
        <w:pStyle w:val="ParrafoORT"/>
        <w:rPr>
          <w:szCs w:val="24"/>
        </w:rPr>
      </w:pPr>
    </w:p>
    <w:p w14:paraId="34CD66B7" w14:textId="77777777" w:rsidR="00AC3589" w:rsidRDefault="00AC3589" w:rsidP="1658626F">
      <w:pPr>
        <w:pStyle w:val="ParrafoORT"/>
        <w:rPr>
          <w:szCs w:val="24"/>
        </w:rPr>
      </w:pPr>
    </w:p>
    <w:p w14:paraId="237E6452" w14:textId="77777777" w:rsidR="00AC3589" w:rsidRDefault="00AC3589" w:rsidP="1658626F">
      <w:pPr>
        <w:pStyle w:val="ParrafoORT"/>
        <w:rPr>
          <w:szCs w:val="24"/>
        </w:rPr>
      </w:pPr>
    </w:p>
    <w:p w14:paraId="7641A769" w14:textId="77777777" w:rsidR="00AC3589" w:rsidRDefault="00AC3589" w:rsidP="1658626F">
      <w:pPr>
        <w:pStyle w:val="ParrafoORT"/>
        <w:rPr>
          <w:szCs w:val="24"/>
        </w:rPr>
      </w:pPr>
    </w:p>
    <w:p w14:paraId="221BC0BC" w14:textId="77777777" w:rsidR="00AC3589" w:rsidRDefault="00AC3589" w:rsidP="1658626F">
      <w:pPr>
        <w:pStyle w:val="ParrafoORT"/>
        <w:rPr>
          <w:szCs w:val="24"/>
        </w:rPr>
      </w:pPr>
    </w:p>
    <w:p w14:paraId="1247B6D5" w14:textId="77777777" w:rsidR="00AC3589" w:rsidRDefault="00AC3589" w:rsidP="1658626F">
      <w:pPr>
        <w:pStyle w:val="ParrafoORT"/>
        <w:rPr>
          <w:szCs w:val="24"/>
        </w:rPr>
      </w:pPr>
    </w:p>
    <w:p w14:paraId="312F3BF6" w14:textId="77777777" w:rsidR="00AC3589" w:rsidRDefault="00AC3589" w:rsidP="1658626F">
      <w:pPr>
        <w:pStyle w:val="ParrafoORT"/>
        <w:rPr>
          <w:szCs w:val="24"/>
        </w:rPr>
      </w:pPr>
    </w:p>
    <w:p w14:paraId="5ED8B217" w14:textId="77777777" w:rsidR="00AC3589" w:rsidRDefault="00AC3589" w:rsidP="1658626F">
      <w:pPr>
        <w:pStyle w:val="ParrafoORT"/>
        <w:rPr>
          <w:szCs w:val="24"/>
        </w:rPr>
      </w:pPr>
    </w:p>
    <w:p w14:paraId="1C9670AF" w14:textId="77777777" w:rsidR="00AC3589" w:rsidRDefault="00AC3589" w:rsidP="1658626F">
      <w:pPr>
        <w:pStyle w:val="ParrafoORT"/>
        <w:rPr>
          <w:szCs w:val="24"/>
        </w:rPr>
      </w:pPr>
    </w:p>
    <w:p w14:paraId="5434361D" w14:textId="77777777" w:rsidR="00AC3589" w:rsidRDefault="00AC3589" w:rsidP="1658626F">
      <w:pPr>
        <w:pStyle w:val="ParrafoORT"/>
        <w:rPr>
          <w:szCs w:val="24"/>
        </w:rPr>
      </w:pPr>
    </w:p>
    <w:p w14:paraId="7462D959" w14:textId="77777777" w:rsidR="00AC3589" w:rsidRDefault="00AC3589" w:rsidP="1658626F">
      <w:pPr>
        <w:pStyle w:val="ParrafoORT"/>
        <w:rPr>
          <w:szCs w:val="24"/>
        </w:rPr>
      </w:pPr>
    </w:p>
    <w:p w14:paraId="1FE8F147" w14:textId="77777777" w:rsidR="00AC3589" w:rsidRDefault="00AC3589" w:rsidP="1658626F">
      <w:pPr>
        <w:pStyle w:val="ParrafoORT"/>
        <w:rPr>
          <w:szCs w:val="24"/>
        </w:rPr>
      </w:pPr>
    </w:p>
    <w:p w14:paraId="41311286" w14:textId="77777777" w:rsidR="00AC3589" w:rsidRDefault="00AC3589" w:rsidP="1658626F">
      <w:pPr>
        <w:pStyle w:val="ParrafoORT"/>
        <w:rPr>
          <w:szCs w:val="24"/>
        </w:rPr>
      </w:pPr>
    </w:p>
    <w:p w14:paraId="2E5F58F8" w14:textId="77777777" w:rsidR="00AC3589" w:rsidRDefault="00AC3589" w:rsidP="1658626F">
      <w:pPr>
        <w:pStyle w:val="ParrafoORT"/>
        <w:rPr>
          <w:szCs w:val="24"/>
        </w:rPr>
      </w:pPr>
    </w:p>
    <w:p w14:paraId="5A129A7E" w14:textId="77777777" w:rsidR="00AC3589" w:rsidRDefault="00AC3589" w:rsidP="1658626F">
      <w:pPr>
        <w:pStyle w:val="ParrafoORT"/>
        <w:rPr>
          <w:szCs w:val="24"/>
        </w:rPr>
      </w:pPr>
    </w:p>
    <w:p w14:paraId="301F82A4" w14:textId="1AE4E42F" w:rsidR="23F31E95" w:rsidRDefault="543014C9" w:rsidP="1658626F">
      <w:pPr>
        <w:pStyle w:val="ParrafoORT"/>
        <w:rPr>
          <w:rStyle w:val="SubNivelORTCar"/>
          <w:rFonts w:eastAsia="Calibri"/>
        </w:rPr>
      </w:pPr>
      <w:r w:rsidRPr="341E98EB">
        <w:rPr>
          <w:szCs w:val="24"/>
        </w:rPr>
        <w:t xml:space="preserve"> </w:t>
      </w:r>
    </w:p>
    <w:p w14:paraId="66C11934" w14:textId="3A15E8AF" w:rsidR="23F31E95" w:rsidRDefault="23F31E95" w:rsidP="00C971EB">
      <w:pPr>
        <w:pStyle w:val="ParrafoORT"/>
        <w:outlineLvl w:val="2"/>
        <w:rPr>
          <w:rStyle w:val="SubNivelORTCar"/>
          <w:rFonts w:eastAsia="Calibri"/>
        </w:rPr>
      </w:pPr>
      <w:bookmarkStart w:id="137" w:name="_Toc71468337"/>
      <w:r w:rsidRPr="0BD3CFD4">
        <w:rPr>
          <w:rStyle w:val="SubNivelORTCar"/>
          <w:rFonts w:eastAsia="Calibri"/>
        </w:rPr>
        <w:lastRenderedPageBreak/>
        <w:t>2.9.</w:t>
      </w:r>
      <w:r w:rsidR="28DA609D" w:rsidRPr="0BD3CFD4">
        <w:rPr>
          <w:rStyle w:val="SubNivelORTCar"/>
          <w:rFonts w:eastAsia="Calibri"/>
        </w:rPr>
        <w:t>4.</w:t>
      </w:r>
      <w:r w:rsidRPr="0BD3CFD4">
        <w:rPr>
          <w:rStyle w:val="SubNivelORTCar"/>
          <w:rFonts w:eastAsia="Calibri"/>
        </w:rPr>
        <w:t xml:space="preserve"> Plan de calidad.</w:t>
      </w:r>
      <w:bookmarkEnd w:id="137"/>
    </w:p>
    <w:p w14:paraId="382B7056" w14:textId="0F663E57" w:rsidR="68D3B7F5" w:rsidRDefault="68D3B7F5" w:rsidP="0BD3CFD4">
      <w:pPr>
        <w:pStyle w:val="ParrafoORT"/>
        <w:rPr>
          <w:szCs w:val="24"/>
        </w:rPr>
      </w:pPr>
      <w:r w:rsidRPr="0BD3CFD4">
        <w:rPr>
          <w:szCs w:val="24"/>
        </w:rPr>
        <w:t xml:space="preserve">Como gestión de SQA se desarrollarán en cada final iteración </w:t>
      </w:r>
      <w:r w:rsidR="6F3A4E59" w:rsidRPr="0BD3CFD4">
        <w:rPr>
          <w:szCs w:val="24"/>
        </w:rPr>
        <w:t xml:space="preserve">con el objetivo de analizar, corregir y documentar los errores encontrados y llevar una trazabilidad de </w:t>
      </w:r>
      <w:r w:rsidR="4ECEA4FA" w:rsidRPr="0BD3CFD4">
        <w:rPr>
          <w:szCs w:val="24"/>
        </w:rPr>
        <w:t>cómo</w:t>
      </w:r>
      <w:r w:rsidR="6F3A4E59" w:rsidRPr="0BD3CFD4">
        <w:rPr>
          <w:szCs w:val="24"/>
        </w:rPr>
        <w:t xml:space="preserve"> se solucionaron.</w:t>
      </w:r>
    </w:p>
    <w:p w14:paraId="752CFB59" w14:textId="2658B3BE" w:rsidR="33F25089" w:rsidRDefault="33F25089" w:rsidP="0BD3CFD4">
      <w:pPr>
        <w:pStyle w:val="ParrafoORT"/>
        <w:rPr>
          <w:szCs w:val="24"/>
        </w:rPr>
      </w:pPr>
      <w:r>
        <w:t>También</w:t>
      </w:r>
      <w:r w:rsidR="6F3A4E59">
        <w:t xml:space="preserve"> </w:t>
      </w:r>
      <w:r w:rsidR="038AA76F">
        <w:t>habrá</w:t>
      </w:r>
      <w:r w:rsidR="6F3A4E59">
        <w:t xml:space="preserve"> un apego a </w:t>
      </w:r>
      <w:r w:rsidR="408B24C2">
        <w:t>estándares</w:t>
      </w:r>
      <w:r w:rsidR="6F3A4E59">
        <w:t xml:space="preserve"> internaciones </w:t>
      </w:r>
      <w:r w:rsidR="2205018F">
        <w:t xml:space="preserve">para la confección de la documentación </w:t>
      </w:r>
      <w:r w:rsidR="6F3A4E59">
        <w:t xml:space="preserve">y buenas </w:t>
      </w:r>
      <w:r w:rsidR="603B1E16">
        <w:t>prácticas en cuanto a codificación.</w:t>
      </w:r>
    </w:p>
    <w:p w14:paraId="31B1AB60" w14:textId="56EDEAE4" w:rsidR="5AC7827E" w:rsidRDefault="5AC7827E" w:rsidP="00C971EB">
      <w:pPr>
        <w:pStyle w:val="EnfasisORT"/>
        <w:outlineLvl w:val="2"/>
        <w:rPr>
          <w:szCs w:val="24"/>
        </w:rPr>
      </w:pPr>
      <w:bookmarkStart w:id="138" w:name="_Toc71468338"/>
      <w:r>
        <w:t>2.9.4.1 Estándares</w:t>
      </w:r>
      <w:bookmarkEnd w:id="138"/>
    </w:p>
    <w:p w14:paraId="08890424" w14:textId="04E59098" w:rsidR="5AC7827E" w:rsidRDefault="5AC7827E" w:rsidP="0BD3CFD4">
      <w:pPr>
        <w:pStyle w:val="ParrafoORT"/>
        <w:rPr>
          <w:szCs w:val="24"/>
        </w:rPr>
      </w:pPr>
      <w:r w:rsidRPr="0BD3CFD4">
        <w:rPr>
          <w:szCs w:val="24"/>
        </w:rPr>
        <w:t>Para la documentación se utilizará el formato de documento estándar 302 y 303</w:t>
      </w:r>
    </w:p>
    <w:p w14:paraId="1703603C" w14:textId="30ACF299" w:rsidR="5AC7827E" w:rsidRDefault="5AC7827E" w:rsidP="0BD3CFD4">
      <w:pPr>
        <w:pStyle w:val="ParrafoORT"/>
        <w:rPr>
          <w:szCs w:val="24"/>
        </w:rPr>
      </w:pPr>
      <w:r w:rsidRPr="0BD3CFD4">
        <w:rPr>
          <w:szCs w:val="24"/>
        </w:rPr>
        <w:t>Se utilizará las siguientes nomenclaturas para la codificación del desarrollo.</w:t>
      </w:r>
    </w:p>
    <w:p w14:paraId="25747B6B" w14:textId="6B243575" w:rsidR="5AC7827E" w:rsidRDefault="5AC7827E" w:rsidP="0BD3CFD4">
      <w:pPr>
        <w:pStyle w:val="ParrafoORT"/>
        <w:numPr>
          <w:ilvl w:val="0"/>
          <w:numId w:val="5"/>
        </w:numPr>
        <w:rPr>
          <w:rFonts w:eastAsia="Times New Roman"/>
          <w:szCs w:val="24"/>
        </w:rPr>
      </w:pPr>
      <w:r w:rsidRPr="0BD3CFD4">
        <w:rPr>
          <w:szCs w:val="24"/>
        </w:rPr>
        <w:t>Para las clases será la convención Pascal Case</w:t>
      </w:r>
    </w:p>
    <w:p w14:paraId="3B8BA7C3" w14:textId="76300CD7" w:rsidR="1F9EE914" w:rsidRDefault="1F9EE914" w:rsidP="0BD3CFD4">
      <w:pPr>
        <w:pStyle w:val="ParrafoORT"/>
        <w:numPr>
          <w:ilvl w:val="0"/>
          <w:numId w:val="5"/>
        </w:numPr>
        <w:rPr>
          <w:rFonts w:eastAsia="Times New Roman"/>
          <w:szCs w:val="24"/>
        </w:rPr>
      </w:pPr>
      <w:r w:rsidRPr="0BD3CFD4">
        <w:rPr>
          <w:szCs w:val="24"/>
        </w:rPr>
        <w:t>Para los</w:t>
      </w:r>
      <w:r w:rsidR="1C29CDAB" w:rsidRPr="0BD3CFD4">
        <w:rPr>
          <w:szCs w:val="24"/>
        </w:rPr>
        <w:t xml:space="preserve"> métodos será la convención Pascal Case</w:t>
      </w:r>
    </w:p>
    <w:p w14:paraId="22821972" w14:textId="5CCDE0EC" w:rsidR="1C29CDAB" w:rsidRDefault="1C29CDAB" w:rsidP="0BD3CFD4">
      <w:pPr>
        <w:pStyle w:val="ParrafoORT"/>
        <w:numPr>
          <w:ilvl w:val="0"/>
          <w:numId w:val="5"/>
        </w:numPr>
        <w:rPr>
          <w:rFonts w:eastAsia="Times New Roman"/>
          <w:szCs w:val="24"/>
        </w:rPr>
      </w:pPr>
      <w:r w:rsidRPr="0BD3CFD4">
        <w:rPr>
          <w:szCs w:val="24"/>
        </w:rPr>
        <w:t>Para las variables será la convención Camel Case.</w:t>
      </w:r>
    </w:p>
    <w:p w14:paraId="0A43367C" w14:textId="3C440FEE" w:rsidR="1C29CDAB" w:rsidRDefault="1C29CDAB" w:rsidP="0BD3CFD4">
      <w:pPr>
        <w:pStyle w:val="ParrafoORT"/>
        <w:numPr>
          <w:ilvl w:val="0"/>
          <w:numId w:val="5"/>
        </w:numPr>
        <w:rPr>
          <w:rFonts w:eastAsia="Times New Roman"/>
          <w:szCs w:val="24"/>
        </w:rPr>
      </w:pPr>
      <w:r w:rsidRPr="0BD3CFD4">
        <w:rPr>
          <w:szCs w:val="24"/>
        </w:rPr>
        <w:t>Para los parámetros será la convención Camel Case.</w:t>
      </w:r>
    </w:p>
    <w:p w14:paraId="2045CD8F" w14:textId="2E700346" w:rsidR="1C29CDAB" w:rsidRDefault="1C29CDAB" w:rsidP="0BD3CFD4">
      <w:pPr>
        <w:pStyle w:val="ParrafoORT"/>
        <w:numPr>
          <w:ilvl w:val="0"/>
          <w:numId w:val="5"/>
        </w:numPr>
        <w:rPr>
          <w:rFonts w:eastAsia="Times New Roman"/>
          <w:szCs w:val="24"/>
        </w:rPr>
      </w:pPr>
      <w:r w:rsidRPr="0BD3CFD4">
        <w:rPr>
          <w:szCs w:val="24"/>
        </w:rPr>
        <w:t>Para los diagramas será en formato UML</w:t>
      </w:r>
    </w:p>
    <w:p w14:paraId="458BB1D2" w14:textId="3AA67950" w:rsidR="4BB27E6A" w:rsidRDefault="4E5FDC50" w:rsidP="4BB27E6A">
      <w:pPr>
        <w:pStyle w:val="ParrafoORT"/>
        <w:rPr>
          <w:rStyle w:val="SubNivelORTCar"/>
          <w:rFonts w:eastAsia="Calibri"/>
          <w:sz w:val="24"/>
          <w:szCs w:val="24"/>
        </w:rPr>
      </w:pPr>
      <w:bookmarkStart w:id="139" w:name="_Toc71468339"/>
      <w:r w:rsidRPr="0BD3CFD4">
        <w:rPr>
          <w:rStyle w:val="SubNivelORTCar"/>
          <w:rFonts w:eastAsia="Calibri"/>
          <w:sz w:val="24"/>
          <w:szCs w:val="24"/>
        </w:rPr>
        <w:t>2.9.4.</w:t>
      </w:r>
      <w:r w:rsidR="00B622ED">
        <w:rPr>
          <w:rStyle w:val="SubNivelORTCar"/>
          <w:rFonts w:eastAsia="Calibri"/>
          <w:sz w:val="24"/>
          <w:szCs w:val="24"/>
        </w:rPr>
        <w:t>2</w:t>
      </w:r>
      <w:r w:rsidRPr="0BD3CFD4">
        <w:rPr>
          <w:rStyle w:val="SubNivelORTCar"/>
          <w:rFonts w:eastAsia="Calibri"/>
          <w:sz w:val="24"/>
          <w:szCs w:val="24"/>
        </w:rPr>
        <w:t>. Testing</w:t>
      </w:r>
      <w:bookmarkEnd w:id="139"/>
    </w:p>
    <w:p w14:paraId="152258DE" w14:textId="0B80B91B" w:rsidR="392764EF" w:rsidRDefault="392764EF" w:rsidP="0BB2C012">
      <w:pPr>
        <w:pStyle w:val="ParrafoORT"/>
        <w:rPr>
          <w:szCs w:val="24"/>
        </w:rPr>
      </w:pPr>
      <w:r w:rsidRPr="0BB2C012">
        <w:rPr>
          <w:szCs w:val="24"/>
        </w:rPr>
        <w:t>Se realizará testing unitario con pruebas de caja blanca</w:t>
      </w:r>
      <w:r w:rsidR="64880215" w:rsidRPr="0BB2C012">
        <w:rPr>
          <w:szCs w:val="24"/>
        </w:rPr>
        <w:t>.</w:t>
      </w:r>
    </w:p>
    <w:p w14:paraId="7CA2A1D6" w14:textId="7C71F08A" w:rsidR="392764EF" w:rsidRDefault="64880215" w:rsidP="0BD3CFD4">
      <w:pPr>
        <w:pStyle w:val="ParrafoORT"/>
        <w:rPr>
          <w:szCs w:val="24"/>
        </w:rPr>
      </w:pPr>
      <w:r w:rsidRPr="0BB2C012">
        <w:rPr>
          <w:szCs w:val="24"/>
        </w:rPr>
        <w:t xml:space="preserve">Se realizará </w:t>
      </w:r>
      <w:r w:rsidR="392764EF" w:rsidRPr="0BB2C012">
        <w:rPr>
          <w:szCs w:val="24"/>
        </w:rPr>
        <w:t>testing de integración para corroborar la unidad entre l</w:t>
      </w:r>
      <w:r w:rsidR="3F60AC0D" w:rsidRPr="0BB2C012">
        <w:rPr>
          <w:szCs w:val="24"/>
        </w:rPr>
        <w:t>as distintas partes involucradas del sistema.</w:t>
      </w:r>
    </w:p>
    <w:p w14:paraId="78EBCF61" w14:textId="21CAADAA" w:rsidR="23F31E95" w:rsidRDefault="23F31E95" w:rsidP="00C971EB">
      <w:pPr>
        <w:pStyle w:val="SubNivelORT"/>
        <w:numPr>
          <w:ilvl w:val="0"/>
          <w:numId w:val="0"/>
        </w:numPr>
        <w:outlineLvl w:val="2"/>
        <w:rPr>
          <w:rStyle w:val="SubNivelORTCar"/>
          <w:b/>
          <w:bCs/>
        </w:rPr>
      </w:pPr>
      <w:bookmarkStart w:id="140" w:name="_Toc71468340"/>
      <w:r w:rsidRPr="3E648FA9">
        <w:rPr>
          <w:rStyle w:val="SubNivelORTCar"/>
          <w:b/>
          <w:bCs/>
        </w:rPr>
        <w:t>2.9.</w:t>
      </w:r>
      <w:r w:rsidR="3CE39CBA" w:rsidRPr="3E648FA9">
        <w:rPr>
          <w:rStyle w:val="SubNivelORTCar"/>
          <w:b/>
          <w:bCs/>
        </w:rPr>
        <w:t xml:space="preserve">5. </w:t>
      </w:r>
      <w:r w:rsidRPr="3E648FA9">
        <w:rPr>
          <w:rStyle w:val="SubNivelORTCar"/>
          <w:b/>
          <w:bCs/>
        </w:rPr>
        <w:t>Plan de configuración del software.</w:t>
      </w:r>
      <w:bookmarkEnd w:id="140"/>
    </w:p>
    <w:p w14:paraId="5F3B3E63" w14:textId="59BAC003" w:rsidR="3E1E9AE2" w:rsidRDefault="3E1E9AE2" w:rsidP="3E648FA9">
      <w:pPr>
        <w:pStyle w:val="ParrafoORT"/>
        <w:rPr>
          <w:szCs w:val="24"/>
        </w:rPr>
      </w:pPr>
      <w:r w:rsidRPr="3E648FA9">
        <w:rPr>
          <w:szCs w:val="24"/>
        </w:rPr>
        <w:t xml:space="preserve">Para garantizar un </w:t>
      </w:r>
      <w:r w:rsidR="489D2A59" w:rsidRPr="3E648FA9">
        <w:rPr>
          <w:szCs w:val="24"/>
        </w:rPr>
        <w:t>el manejo de una correcta configuración del código (SCM) se va a utilizar GitHub integrado en Visual Studio 2019.</w:t>
      </w:r>
    </w:p>
    <w:p w14:paraId="5A45396D" w14:textId="62A46A77" w:rsidR="716D8039" w:rsidRDefault="716D8039" w:rsidP="3E648FA9">
      <w:pPr>
        <w:pStyle w:val="ParrafoORT"/>
        <w:rPr>
          <w:szCs w:val="24"/>
        </w:rPr>
      </w:pPr>
      <w:r w:rsidRPr="3E648FA9">
        <w:rPr>
          <w:szCs w:val="24"/>
        </w:rPr>
        <w:t>Tendrá un repositorio principal que es por donde saldrán todas las salidas a producción.</w:t>
      </w:r>
    </w:p>
    <w:p w14:paraId="601190B4" w14:textId="66C78D3F" w:rsidR="489D2A59" w:rsidRDefault="489D2A59" w:rsidP="3E648FA9">
      <w:pPr>
        <w:pStyle w:val="ParrafoORT"/>
        <w:rPr>
          <w:szCs w:val="24"/>
        </w:rPr>
      </w:pPr>
      <w:r w:rsidRPr="3E648FA9">
        <w:rPr>
          <w:szCs w:val="24"/>
        </w:rPr>
        <w:t xml:space="preserve">Se trabajará sobre un branch por cada </w:t>
      </w:r>
      <w:r w:rsidR="381D8B18" w:rsidRPr="3E648FA9">
        <w:rPr>
          <w:szCs w:val="24"/>
        </w:rPr>
        <w:t>funcionalidad,</w:t>
      </w:r>
      <w:r w:rsidRPr="3E648FA9">
        <w:rPr>
          <w:szCs w:val="24"/>
        </w:rPr>
        <w:t xml:space="preserve"> que luego de los testing correspondiente se </w:t>
      </w:r>
      <w:r w:rsidR="2CE636C6" w:rsidRPr="3E648FA9">
        <w:rPr>
          <w:szCs w:val="24"/>
        </w:rPr>
        <w:t>hará merge hacia el repositorio principal</w:t>
      </w:r>
    </w:p>
    <w:p w14:paraId="7A2246A0" w14:textId="2D0F4A42" w:rsidR="23F31E95" w:rsidRDefault="23F31E95" w:rsidP="00C971EB">
      <w:pPr>
        <w:pStyle w:val="SubNivelORT"/>
        <w:numPr>
          <w:ilvl w:val="0"/>
          <w:numId w:val="0"/>
        </w:numPr>
        <w:outlineLvl w:val="2"/>
        <w:rPr>
          <w:rStyle w:val="SubNivelORTCar"/>
          <w:b/>
          <w:bCs/>
        </w:rPr>
      </w:pPr>
      <w:bookmarkStart w:id="141" w:name="_Toc71468341"/>
      <w:r w:rsidRPr="3E648FA9">
        <w:rPr>
          <w:rStyle w:val="SubNivelORTCar"/>
          <w:b/>
          <w:bCs/>
        </w:rPr>
        <w:t>2.9.</w:t>
      </w:r>
      <w:r w:rsidR="419FE2B2" w:rsidRPr="3E648FA9">
        <w:rPr>
          <w:rStyle w:val="SubNivelORTCar"/>
          <w:b/>
          <w:bCs/>
        </w:rPr>
        <w:t xml:space="preserve">6. </w:t>
      </w:r>
      <w:r w:rsidRPr="3E648FA9">
        <w:rPr>
          <w:rStyle w:val="SubNivelORTCar"/>
          <w:b/>
          <w:bCs/>
        </w:rPr>
        <w:t>Plan de capacitación.</w:t>
      </w:r>
      <w:bookmarkEnd w:id="141"/>
    </w:p>
    <w:p w14:paraId="3C159028" w14:textId="52813871" w:rsidR="04D5D61F" w:rsidRDefault="04D5D61F" w:rsidP="00C971EB">
      <w:pPr>
        <w:pStyle w:val="EnfasisORT"/>
        <w:outlineLvl w:val="2"/>
        <w:rPr>
          <w:szCs w:val="24"/>
        </w:rPr>
      </w:pPr>
      <w:bookmarkStart w:id="142" w:name="_Toc71468342"/>
      <w:r>
        <w:t>2.9.6.1 Capacitación para el desarrollo del proyecto</w:t>
      </w:r>
      <w:bookmarkEnd w:id="142"/>
    </w:p>
    <w:p w14:paraId="0B40D061" w14:textId="20D9CC02" w:rsidR="04D5D61F" w:rsidRDefault="04D5D61F" w:rsidP="3E648FA9">
      <w:pPr>
        <w:pStyle w:val="ParrafoORT"/>
        <w:rPr>
          <w:szCs w:val="24"/>
        </w:rPr>
      </w:pPr>
      <w:r w:rsidRPr="3E648FA9">
        <w:rPr>
          <w:szCs w:val="24"/>
        </w:rPr>
        <w:t xml:space="preserve">Se estudiará aquellas diferencias que presenta </w:t>
      </w:r>
      <w:r w:rsidR="1B79BDAA" w:rsidRPr="3E648FA9">
        <w:rPr>
          <w:szCs w:val="24"/>
        </w:rPr>
        <w:t>utilizar</w:t>
      </w:r>
      <w:r w:rsidRPr="3E648FA9">
        <w:rPr>
          <w:szCs w:val="24"/>
        </w:rPr>
        <w:t xml:space="preserve"> una rama diferente a C# </w:t>
      </w:r>
      <w:r w:rsidR="6D0A8BED" w:rsidRPr="3E648FA9">
        <w:rPr>
          <w:szCs w:val="24"/>
        </w:rPr>
        <w:t xml:space="preserve">.NET </w:t>
      </w:r>
      <w:r w:rsidRPr="3E648FA9">
        <w:rPr>
          <w:szCs w:val="24"/>
        </w:rPr>
        <w:t xml:space="preserve">que es el Core puesto que </w:t>
      </w:r>
      <w:r w:rsidR="2FB308D2" w:rsidRPr="3E648FA9">
        <w:rPr>
          <w:szCs w:val="24"/>
        </w:rPr>
        <w:t>veníamos</w:t>
      </w:r>
      <w:r w:rsidRPr="3E648FA9">
        <w:rPr>
          <w:szCs w:val="24"/>
        </w:rPr>
        <w:t xml:space="preserve"> trabajando con .NET </w:t>
      </w:r>
      <w:r w:rsidR="4E681371" w:rsidRPr="3E648FA9">
        <w:rPr>
          <w:szCs w:val="24"/>
        </w:rPr>
        <w:t>Framework</w:t>
      </w:r>
      <w:r w:rsidR="7F529ED2" w:rsidRPr="3E648FA9">
        <w:rPr>
          <w:szCs w:val="24"/>
        </w:rPr>
        <w:t>.</w:t>
      </w:r>
    </w:p>
    <w:p w14:paraId="0A8903E1" w14:textId="4831E37C" w:rsidR="7F529ED2" w:rsidRDefault="7F529ED2" w:rsidP="3E648FA9">
      <w:pPr>
        <w:pStyle w:val="ParrafoORT"/>
        <w:rPr>
          <w:szCs w:val="24"/>
        </w:rPr>
      </w:pPr>
      <w:r w:rsidRPr="3E648FA9">
        <w:rPr>
          <w:szCs w:val="24"/>
        </w:rPr>
        <w:lastRenderedPageBreak/>
        <w:t>Habrá una leve profundización en cuanto al estudio desde cero de este nuevo framework para el frontend que es Blazor. Lo positivo es que no se necesita otro lenguaje ya que traba</w:t>
      </w:r>
      <w:r w:rsidR="68477228" w:rsidRPr="3E648FA9">
        <w:rPr>
          <w:szCs w:val="24"/>
        </w:rPr>
        <w:t>ja con el mismo código C# y razor que lo vimos en poca medida en otras materias.</w:t>
      </w:r>
    </w:p>
    <w:p w14:paraId="4B48DAC0" w14:textId="170F82AA" w:rsidR="4A41E144" w:rsidRDefault="4A41E144" w:rsidP="00C971EB">
      <w:pPr>
        <w:pStyle w:val="EnfasisORT"/>
        <w:outlineLvl w:val="2"/>
        <w:rPr>
          <w:szCs w:val="24"/>
        </w:rPr>
      </w:pPr>
      <w:bookmarkStart w:id="143" w:name="_Toc71468343"/>
      <w:r>
        <w:t>2.9.6.2. Capacitación del cliente</w:t>
      </w:r>
      <w:bookmarkEnd w:id="143"/>
    </w:p>
    <w:p w14:paraId="5DFB86D7" w14:textId="187769AF" w:rsidR="4A41E144" w:rsidRDefault="4A41E144" w:rsidP="3E648FA9">
      <w:pPr>
        <w:pStyle w:val="ParrafoORT"/>
        <w:rPr>
          <w:szCs w:val="24"/>
        </w:rPr>
      </w:pPr>
      <w:r w:rsidRPr="3E648FA9">
        <w:rPr>
          <w:szCs w:val="24"/>
        </w:rPr>
        <w:t xml:space="preserve"> </w:t>
      </w:r>
      <w:r w:rsidR="365D147C" w:rsidRPr="3E648FA9">
        <w:rPr>
          <w:szCs w:val="24"/>
        </w:rPr>
        <w:t>Dado que los usuarios prefieren una capacitación presencial y de seguimiento</w:t>
      </w:r>
      <w:r w:rsidR="2F8EE5CC" w:rsidRPr="3E648FA9">
        <w:rPr>
          <w:szCs w:val="24"/>
        </w:rPr>
        <w:t>,</w:t>
      </w:r>
      <w:r w:rsidR="365D147C" w:rsidRPr="3E648FA9">
        <w:rPr>
          <w:szCs w:val="24"/>
        </w:rPr>
        <w:t xml:space="preserve"> </w:t>
      </w:r>
      <w:r w:rsidR="307AB03A" w:rsidRPr="3E648FA9">
        <w:rPr>
          <w:szCs w:val="24"/>
        </w:rPr>
        <w:t xml:space="preserve">se capacitarán en una serie de </w:t>
      </w:r>
      <w:r w:rsidR="46566FE9" w:rsidRPr="3E648FA9">
        <w:rPr>
          <w:szCs w:val="24"/>
        </w:rPr>
        <w:t>módulos</w:t>
      </w:r>
      <w:r w:rsidR="307AB03A" w:rsidRPr="3E648FA9">
        <w:rPr>
          <w:szCs w:val="24"/>
        </w:rPr>
        <w:t xml:space="preserve"> presenciales no </w:t>
      </w:r>
      <w:r w:rsidR="040C42A2" w:rsidRPr="3E648FA9">
        <w:rPr>
          <w:szCs w:val="24"/>
        </w:rPr>
        <w:t>más</w:t>
      </w:r>
      <w:r w:rsidR="307AB03A" w:rsidRPr="3E648FA9">
        <w:rPr>
          <w:szCs w:val="24"/>
        </w:rPr>
        <w:t xml:space="preserve"> de 2 semanas</w:t>
      </w:r>
      <w:r w:rsidR="69F4D607" w:rsidRPr="3E648FA9">
        <w:rPr>
          <w:szCs w:val="24"/>
        </w:rPr>
        <w:t xml:space="preserve"> en donde se tocarán todas las funcionalidades disponibles en común para todos los usuarios</w:t>
      </w:r>
      <w:r w:rsidR="3B5ADEAE" w:rsidRPr="3E648FA9">
        <w:rPr>
          <w:szCs w:val="24"/>
        </w:rPr>
        <w:t>,</w:t>
      </w:r>
      <w:r w:rsidR="69F4D607" w:rsidRPr="3E648FA9">
        <w:rPr>
          <w:szCs w:val="24"/>
        </w:rPr>
        <w:t xml:space="preserve"> y </w:t>
      </w:r>
      <w:r w:rsidR="3B67B115" w:rsidRPr="3E648FA9">
        <w:rPr>
          <w:szCs w:val="24"/>
        </w:rPr>
        <w:t xml:space="preserve">aquellas funcionalidades para </w:t>
      </w:r>
      <w:r w:rsidR="69F4D607" w:rsidRPr="3E648FA9">
        <w:rPr>
          <w:szCs w:val="24"/>
        </w:rPr>
        <w:t>los usuarios particulares de cada área</w:t>
      </w:r>
      <w:r w:rsidR="4B4D09BD" w:rsidRPr="3E648FA9">
        <w:rPr>
          <w:szCs w:val="24"/>
        </w:rPr>
        <w:t>.</w:t>
      </w:r>
    </w:p>
    <w:p w14:paraId="2E576568" w14:textId="6699E615" w:rsidR="4B4D09BD" w:rsidRDefault="27D7B9E7" w:rsidP="3E648FA9">
      <w:pPr>
        <w:pStyle w:val="ParrafoORT"/>
        <w:rPr>
          <w:szCs w:val="24"/>
        </w:rPr>
      </w:pPr>
      <w:r w:rsidRPr="42CC0B2C">
        <w:rPr>
          <w:szCs w:val="24"/>
        </w:rPr>
        <w:t xml:space="preserve">Se realizará un seguimiento </w:t>
      </w:r>
      <w:r w:rsidR="650142CB" w:rsidRPr="42CC0B2C">
        <w:rPr>
          <w:szCs w:val="24"/>
        </w:rPr>
        <w:t>de dos o tres servicios durante un mes para la practicidad y poco a poco mover todos los servicios de la empresa hacia el sistema web.</w:t>
      </w:r>
    </w:p>
    <w:p w14:paraId="7EAB9E29" w14:textId="305E5355" w:rsidR="7D7DBA41" w:rsidRDefault="7D7DBA41" w:rsidP="00EF5138">
      <w:pPr>
        <w:pStyle w:val="SubNivelORT"/>
        <w:numPr>
          <w:ilvl w:val="0"/>
          <w:numId w:val="0"/>
        </w:numPr>
        <w:ind w:left="1077" w:hanging="360"/>
      </w:pPr>
      <w:bookmarkStart w:id="144" w:name="_Toc71468344"/>
      <w:r w:rsidRPr="42CC0B2C">
        <w:rPr>
          <w:rFonts w:eastAsia="Calibri"/>
        </w:rPr>
        <w:t>2.9.7. Planificación de Sprints.</w:t>
      </w:r>
      <w:bookmarkEnd w:id="144"/>
    </w:p>
    <w:p w14:paraId="6234EE76" w14:textId="3E2F6287" w:rsidR="7D7DBA41" w:rsidRDefault="7D7DBA41" w:rsidP="00EF5138">
      <w:pPr>
        <w:pStyle w:val="SubNivelORT"/>
        <w:numPr>
          <w:ilvl w:val="0"/>
          <w:numId w:val="0"/>
        </w:numPr>
        <w:ind w:left="1077" w:hanging="360"/>
      </w:pPr>
      <w:bookmarkStart w:id="145" w:name="_Toc71468345"/>
      <w:r w:rsidRPr="42CC0B2C">
        <w:rPr>
          <w:rFonts w:eastAsia="Calibri"/>
        </w:rPr>
        <w:t>2.9.7.1. Sprint 1 (</w:t>
      </w:r>
      <w:r w:rsidR="096DAF14" w:rsidRPr="42CC0B2C">
        <w:rPr>
          <w:rFonts w:eastAsia="Calibri"/>
        </w:rPr>
        <w:t xml:space="preserve">periodo </w:t>
      </w:r>
      <w:r w:rsidR="6643C209" w:rsidRPr="42CC0B2C">
        <w:rPr>
          <w:rFonts w:eastAsia="Calibri"/>
        </w:rPr>
        <w:t>05</w:t>
      </w:r>
      <w:r w:rsidR="0D195846" w:rsidRPr="42CC0B2C">
        <w:rPr>
          <w:rFonts w:eastAsia="Calibri"/>
        </w:rPr>
        <w:t xml:space="preserve">/04/2021 al </w:t>
      </w:r>
      <w:r w:rsidR="0284AF51" w:rsidRPr="42CC0B2C">
        <w:rPr>
          <w:rFonts w:eastAsia="Calibri"/>
        </w:rPr>
        <w:t>18/04/2021</w:t>
      </w:r>
      <w:r w:rsidRPr="42CC0B2C">
        <w:rPr>
          <w:rFonts w:eastAsia="Calibri"/>
        </w:rPr>
        <w:t>)</w:t>
      </w:r>
      <w:bookmarkEnd w:id="145"/>
    </w:p>
    <w:p w14:paraId="764D5736" w14:textId="062D5EFA" w:rsidR="57B18F54" w:rsidRDefault="57B18F54" w:rsidP="42CC0B2C">
      <w:pPr>
        <w:pStyle w:val="ParrafoORT"/>
        <w:rPr>
          <w:szCs w:val="24"/>
        </w:rPr>
      </w:pPr>
      <w:r w:rsidRPr="42CC0B2C">
        <w:rPr>
          <w:szCs w:val="24"/>
        </w:rPr>
        <w:t xml:space="preserve">En el primer sprint hubo una primera entrevista </w:t>
      </w:r>
      <w:r w:rsidR="4C98D176" w:rsidRPr="42CC0B2C">
        <w:rPr>
          <w:szCs w:val="24"/>
        </w:rPr>
        <w:t xml:space="preserve">el dia </w:t>
      </w:r>
      <w:r w:rsidR="5DC2FC78" w:rsidRPr="42CC0B2C">
        <w:rPr>
          <w:szCs w:val="24"/>
        </w:rPr>
        <w:t>0</w:t>
      </w:r>
      <w:r w:rsidR="4C98D176" w:rsidRPr="42CC0B2C">
        <w:rPr>
          <w:szCs w:val="24"/>
        </w:rPr>
        <w:t>5/</w:t>
      </w:r>
      <w:r w:rsidR="5DC2FC78" w:rsidRPr="42CC0B2C">
        <w:rPr>
          <w:szCs w:val="24"/>
        </w:rPr>
        <w:t>0</w:t>
      </w:r>
      <w:r w:rsidR="4C98D176" w:rsidRPr="42CC0B2C">
        <w:rPr>
          <w:szCs w:val="24"/>
        </w:rPr>
        <w:t xml:space="preserve">4/2021 </w:t>
      </w:r>
      <w:r w:rsidRPr="42CC0B2C">
        <w:rPr>
          <w:szCs w:val="24"/>
        </w:rPr>
        <w:t>con el coordinador general de la empresa que es quien aprueba el proyecto</w:t>
      </w:r>
      <w:r w:rsidR="0B934238" w:rsidRPr="42CC0B2C">
        <w:rPr>
          <w:szCs w:val="24"/>
        </w:rPr>
        <w:t xml:space="preserve">, donde me presentó el problema que </w:t>
      </w:r>
      <w:r w:rsidR="3DEF2CC3" w:rsidRPr="42CC0B2C">
        <w:rPr>
          <w:szCs w:val="24"/>
        </w:rPr>
        <w:t>quería</w:t>
      </w:r>
      <w:r w:rsidR="0B934238" w:rsidRPr="42CC0B2C">
        <w:rPr>
          <w:szCs w:val="24"/>
        </w:rPr>
        <w:t xml:space="preserve"> solucionar </w:t>
      </w:r>
      <w:r w:rsidR="6660B2D9" w:rsidRPr="42CC0B2C">
        <w:rPr>
          <w:szCs w:val="24"/>
        </w:rPr>
        <w:t xml:space="preserve">a través de una solución informática </w:t>
      </w:r>
      <w:r w:rsidR="0B934238" w:rsidRPr="42CC0B2C">
        <w:rPr>
          <w:szCs w:val="24"/>
        </w:rPr>
        <w:t xml:space="preserve">y a los cuales me recomendó hablar con </w:t>
      </w:r>
      <w:r w:rsidR="2A7635FB" w:rsidRPr="42CC0B2C">
        <w:rPr>
          <w:szCs w:val="24"/>
        </w:rPr>
        <w:t>l</w:t>
      </w:r>
      <w:r w:rsidR="0B934238" w:rsidRPr="42CC0B2C">
        <w:rPr>
          <w:szCs w:val="24"/>
        </w:rPr>
        <w:t>as personas de las áreas interesadas como ser el área operativa, finanzas y RR.HH.</w:t>
      </w:r>
    </w:p>
    <w:p w14:paraId="35F34D5D" w14:textId="460B89D8" w:rsidR="77C271CE" w:rsidRDefault="77C271CE" w:rsidP="42CC0B2C">
      <w:pPr>
        <w:pStyle w:val="ParrafoORT"/>
        <w:rPr>
          <w:szCs w:val="24"/>
        </w:rPr>
      </w:pPr>
      <w:r w:rsidRPr="42CC0B2C">
        <w:rPr>
          <w:szCs w:val="24"/>
        </w:rPr>
        <w:t>El 07/04/2021</w:t>
      </w:r>
      <w:r w:rsidR="39A1FD9C" w:rsidRPr="42CC0B2C">
        <w:rPr>
          <w:szCs w:val="24"/>
        </w:rPr>
        <w:t xml:space="preserve"> </w:t>
      </w:r>
      <w:r w:rsidR="3F6EC11E" w:rsidRPr="42CC0B2C">
        <w:rPr>
          <w:szCs w:val="24"/>
        </w:rPr>
        <w:t>hubo una r</w:t>
      </w:r>
      <w:r w:rsidR="1AD15D06" w:rsidRPr="42CC0B2C">
        <w:rPr>
          <w:szCs w:val="24"/>
        </w:rPr>
        <w:t>eunión con Mariel Ferreira, Silvia Delgado y Federico Aguiar</w:t>
      </w:r>
      <w:r w:rsidR="275186F8" w:rsidRPr="42CC0B2C">
        <w:rPr>
          <w:szCs w:val="24"/>
        </w:rPr>
        <w:t xml:space="preserve"> (subjefes de mesa operativa)</w:t>
      </w:r>
      <w:r w:rsidR="128A9BE4" w:rsidRPr="42CC0B2C">
        <w:rPr>
          <w:szCs w:val="24"/>
        </w:rPr>
        <w:t>, se efectuó una entrevista grupal en</w:t>
      </w:r>
      <w:r w:rsidR="1AD15D06" w:rsidRPr="42CC0B2C">
        <w:rPr>
          <w:szCs w:val="24"/>
        </w:rPr>
        <w:t xml:space="preserve"> el cual se redactó el acta 1 disponible en anexo</w:t>
      </w:r>
      <w:r w:rsidR="1633CC4D" w:rsidRPr="42CC0B2C">
        <w:rPr>
          <w:szCs w:val="24"/>
        </w:rPr>
        <w:t xml:space="preserve"> 1</w:t>
      </w:r>
      <w:r w:rsidR="6191DA52" w:rsidRPr="42CC0B2C">
        <w:rPr>
          <w:szCs w:val="24"/>
        </w:rPr>
        <w:t>.</w:t>
      </w:r>
    </w:p>
    <w:p w14:paraId="6E2BC99C" w14:textId="3A5CC0B3" w:rsidR="469D50E9" w:rsidRDefault="469D50E9" w:rsidP="42CC0B2C">
      <w:pPr>
        <w:pStyle w:val="ParrafoORT"/>
        <w:rPr>
          <w:szCs w:val="24"/>
        </w:rPr>
      </w:pPr>
      <w:r w:rsidRPr="42CC0B2C">
        <w:rPr>
          <w:szCs w:val="24"/>
        </w:rPr>
        <w:t xml:space="preserve">Del 14/04/2021 al 15/04/2021 se comienza con el anteproyecto abarcando los siguientes puntos: </w:t>
      </w:r>
      <w:r>
        <w:tab/>
      </w:r>
    </w:p>
    <w:p w14:paraId="7FCB6230" w14:textId="3F898784" w:rsidR="469D50E9" w:rsidRDefault="469D50E9" w:rsidP="42CC0B2C">
      <w:pPr>
        <w:pStyle w:val="ParrafoORT"/>
        <w:numPr>
          <w:ilvl w:val="0"/>
          <w:numId w:val="2"/>
        </w:numPr>
        <w:rPr>
          <w:rFonts w:eastAsia="Times New Roman"/>
          <w:szCs w:val="24"/>
        </w:rPr>
      </w:pPr>
      <w:r w:rsidRPr="42CC0B2C">
        <w:rPr>
          <w:szCs w:val="24"/>
        </w:rPr>
        <w:t>Presentación del cliente.</w:t>
      </w:r>
    </w:p>
    <w:p w14:paraId="52CCF3C4" w14:textId="71B706AB" w:rsidR="469D50E9" w:rsidRDefault="469D50E9" w:rsidP="42CC0B2C">
      <w:pPr>
        <w:pStyle w:val="ParrafoORT"/>
        <w:numPr>
          <w:ilvl w:val="0"/>
          <w:numId w:val="2"/>
        </w:numPr>
        <w:rPr>
          <w:rFonts w:eastAsia="Times New Roman"/>
          <w:szCs w:val="24"/>
        </w:rPr>
      </w:pPr>
      <w:r w:rsidRPr="42CC0B2C">
        <w:rPr>
          <w:szCs w:val="24"/>
        </w:rPr>
        <w:t>Presentación del problema.</w:t>
      </w:r>
    </w:p>
    <w:p w14:paraId="191E71CD" w14:textId="30AA7E4A" w:rsidR="469D50E9" w:rsidRDefault="469D50E9" w:rsidP="42CC0B2C">
      <w:pPr>
        <w:pStyle w:val="ParrafoORT"/>
        <w:numPr>
          <w:ilvl w:val="0"/>
          <w:numId w:val="2"/>
        </w:numPr>
        <w:rPr>
          <w:rFonts w:eastAsia="Times New Roman"/>
          <w:szCs w:val="24"/>
        </w:rPr>
      </w:pPr>
      <w:r w:rsidRPr="42CC0B2C">
        <w:rPr>
          <w:szCs w:val="24"/>
        </w:rPr>
        <w:t>Primera redacción de la lista de necesidades.</w:t>
      </w:r>
    </w:p>
    <w:p w14:paraId="661DC7AE" w14:textId="58593261" w:rsidR="77E00EAB" w:rsidRDefault="77E00EAB" w:rsidP="42CC0B2C">
      <w:pPr>
        <w:pStyle w:val="ParrafoORT"/>
        <w:rPr>
          <w:szCs w:val="24"/>
        </w:rPr>
      </w:pPr>
      <w:r w:rsidRPr="42CC0B2C">
        <w:rPr>
          <w:szCs w:val="24"/>
        </w:rPr>
        <w:t>El 16/04/2021 se trabajó con Silvia delgado viendo las particularidades de la planificación del escalafón que lleva adelante el cual derivó de la redacción del acta 2 disponible en el anexo 1.</w:t>
      </w:r>
    </w:p>
    <w:p w14:paraId="0D9AD8E0" w14:textId="7F8B03DE" w:rsidR="2A3BF937" w:rsidRDefault="2A3BF937" w:rsidP="42CC0B2C">
      <w:pPr>
        <w:pStyle w:val="ParrafoORT"/>
        <w:rPr>
          <w:szCs w:val="24"/>
        </w:rPr>
      </w:pPr>
      <w:r w:rsidRPr="42CC0B2C">
        <w:rPr>
          <w:szCs w:val="24"/>
        </w:rPr>
        <w:t>El 17/04/2021 se trabajó con Mariel Ferreira viendo las particularidades de la planificación del escalafón que lleva adelante el cual derivó de la redacción del acta 3 disponible en el anexo 1.</w:t>
      </w:r>
    </w:p>
    <w:p w14:paraId="47B9929D" w14:textId="7BD47A28" w:rsidR="7C629FDC" w:rsidRDefault="7C629FDC" w:rsidP="42CC0B2C">
      <w:pPr>
        <w:pStyle w:val="ParrafoORT"/>
        <w:rPr>
          <w:szCs w:val="24"/>
        </w:rPr>
      </w:pPr>
      <w:r w:rsidRPr="42CC0B2C">
        <w:rPr>
          <w:szCs w:val="24"/>
        </w:rPr>
        <w:t>El esfuerzo total realizado en este primer sprint fue</w:t>
      </w:r>
      <w:r w:rsidR="2A3BF937" w:rsidRPr="42CC0B2C">
        <w:rPr>
          <w:szCs w:val="24"/>
        </w:rPr>
        <w:t xml:space="preserve"> de </w:t>
      </w:r>
      <w:r w:rsidR="1D04D432" w:rsidRPr="42CC0B2C">
        <w:rPr>
          <w:szCs w:val="24"/>
        </w:rPr>
        <w:t>14 horas.</w:t>
      </w:r>
    </w:p>
    <w:p w14:paraId="60D566C6" w14:textId="77C28431" w:rsidR="656D76FF" w:rsidRDefault="656D76FF" w:rsidP="00EF5138">
      <w:pPr>
        <w:pStyle w:val="SubNivelORT"/>
        <w:numPr>
          <w:ilvl w:val="0"/>
          <w:numId w:val="0"/>
        </w:numPr>
        <w:ind w:left="1077" w:hanging="360"/>
        <w:outlineLvl w:val="2"/>
      </w:pPr>
      <w:bookmarkStart w:id="146" w:name="_Toc71468346"/>
      <w:r w:rsidRPr="42CC0B2C">
        <w:rPr>
          <w:rFonts w:eastAsia="Calibri"/>
        </w:rPr>
        <w:lastRenderedPageBreak/>
        <w:t>2.9.7.2. Sprint 2 (periodo 19/04/2021 al 02/05/2021)</w:t>
      </w:r>
      <w:bookmarkEnd w:id="146"/>
    </w:p>
    <w:p w14:paraId="56BFC46D" w14:textId="68C7CC38" w:rsidR="00662412" w:rsidRDefault="00662412" w:rsidP="42CC0B2C">
      <w:pPr>
        <w:pStyle w:val="ParrafoORT"/>
        <w:rPr>
          <w:szCs w:val="24"/>
        </w:rPr>
      </w:pPr>
      <w:r w:rsidRPr="42CC0B2C">
        <w:rPr>
          <w:szCs w:val="24"/>
        </w:rPr>
        <w:t>El 22/04/2021</w:t>
      </w:r>
      <w:r>
        <w:rPr>
          <w:szCs w:val="24"/>
        </w:rPr>
        <w:t xml:space="preserve"> se tuvo una reunión con Federico Sica encargado del área de finanzas y Roberth Labella encargado del área de RR.HH donde surgió la redacción del acta 4 del anexo 1.</w:t>
      </w:r>
    </w:p>
    <w:p w14:paraId="45C95114" w14:textId="380AAEF6" w:rsidR="1C64B9B8" w:rsidRDefault="00662412" w:rsidP="42CC0B2C">
      <w:pPr>
        <w:pStyle w:val="ParrafoORT"/>
        <w:rPr>
          <w:szCs w:val="24"/>
        </w:rPr>
      </w:pPr>
      <w:r>
        <w:rPr>
          <w:szCs w:val="24"/>
        </w:rPr>
        <w:t>También</w:t>
      </w:r>
      <w:r w:rsidR="1C64B9B8" w:rsidRPr="42CC0B2C">
        <w:rPr>
          <w:szCs w:val="24"/>
        </w:rPr>
        <w:t xml:space="preserve"> se tuvo reunión de </w:t>
      </w:r>
      <w:r w:rsidR="60D75309" w:rsidRPr="42CC0B2C">
        <w:rPr>
          <w:szCs w:val="24"/>
        </w:rPr>
        <w:t>tutoría</w:t>
      </w:r>
      <w:r w:rsidR="1C64B9B8" w:rsidRPr="42CC0B2C">
        <w:rPr>
          <w:szCs w:val="24"/>
        </w:rPr>
        <w:t xml:space="preserve"> con Susana </w:t>
      </w:r>
      <w:r w:rsidR="1D4CB309" w:rsidRPr="42CC0B2C">
        <w:rPr>
          <w:szCs w:val="24"/>
        </w:rPr>
        <w:t>Abulafia.</w:t>
      </w:r>
      <w:r w:rsidR="45192F18" w:rsidRPr="42CC0B2C">
        <w:rPr>
          <w:szCs w:val="24"/>
        </w:rPr>
        <w:t xml:space="preserve"> Se pautó varias tareas a </w:t>
      </w:r>
      <w:r w:rsidR="4B7FC57C" w:rsidRPr="42CC0B2C">
        <w:rPr>
          <w:szCs w:val="24"/>
        </w:rPr>
        <w:t>realizar,</w:t>
      </w:r>
      <w:r w:rsidR="45192F18" w:rsidRPr="42CC0B2C">
        <w:rPr>
          <w:szCs w:val="24"/>
        </w:rPr>
        <w:t xml:space="preserve"> entre ellas hacer un diagrama del proceso de la empresa como </w:t>
      </w:r>
      <w:r w:rsidR="687821FF" w:rsidRPr="42CC0B2C">
        <w:rPr>
          <w:szCs w:val="24"/>
        </w:rPr>
        <w:t>trabaja</w:t>
      </w:r>
      <w:r w:rsidR="45192F18" w:rsidRPr="42CC0B2C">
        <w:rPr>
          <w:szCs w:val="24"/>
        </w:rPr>
        <w:t xml:space="preserve"> actualmente en el área operativa y como </w:t>
      </w:r>
      <w:r w:rsidR="532C896B" w:rsidRPr="42CC0B2C">
        <w:rPr>
          <w:szCs w:val="24"/>
        </w:rPr>
        <w:t>serían</w:t>
      </w:r>
      <w:r w:rsidR="4E27C1FF" w:rsidRPr="42CC0B2C">
        <w:rPr>
          <w:szCs w:val="24"/>
        </w:rPr>
        <w:t xml:space="preserve"> los procesos de </w:t>
      </w:r>
      <w:r w:rsidR="447A56D6" w:rsidRPr="42CC0B2C">
        <w:rPr>
          <w:szCs w:val="24"/>
        </w:rPr>
        <w:t>la nueva solución</w:t>
      </w:r>
      <w:r>
        <w:rPr>
          <w:szCs w:val="24"/>
        </w:rPr>
        <w:t xml:space="preserve"> según acta 5 del anexo 1.</w:t>
      </w:r>
    </w:p>
    <w:p w14:paraId="1E7EA14C" w14:textId="72E3CF9A" w:rsidR="4F4B4CE3" w:rsidRDefault="4F4B4CE3" w:rsidP="42CC0B2C">
      <w:pPr>
        <w:pStyle w:val="ParrafoORT"/>
        <w:rPr>
          <w:szCs w:val="24"/>
        </w:rPr>
      </w:pPr>
      <w:r w:rsidRPr="42CC0B2C">
        <w:rPr>
          <w:szCs w:val="24"/>
        </w:rPr>
        <w:t>Del 23/04/2021 al 2</w:t>
      </w:r>
      <w:r w:rsidR="7868146F" w:rsidRPr="42CC0B2C">
        <w:rPr>
          <w:szCs w:val="24"/>
        </w:rPr>
        <w:t>8</w:t>
      </w:r>
      <w:r w:rsidRPr="42CC0B2C">
        <w:rPr>
          <w:szCs w:val="24"/>
        </w:rPr>
        <w:t xml:space="preserve">/04/2021 se analiza y redacta los requerimiento funcionales y no </w:t>
      </w:r>
      <w:r w:rsidR="39D978F9" w:rsidRPr="42CC0B2C">
        <w:rPr>
          <w:szCs w:val="24"/>
        </w:rPr>
        <w:t>funcionales, estudio alternativo, análisis de riesgos, análisis de factibilidad y arquitectura.</w:t>
      </w:r>
    </w:p>
    <w:p w14:paraId="15DF13F5" w14:textId="1EFFFD94" w:rsidR="39D978F9" w:rsidRDefault="39D978F9" w:rsidP="42CC0B2C">
      <w:pPr>
        <w:pStyle w:val="ParrafoORT"/>
        <w:rPr>
          <w:szCs w:val="24"/>
        </w:rPr>
      </w:pPr>
      <w:r w:rsidRPr="42CC0B2C">
        <w:rPr>
          <w:szCs w:val="24"/>
        </w:rPr>
        <w:t>El 29/04/2021 se tiene una reunión con tutoría y se establecen correcciones generales de todo el documento</w:t>
      </w:r>
      <w:r w:rsidR="00662412">
        <w:rPr>
          <w:szCs w:val="24"/>
        </w:rPr>
        <w:t xml:space="preserve"> según acta 6 del anexo 1</w:t>
      </w:r>
      <w:r w:rsidRPr="42CC0B2C">
        <w:rPr>
          <w:szCs w:val="24"/>
        </w:rPr>
        <w:t xml:space="preserve">. Con esta directiva </w:t>
      </w:r>
      <w:r w:rsidR="39D42C8D" w:rsidRPr="42CC0B2C">
        <w:rPr>
          <w:szCs w:val="24"/>
        </w:rPr>
        <w:t xml:space="preserve">del 30/04/2021 </w:t>
      </w:r>
      <w:r w:rsidRPr="42CC0B2C">
        <w:rPr>
          <w:szCs w:val="24"/>
        </w:rPr>
        <w:t xml:space="preserve">se comienza </w:t>
      </w:r>
      <w:r w:rsidR="2BB6F9C7" w:rsidRPr="42CC0B2C">
        <w:rPr>
          <w:szCs w:val="24"/>
        </w:rPr>
        <w:t xml:space="preserve">a analizar </w:t>
      </w:r>
      <w:r w:rsidR="33F1C84B" w:rsidRPr="42CC0B2C">
        <w:rPr>
          <w:szCs w:val="24"/>
        </w:rPr>
        <w:t xml:space="preserve">y reformular </w:t>
      </w:r>
      <w:r w:rsidR="2BB6F9C7" w:rsidRPr="42CC0B2C">
        <w:rPr>
          <w:szCs w:val="24"/>
        </w:rPr>
        <w:t>las redacciones en general para lograr claridad en ellas.</w:t>
      </w:r>
    </w:p>
    <w:p w14:paraId="142D42BA" w14:textId="14DBE477" w:rsidR="10180C3F" w:rsidRDefault="10180C3F" w:rsidP="42CC0B2C">
      <w:pPr>
        <w:pStyle w:val="ParrafoORT"/>
        <w:rPr>
          <w:szCs w:val="24"/>
        </w:rPr>
      </w:pPr>
      <w:r w:rsidRPr="42CC0B2C">
        <w:rPr>
          <w:szCs w:val="24"/>
        </w:rPr>
        <w:t xml:space="preserve">Del </w:t>
      </w:r>
      <w:r w:rsidR="40A98B9B" w:rsidRPr="42CC0B2C">
        <w:rPr>
          <w:szCs w:val="24"/>
        </w:rPr>
        <w:t>01/05/2021 al 02/05/2021 se comienza a reanalizar los requerimientos funcionales y no funcionales añadiendo validaciones y reglas de negocio según las recomendaciones de la tutora.</w:t>
      </w:r>
    </w:p>
    <w:p w14:paraId="1C4A4B28" w14:textId="708616B4" w:rsidR="10180C3F" w:rsidRDefault="10180C3F" w:rsidP="42CC0B2C">
      <w:pPr>
        <w:pStyle w:val="ParrafoORT"/>
        <w:rPr>
          <w:szCs w:val="24"/>
        </w:rPr>
      </w:pPr>
      <w:r w:rsidRPr="42CC0B2C">
        <w:rPr>
          <w:szCs w:val="24"/>
        </w:rPr>
        <w:t xml:space="preserve">El esfuerzo total realizado en este </w:t>
      </w:r>
      <w:r w:rsidR="7906E92F" w:rsidRPr="42CC0B2C">
        <w:rPr>
          <w:szCs w:val="24"/>
        </w:rPr>
        <w:t xml:space="preserve">segundo </w:t>
      </w:r>
      <w:r w:rsidRPr="42CC0B2C">
        <w:rPr>
          <w:szCs w:val="24"/>
        </w:rPr>
        <w:t xml:space="preserve">sprint fue de </w:t>
      </w:r>
      <w:r w:rsidR="343267AC" w:rsidRPr="42CC0B2C">
        <w:rPr>
          <w:szCs w:val="24"/>
        </w:rPr>
        <w:t>50</w:t>
      </w:r>
      <w:r w:rsidRPr="42CC0B2C">
        <w:rPr>
          <w:szCs w:val="24"/>
        </w:rPr>
        <w:t xml:space="preserve"> horas.</w:t>
      </w:r>
    </w:p>
    <w:p w14:paraId="741FF9A6" w14:textId="5E7B9642" w:rsidR="1A7D863E" w:rsidRDefault="1A7D863E" w:rsidP="00EF5138">
      <w:pPr>
        <w:pStyle w:val="SubNivelORT"/>
        <w:numPr>
          <w:ilvl w:val="0"/>
          <w:numId w:val="0"/>
        </w:numPr>
        <w:ind w:left="1077" w:hanging="360"/>
        <w:outlineLvl w:val="2"/>
      </w:pPr>
      <w:bookmarkStart w:id="147" w:name="_Toc71468347"/>
      <w:r w:rsidRPr="42CC0B2C">
        <w:rPr>
          <w:rFonts w:eastAsia="Calibri"/>
        </w:rPr>
        <w:t>2.9.7.</w:t>
      </w:r>
      <w:r w:rsidR="00EF5138">
        <w:rPr>
          <w:rFonts w:eastAsia="Calibri"/>
        </w:rPr>
        <w:t xml:space="preserve">3. </w:t>
      </w:r>
      <w:r w:rsidRPr="42CC0B2C">
        <w:rPr>
          <w:rFonts w:eastAsia="Calibri"/>
        </w:rPr>
        <w:t xml:space="preserve">Sprint 2 (periodo </w:t>
      </w:r>
      <w:r w:rsidR="207B9C8B" w:rsidRPr="42CC0B2C">
        <w:rPr>
          <w:rFonts w:eastAsia="Calibri"/>
        </w:rPr>
        <w:t>03</w:t>
      </w:r>
      <w:r w:rsidRPr="42CC0B2C">
        <w:rPr>
          <w:rFonts w:eastAsia="Calibri"/>
        </w:rPr>
        <w:t>/0</w:t>
      </w:r>
      <w:r w:rsidR="2784EB55" w:rsidRPr="42CC0B2C">
        <w:rPr>
          <w:rFonts w:eastAsia="Calibri"/>
        </w:rPr>
        <w:t>5</w:t>
      </w:r>
      <w:r w:rsidRPr="42CC0B2C">
        <w:rPr>
          <w:rFonts w:eastAsia="Calibri"/>
        </w:rPr>
        <w:t xml:space="preserve">/2021 al </w:t>
      </w:r>
      <w:r w:rsidR="7CE0BB60" w:rsidRPr="42CC0B2C">
        <w:rPr>
          <w:rFonts w:eastAsia="Calibri"/>
        </w:rPr>
        <w:t>16</w:t>
      </w:r>
      <w:r w:rsidRPr="42CC0B2C">
        <w:rPr>
          <w:rFonts w:eastAsia="Calibri"/>
        </w:rPr>
        <w:t>/05/2021)</w:t>
      </w:r>
      <w:bookmarkEnd w:id="147"/>
    </w:p>
    <w:p w14:paraId="3E683171" w14:textId="5B4FD7AF" w:rsidR="3FC7667C" w:rsidRDefault="3FC7667C" w:rsidP="42CC0B2C">
      <w:pPr>
        <w:pStyle w:val="ParrafoORT"/>
        <w:rPr>
          <w:szCs w:val="24"/>
        </w:rPr>
      </w:pPr>
      <w:r w:rsidRPr="42CC0B2C">
        <w:rPr>
          <w:szCs w:val="24"/>
        </w:rPr>
        <w:t>En este tercer sprint se realizaron las siguientes redacciones de la documentación:</w:t>
      </w:r>
    </w:p>
    <w:p w14:paraId="0595C4E5" w14:textId="60775BB0" w:rsidR="3FC7667C" w:rsidRDefault="3FC7667C" w:rsidP="42CC0B2C">
      <w:pPr>
        <w:pStyle w:val="ParrafoORT"/>
        <w:numPr>
          <w:ilvl w:val="0"/>
          <w:numId w:val="1"/>
        </w:numPr>
        <w:rPr>
          <w:rFonts w:eastAsia="Times New Roman"/>
          <w:szCs w:val="24"/>
        </w:rPr>
      </w:pPr>
      <w:r w:rsidRPr="42CC0B2C">
        <w:rPr>
          <w:szCs w:val="24"/>
        </w:rPr>
        <w:t>Estimación de horas de esfuerzo de desarrollo.</w:t>
      </w:r>
    </w:p>
    <w:p w14:paraId="01D30B3D" w14:textId="7219AE1E" w:rsidR="3FC7667C" w:rsidRDefault="3FC7667C" w:rsidP="42CC0B2C">
      <w:pPr>
        <w:pStyle w:val="ParrafoORT"/>
        <w:numPr>
          <w:ilvl w:val="0"/>
          <w:numId w:val="1"/>
        </w:numPr>
        <w:rPr>
          <w:rFonts w:eastAsia="Times New Roman"/>
          <w:szCs w:val="24"/>
        </w:rPr>
      </w:pPr>
      <w:r w:rsidRPr="42CC0B2C">
        <w:rPr>
          <w:szCs w:val="24"/>
        </w:rPr>
        <w:t>Análisis de arquitectura y diagrama conceptual de la solución.</w:t>
      </w:r>
    </w:p>
    <w:p w14:paraId="530590B9" w14:textId="6DB9EE3B" w:rsidR="3FC7667C" w:rsidRDefault="3FC7667C" w:rsidP="42CC0B2C">
      <w:pPr>
        <w:pStyle w:val="ParrafoORT"/>
        <w:numPr>
          <w:ilvl w:val="0"/>
          <w:numId w:val="1"/>
        </w:numPr>
        <w:rPr>
          <w:rFonts w:eastAsia="Times New Roman"/>
          <w:szCs w:val="24"/>
        </w:rPr>
      </w:pPr>
      <w:r w:rsidRPr="42CC0B2C">
        <w:rPr>
          <w:szCs w:val="24"/>
        </w:rPr>
        <w:t>Metodología de trabajo.</w:t>
      </w:r>
    </w:p>
    <w:p w14:paraId="6AACAE0C" w14:textId="16DBE4D8" w:rsidR="3FC7667C" w:rsidRDefault="3FC7667C" w:rsidP="42CC0B2C">
      <w:pPr>
        <w:pStyle w:val="ParrafoORT"/>
        <w:numPr>
          <w:ilvl w:val="0"/>
          <w:numId w:val="1"/>
        </w:numPr>
        <w:rPr>
          <w:rFonts w:eastAsia="Times New Roman"/>
          <w:szCs w:val="24"/>
        </w:rPr>
      </w:pPr>
      <w:r w:rsidRPr="42CC0B2C">
        <w:rPr>
          <w:szCs w:val="24"/>
        </w:rPr>
        <w:t>Plan de SQA y SCM.</w:t>
      </w:r>
    </w:p>
    <w:p w14:paraId="7EE72DD9" w14:textId="2938376B" w:rsidR="3FC7667C" w:rsidRDefault="3FC7667C" w:rsidP="42CC0B2C">
      <w:pPr>
        <w:pStyle w:val="ParrafoORT"/>
        <w:numPr>
          <w:ilvl w:val="0"/>
          <w:numId w:val="1"/>
        </w:numPr>
        <w:rPr>
          <w:rFonts w:eastAsia="Times New Roman"/>
          <w:szCs w:val="24"/>
        </w:rPr>
      </w:pPr>
      <w:r w:rsidRPr="42CC0B2C">
        <w:rPr>
          <w:szCs w:val="24"/>
        </w:rPr>
        <w:t>Compromiso de trabajo.</w:t>
      </w:r>
    </w:p>
    <w:p w14:paraId="65D67871" w14:textId="4B0E6E1E" w:rsidR="3FC7667C" w:rsidRDefault="3FC7667C" w:rsidP="42CC0B2C">
      <w:pPr>
        <w:pStyle w:val="ParrafoORT"/>
        <w:numPr>
          <w:ilvl w:val="0"/>
          <w:numId w:val="1"/>
        </w:numPr>
        <w:rPr>
          <w:rFonts w:eastAsia="Times New Roman"/>
          <w:szCs w:val="24"/>
        </w:rPr>
      </w:pPr>
      <w:r w:rsidRPr="42CC0B2C">
        <w:rPr>
          <w:szCs w:val="24"/>
        </w:rPr>
        <w:t>Planificación de sprints.</w:t>
      </w:r>
    </w:p>
    <w:p w14:paraId="6629B20D" w14:textId="64BAF2B7" w:rsidR="3FC7667C" w:rsidRDefault="3FC7667C" w:rsidP="42CC0B2C">
      <w:pPr>
        <w:pStyle w:val="ParrafoORT"/>
        <w:numPr>
          <w:ilvl w:val="0"/>
          <w:numId w:val="1"/>
        </w:numPr>
        <w:rPr>
          <w:rFonts w:eastAsia="Times New Roman"/>
          <w:szCs w:val="24"/>
        </w:rPr>
      </w:pPr>
      <w:r w:rsidRPr="42CC0B2C">
        <w:rPr>
          <w:szCs w:val="24"/>
        </w:rPr>
        <w:t>Cronograma de trabajo.</w:t>
      </w:r>
    </w:p>
    <w:p w14:paraId="4747DDA6" w14:textId="33AC4113" w:rsidR="46522DF7" w:rsidRDefault="46522DF7" w:rsidP="42CC0B2C">
      <w:pPr>
        <w:pStyle w:val="ParrafoORT"/>
        <w:rPr>
          <w:szCs w:val="24"/>
        </w:rPr>
      </w:pPr>
      <w:r w:rsidRPr="42CC0B2C">
        <w:rPr>
          <w:szCs w:val="24"/>
        </w:rPr>
        <w:t>El 04/05/2021 se realizó el taller de deploy y el profesor me recomendó seguir en la misma linea del ecosistema de Microsoft.</w:t>
      </w:r>
    </w:p>
    <w:p w14:paraId="3EA916BD" w14:textId="3FB11A2E" w:rsidR="46522DF7" w:rsidRDefault="46522DF7" w:rsidP="42CC0B2C">
      <w:pPr>
        <w:pStyle w:val="ParrafoORT"/>
        <w:rPr>
          <w:szCs w:val="24"/>
        </w:rPr>
      </w:pPr>
      <w:r w:rsidRPr="42CC0B2C">
        <w:rPr>
          <w:szCs w:val="24"/>
        </w:rPr>
        <w:t>El 06/05/2021 hubo reunión de tutoria, el cual se pautó correcciones en cuanto a redacción de items como los RF y RNF</w:t>
      </w:r>
      <w:r w:rsidR="00662412">
        <w:rPr>
          <w:szCs w:val="24"/>
        </w:rPr>
        <w:t xml:space="preserve"> según acta 7 del anexo 1</w:t>
      </w:r>
      <w:r w:rsidRPr="42CC0B2C">
        <w:rPr>
          <w:szCs w:val="24"/>
        </w:rPr>
        <w:t>.</w:t>
      </w:r>
    </w:p>
    <w:p w14:paraId="5C3933BF" w14:textId="56DC7ECC" w:rsidR="2BD8CCC3" w:rsidRDefault="2BD8CCC3" w:rsidP="42CC0B2C">
      <w:pPr>
        <w:pStyle w:val="ParrafoORT"/>
        <w:rPr>
          <w:szCs w:val="24"/>
        </w:rPr>
      </w:pPr>
      <w:r w:rsidRPr="3F2BDDA8">
        <w:rPr>
          <w:szCs w:val="24"/>
        </w:rPr>
        <w:lastRenderedPageBreak/>
        <w:t>El 08/05/2021 se realiza la planificación de los sprints y el cronograma de trabajo del proyecto.</w:t>
      </w:r>
    </w:p>
    <w:p w14:paraId="0C5BBBE5" w14:textId="1A8D46F1" w:rsidR="03A2CDA6" w:rsidRDefault="03A2CDA6" w:rsidP="3F2BDDA8">
      <w:pPr>
        <w:pStyle w:val="ParrafoORT"/>
        <w:rPr>
          <w:szCs w:val="24"/>
        </w:rPr>
      </w:pPr>
      <w:r w:rsidRPr="3F2BDDA8">
        <w:rPr>
          <w:szCs w:val="24"/>
        </w:rPr>
        <w:t>El miercoles 11/05/2021 se realiza la entrega del anteproyecto en aulas.</w:t>
      </w:r>
    </w:p>
    <w:p w14:paraId="7A5576C4" w14:textId="77384858" w:rsidR="03A2CDA6" w:rsidRDefault="03A2CDA6" w:rsidP="3F2BDDA8">
      <w:pPr>
        <w:pStyle w:val="ParrafoORT"/>
        <w:rPr>
          <w:szCs w:val="24"/>
        </w:rPr>
      </w:pPr>
      <w:r w:rsidRPr="3F2BDDA8">
        <w:rPr>
          <w:szCs w:val="24"/>
        </w:rPr>
        <w:t>Desde el 12/05/2021 al 16/05/2021 capacitación intensiva de las herramientas a utilizar</w:t>
      </w:r>
      <w:r w:rsidR="1D27BDBE" w:rsidRPr="3F2BDDA8">
        <w:rPr>
          <w:szCs w:val="24"/>
        </w:rPr>
        <w:t xml:space="preserve"> (5 horas diarias)</w:t>
      </w:r>
    </w:p>
    <w:p w14:paraId="78A52839" w14:textId="6E5698F4" w:rsidR="2BD8CCC3" w:rsidRDefault="2BD8CCC3" w:rsidP="42CC0B2C">
      <w:pPr>
        <w:pStyle w:val="ParrafoORT"/>
        <w:rPr>
          <w:szCs w:val="24"/>
        </w:rPr>
      </w:pPr>
      <w:r w:rsidRPr="3F2BDDA8">
        <w:rPr>
          <w:szCs w:val="24"/>
        </w:rPr>
        <w:t xml:space="preserve">El esfuerzo total realizado en este tercer sprint fue de </w:t>
      </w:r>
      <w:r w:rsidR="7CB29EB2" w:rsidRPr="3F2BDDA8">
        <w:rPr>
          <w:szCs w:val="24"/>
        </w:rPr>
        <w:t>72</w:t>
      </w:r>
      <w:r w:rsidRPr="3F2BDDA8">
        <w:rPr>
          <w:szCs w:val="24"/>
        </w:rPr>
        <w:t xml:space="preserve"> horas.</w:t>
      </w:r>
    </w:p>
    <w:p w14:paraId="5D309C31" w14:textId="20295869" w:rsidR="23F31E95" w:rsidRDefault="60B33D81" w:rsidP="00EF5138">
      <w:pPr>
        <w:pStyle w:val="SubNivelORT"/>
        <w:numPr>
          <w:ilvl w:val="0"/>
          <w:numId w:val="0"/>
        </w:numPr>
        <w:outlineLvl w:val="2"/>
        <w:rPr>
          <w:rStyle w:val="SubNivelORTCar"/>
          <w:b/>
          <w:bCs/>
        </w:rPr>
      </w:pPr>
      <w:bookmarkStart w:id="148" w:name="_Toc71468348"/>
      <w:r w:rsidRPr="3F2BDDA8">
        <w:rPr>
          <w:rStyle w:val="SubNivelORTCar"/>
          <w:b/>
          <w:bCs/>
        </w:rPr>
        <w:t>2.9.</w:t>
      </w:r>
      <w:r w:rsidR="50A223C0" w:rsidRPr="3F2BDDA8">
        <w:rPr>
          <w:rStyle w:val="SubNivelORTCar"/>
          <w:b/>
          <w:bCs/>
        </w:rPr>
        <w:t>8</w:t>
      </w:r>
      <w:r w:rsidR="4F1A1C7A" w:rsidRPr="3F2BDDA8">
        <w:rPr>
          <w:rStyle w:val="SubNivelORTCar"/>
          <w:b/>
          <w:bCs/>
        </w:rPr>
        <w:t>.</w:t>
      </w:r>
      <w:r w:rsidRPr="3F2BDDA8">
        <w:rPr>
          <w:rStyle w:val="SubNivelORTCar"/>
          <w:b/>
          <w:bCs/>
        </w:rPr>
        <w:t xml:space="preserve"> Cronograma de trabajo.</w:t>
      </w:r>
      <w:bookmarkEnd w:id="148"/>
    </w:p>
    <w:p w14:paraId="404783D8" w14:textId="2E84CBD9" w:rsidR="21242C68" w:rsidRDefault="21242C68" w:rsidP="3F2BDDA8">
      <w:pPr>
        <w:pStyle w:val="ParrafoORT"/>
        <w:rPr>
          <w:szCs w:val="24"/>
        </w:rPr>
      </w:pPr>
      <w:r w:rsidRPr="3F2BDDA8">
        <w:rPr>
          <w:szCs w:val="24"/>
        </w:rPr>
        <w:t>Se analiza y se realiza el siguiente cronograma de trabajo.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990"/>
        <w:gridCol w:w="3840"/>
        <w:gridCol w:w="1845"/>
        <w:gridCol w:w="1815"/>
      </w:tblGrid>
      <w:tr w:rsidR="00321245" w14:paraId="72D8A393" w14:textId="77777777" w:rsidTr="0036695A">
        <w:tc>
          <w:tcPr>
            <w:tcW w:w="990" w:type="dxa"/>
            <w:shd w:val="clear" w:color="auto" w:fill="auto"/>
          </w:tcPr>
          <w:p w14:paraId="2234601B" w14:textId="034CC8F2" w:rsidR="21242C68" w:rsidRPr="0036695A" w:rsidRDefault="21242C68" w:rsidP="3F2BDDA8">
            <w:pPr>
              <w:pStyle w:val="PieTabla"/>
              <w:rPr>
                <w:szCs w:val="20"/>
              </w:rPr>
            </w:pPr>
            <w:r>
              <w:t>Sprint</w:t>
            </w:r>
          </w:p>
        </w:tc>
        <w:tc>
          <w:tcPr>
            <w:tcW w:w="3840" w:type="dxa"/>
            <w:shd w:val="clear" w:color="auto" w:fill="auto"/>
          </w:tcPr>
          <w:p w14:paraId="711114EA" w14:textId="1F235691" w:rsidR="21242C68" w:rsidRPr="0036695A" w:rsidRDefault="21242C68" w:rsidP="3F2BDDA8">
            <w:pPr>
              <w:pStyle w:val="PieTabla"/>
              <w:rPr>
                <w:szCs w:val="20"/>
              </w:rPr>
            </w:pPr>
            <w:r>
              <w:t>Tareas</w:t>
            </w:r>
          </w:p>
        </w:tc>
        <w:tc>
          <w:tcPr>
            <w:tcW w:w="1845" w:type="dxa"/>
            <w:shd w:val="clear" w:color="auto" w:fill="auto"/>
          </w:tcPr>
          <w:p w14:paraId="04021EA3" w14:textId="69A9AE7E" w:rsidR="21242C68" w:rsidRPr="0036695A" w:rsidRDefault="21242C68" w:rsidP="3F2BDDA8">
            <w:pPr>
              <w:pStyle w:val="PieTabla"/>
              <w:rPr>
                <w:szCs w:val="20"/>
              </w:rPr>
            </w:pPr>
            <w:r>
              <w:t>Inicio</w:t>
            </w:r>
          </w:p>
        </w:tc>
        <w:tc>
          <w:tcPr>
            <w:tcW w:w="1815" w:type="dxa"/>
            <w:shd w:val="clear" w:color="auto" w:fill="auto"/>
          </w:tcPr>
          <w:p w14:paraId="1D0C5224" w14:textId="5E42B3B1" w:rsidR="21242C68" w:rsidRPr="0036695A" w:rsidRDefault="21242C68" w:rsidP="3F2BDDA8">
            <w:pPr>
              <w:pStyle w:val="PieTabla"/>
              <w:rPr>
                <w:szCs w:val="20"/>
              </w:rPr>
            </w:pPr>
            <w:r>
              <w:t>Fin</w:t>
            </w:r>
          </w:p>
        </w:tc>
      </w:tr>
      <w:tr w:rsidR="00321245" w14:paraId="4F0793DA" w14:textId="77777777" w:rsidTr="0036695A">
        <w:tc>
          <w:tcPr>
            <w:tcW w:w="990" w:type="dxa"/>
            <w:vMerge w:val="restart"/>
            <w:shd w:val="clear" w:color="auto" w:fill="auto"/>
          </w:tcPr>
          <w:p w14:paraId="350CF158" w14:textId="0AE174B1" w:rsidR="21242C68" w:rsidRPr="0036695A" w:rsidRDefault="21242C68" w:rsidP="3F2BDDA8">
            <w:pPr>
              <w:pStyle w:val="ORTContenido"/>
              <w:rPr>
                <w:rFonts w:ascii="Times New Roman" w:hAnsi="Times New Roman"/>
              </w:rPr>
            </w:pPr>
            <w:r>
              <w:t>3</w:t>
            </w:r>
          </w:p>
        </w:tc>
        <w:tc>
          <w:tcPr>
            <w:tcW w:w="3840" w:type="dxa"/>
            <w:shd w:val="clear" w:color="auto" w:fill="auto"/>
          </w:tcPr>
          <w:p w14:paraId="2EA51C0D" w14:textId="4CD6916A" w:rsidR="55FA5B04" w:rsidRDefault="55FA5B04" w:rsidP="3F2BDDA8">
            <w:pPr>
              <w:pStyle w:val="ORTContenido"/>
            </w:pPr>
            <w:r>
              <w:t>Definir clases y relaciones</w:t>
            </w:r>
          </w:p>
        </w:tc>
        <w:tc>
          <w:tcPr>
            <w:tcW w:w="1845" w:type="dxa"/>
            <w:shd w:val="clear" w:color="auto" w:fill="auto"/>
          </w:tcPr>
          <w:p w14:paraId="4D975BAC" w14:textId="772220C1" w:rsidR="1FDDF35B" w:rsidRDefault="1FDDF35B" w:rsidP="3F2BDDA8">
            <w:pPr>
              <w:pStyle w:val="ORTContenido"/>
            </w:pPr>
            <w:r>
              <w:t>1</w:t>
            </w:r>
            <w:r w:rsidR="4D1EF552">
              <w:t>7</w:t>
            </w:r>
            <w:r>
              <w:t>/05/2021</w:t>
            </w:r>
          </w:p>
        </w:tc>
        <w:tc>
          <w:tcPr>
            <w:tcW w:w="1815" w:type="dxa"/>
            <w:shd w:val="clear" w:color="auto" w:fill="auto"/>
          </w:tcPr>
          <w:p w14:paraId="0FFF87DA" w14:textId="1118A65C" w:rsidR="1FDDF35B" w:rsidRDefault="1FDDF35B" w:rsidP="3F2BDDA8">
            <w:pPr>
              <w:pStyle w:val="ORTContenido"/>
            </w:pPr>
            <w:r>
              <w:t>30/05/2021</w:t>
            </w:r>
          </w:p>
        </w:tc>
      </w:tr>
      <w:tr w:rsidR="00321245" w14:paraId="7A9C718E" w14:textId="77777777" w:rsidTr="0036695A">
        <w:tc>
          <w:tcPr>
            <w:tcW w:w="990" w:type="dxa"/>
            <w:vMerge/>
            <w:shd w:val="clear" w:color="auto" w:fill="auto"/>
          </w:tcPr>
          <w:p w14:paraId="3874B7F4" w14:textId="5DAF05A3" w:rsidR="3F2BDDA8" w:rsidRDefault="3F2BDDA8" w:rsidP="3F2BDDA8">
            <w:pPr>
              <w:pStyle w:val="ORTContenido"/>
            </w:pPr>
          </w:p>
        </w:tc>
        <w:tc>
          <w:tcPr>
            <w:tcW w:w="3840" w:type="dxa"/>
            <w:shd w:val="clear" w:color="auto" w:fill="auto"/>
          </w:tcPr>
          <w:p w14:paraId="5CFE5FD7" w14:textId="53EC080B" w:rsidR="64EB522D" w:rsidRDefault="64EB522D" w:rsidP="3F2BDDA8">
            <w:pPr>
              <w:pStyle w:val="ORTContenido"/>
            </w:pPr>
            <w:r>
              <w:t>Preparar ambiente de desarrollo</w:t>
            </w:r>
          </w:p>
        </w:tc>
        <w:tc>
          <w:tcPr>
            <w:tcW w:w="3660" w:type="dxa"/>
            <w:gridSpan w:val="2"/>
            <w:vMerge w:val="restart"/>
            <w:shd w:val="clear" w:color="auto" w:fill="auto"/>
          </w:tcPr>
          <w:p w14:paraId="72F1532D" w14:textId="5DAF05A3" w:rsidR="3F2BDDA8" w:rsidRDefault="3F2BDDA8" w:rsidP="3F2BDDA8">
            <w:pPr>
              <w:pStyle w:val="ORTContenido"/>
            </w:pPr>
          </w:p>
        </w:tc>
      </w:tr>
      <w:tr w:rsidR="00321245" w14:paraId="29FC5A39" w14:textId="77777777" w:rsidTr="0036695A">
        <w:tc>
          <w:tcPr>
            <w:tcW w:w="990" w:type="dxa"/>
            <w:vMerge/>
            <w:shd w:val="clear" w:color="auto" w:fill="auto"/>
          </w:tcPr>
          <w:p w14:paraId="2535F751" w14:textId="5DAF05A3" w:rsidR="3F2BDDA8" w:rsidRDefault="3F2BDDA8" w:rsidP="3F2BDDA8">
            <w:pPr>
              <w:pStyle w:val="ORTContenido"/>
            </w:pPr>
          </w:p>
        </w:tc>
        <w:tc>
          <w:tcPr>
            <w:tcW w:w="3840" w:type="dxa"/>
            <w:shd w:val="clear" w:color="auto" w:fill="auto"/>
          </w:tcPr>
          <w:p w14:paraId="090161A8" w14:textId="6C9DF284" w:rsidR="0F2BA49E" w:rsidRDefault="0F2BA49E" w:rsidP="3F2BDDA8">
            <w:pPr>
              <w:pStyle w:val="ORTContenido"/>
            </w:pPr>
            <w:r w:rsidRPr="5109B25A">
              <w:t xml:space="preserve">Diseño de base de datos </w:t>
            </w:r>
            <w:r w:rsidR="401EBCCF" w:rsidRPr="5109B25A">
              <w:t xml:space="preserve">e implementación </w:t>
            </w:r>
            <w:r w:rsidRPr="5109B25A">
              <w:t>con EF Core enfoque “First Code”</w:t>
            </w:r>
          </w:p>
        </w:tc>
        <w:tc>
          <w:tcPr>
            <w:tcW w:w="3660" w:type="dxa"/>
            <w:gridSpan w:val="2"/>
            <w:vMerge/>
            <w:shd w:val="clear" w:color="auto" w:fill="auto"/>
          </w:tcPr>
          <w:p w14:paraId="020D0E5D" w14:textId="5DAF05A3" w:rsidR="3F2BDDA8" w:rsidRDefault="3F2BDDA8" w:rsidP="3F2BDDA8">
            <w:pPr>
              <w:pStyle w:val="ORTContenido"/>
            </w:pPr>
          </w:p>
        </w:tc>
      </w:tr>
      <w:tr w:rsidR="00321245" w14:paraId="329637C4" w14:textId="77777777" w:rsidTr="0036695A">
        <w:tc>
          <w:tcPr>
            <w:tcW w:w="990" w:type="dxa"/>
            <w:vMerge/>
            <w:shd w:val="clear" w:color="auto" w:fill="auto"/>
          </w:tcPr>
          <w:p w14:paraId="541CE6D4" w14:textId="5DAF05A3" w:rsidR="3F2BDDA8" w:rsidRDefault="3F2BDDA8" w:rsidP="3F2BDDA8">
            <w:pPr>
              <w:pStyle w:val="ORTContenido"/>
            </w:pPr>
          </w:p>
        </w:tc>
        <w:tc>
          <w:tcPr>
            <w:tcW w:w="3840" w:type="dxa"/>
            <w:shd w:val="clear" w:color="auto" w:fill="auto"/>
          </w:tcPr>
          <w:p w14:paraId="102D51F8" w14:textId="619029A0" w:rsidR="3F2BDDA8" w:rsidRDefault="32603861" w:rsidP="3F2BDDA8">
            <w:pPr>
              <w:pStyle w:val="ORTContenido"/>
            </w:pPr>
            <w:r w:rsidRPr="5109B25A">
              <w:t xml:space="preserve">Desarrollo </w:t>
            </w:r>
            <w:r w:rsidR="27D96FF2" w:rsidRPr="5109B25A">
              <w:t>RF01</w:t>
            </w:r>
          </w:p>
        </w:tc>
        <w:tc>
          <w:tcPr>
            <w:tcW w:w="3660" w:type="dxa"/>
            <w:gridSpan w:val="2"/>
            <w:vMerge/>
            <w:shd w:val="clear" w:color="auto" w:fill="auto"/>
          </w:tcPr>
          <w:p w14:paraId="0BD165A0" w14:textId="5DAF05A3" w:rsidR="3F2BDDA8" w:rsidRDefault="3F2BDDA8" w:rsidP="3F2BDDA8">
            <w:pPr>
              <w:pStyle w:val="ORTContenido"/>
            </w:pPr>
          </w:p>
        </w:tc>
      </w:tr>
      <w:tr w:rsidR="00321245" w14:paraId="28B72168" w14:textId="77777777" w:rsidTr="0036695A">
        <w:tc>
          <w:tcPr>
            <w:tcW w:w="990" w:type="dxa"/>
            <w:vMerge/>
            <w:shd w:val="clear" w:color="auto" w:fill="auto"/>
          </w:tcPr>
          <w:p w14:paraId="11349807" w14:textId="5DAF05A3" w:rsidR="3F2BDDA8" w:rsidRDefault="3F2BDDA8" w:rsidP="3F2BDDA8">
            <w:pPr>
              <w:pStyle w:val="ORTContenido"/>
            </w:pPr>
          </w:p>
        </w:tc>
        <w:tc>
          <w:tcPr>
            <w:tcW w:w="3840" w:type="dxa"/>
            <w:shd w:val="clear" w:color="auto" w:fill="auto"/>
          </w:tcPr>
          <w:p w14:paraId="3C12A86A" w14:textId="3708656C" w:rsidR="3F2BDDA8" w:rsidRDefault="5D61F3B5" w:rsidP="3F2BDDA8">
            <w:pPr>
              <w:pStyle w:val="ORTContenido"/>
            </w:pPr>
            <w:r w:rsidRPr="5109B25A">
              <w:t xml:space="preserve">Desarrollo </w:t>
            </w:r>
            <w:r w:rsidR="27D96FF2" w:rsidRPr="5109B25A">
              <w:t>RF02</w:t>
            </w:r>
          </w:p>
        </w:tc>
        <w:tc>
          <w:tcPr>
            <w:tcW w:w="3660" w:type="dxa"/>
            <w:gridSpan w:val="2"/>
            <w:vMerge/>
            <w:shd w:val="clear" w:color="auto" w:fill="auto"/>
          </w:tcPr>
          <w:p w14:paraId="630C2F9C" w14:textId="5DAF05A3" w:rsidR="3F2BDDA8" w:rsidRDefault="3F2BDDA8" w:rsidP="3F2BDDA8">
            <w:pPr>
              <w:pStyle w:val="ORTContenido"/>
            </w:pPr>
          </w:p>
        </w:tc>
      </w:tr>
      <w:tr w:rsidR="00321245" w14:paraId="7895C4C5" w14:textId="77777777" w:rsidTr="0036695A">
        <w:tc>
          <w:tcPr>
            <w:tcW w:w="990" w:type="dxa"/>
            <w:vMerge/>
            <w:shd w:val="clear" w:color="auto" w:fill="auto"/>
          </w:tcPr>
          <w:p w14:paraId="3A4ABD7B" w14:textId="5DAF05A3" w:rsidR="3F2BDDA8" w:rsidRDefault="3F2BDDA8" w:rsidP="3F2BDDA8">
            <w:pPr>
              <w:pStyle w:val="ORTContenido"/>
            </w:pPr>
          </w:p>
        </w:tc>
        <w:tc>
          <w:tcPr>
            <w:tcW w:w="3840" w:type="dxa"/>
            <w:shd w:val="clear" w:color="auto" w:fill="auto"/>
          </w:tcPr>
          <w:p w14:paraId="20CACB93" w14:textId="2A7D5DCA" w:rsidR="3F2BDDA8" w:rsidRDefault="4FD35E09" w:rsidP="3F2BDDA8">
            <w:pPr>
              <w:pStyle w:val="ORTContenido"/>
            </w:pPr>
            <w:r w:rsidRPr="5109B25A">
              <w:t xml:space="preserve">Desarrollo </w:t>
            </w:r>
            <w:r w:rsidR="27D96FF2" w:rsidRPr="5109B25A">
              <w:t>RF03</w:t>
            </w:r>
          </w:p>
        </w:tc>
        <w:tc>
          <w:tcPr>
            <w:tcW w:w="3660" w:type="dxa"/>
            <w:gridSpan w:val="2"/>
            <w:vMerge/>
            <w:shd w:val="clear" w:color="auto" w:fill="auto"/>
          </w:tcPr>
          <w:p w14:paraId="4E9AE8A8" w14:textId="5DAF05A3" w:rsidR="3F2BDDA8" w:rsidRDefault="3F2BDDA8" w:rsidP="3F2BDDA8">
            <w:pPr>
              <w:pStyle w:val="ORTContenido"/>
            </w:pPr>
          </w:p>
        </w:tc>
      </w:tr>
      <w:tr w:rsidR="00321245" w14:paraId="6DDF9A43" w14:textId="77777777" w:rsidTr="0036695A">
        <w:tc>
          <w:tcPr>
            <w:tcW w:w="990" w:type="dxa"/>
            <w:vMerge/>
            <w:shd w:val="clear" w:color="auto" w:fill="auto"/>
          </w:tcPr>
          <w:p w14:paraId="0466F5E2" w14:textId="77777777" w:rsidR="00E55344" w:rsidRDefault="00E55344"/>
        </w:tc>
        <w:tc>
          <w:tcPr>
            <w:tcW w:w="3840" w:type="dxa"/>
            <w:shd w:val="clear" w:color="auto" w:fill="auto"/>
          </w:tcPr>
          <w:p w14:paraId="11B77B80" w14:textId="736944E5" w:rsidR="2488745A" w:rsidRDefault="2488745A" w:rsidP="5109B25A">
            <w:pPr>
              <w:pStyle w:val="ORTContenido"/>
            </w:pPr>
            <w:r w:rsidRPr="5109B25A">
              <w:t xml:space="preserve">Desarrollo </w:t>
            </w:r>
            <w:r w:rsidR="2652D930" w:rsidRPr="5109B25A">
              <w:t>RF04</w:t>
            </w:r>
          </w:p>
        </w:tc>
        <w:tc>
          <w:tcPr>
            <w:tcW w:w="3660" w:type="dxa"/>
            <w:gridSpan w:val="2"/>
            <w:vMerge/>
            <w:shd w:val="clear" w:color="auto" w:fill="auto"/>
          </w:tcPr>
          <w:p w14:paraId="32AB2D42" w14:textId="77777777" w:rsidR="00E55344" w:rsidRDefault="00E55344"/>
        </w:tc>
      </w:tr>
      <w:tr w:rsidR="00321245" w14:paraId="57E6C00F" w14:textId="77777777" w:rsidTr="0036695A">
        <w:tc>
          <w:tcPr>
            <w:tcW w:w="990" w:type="dxa"/>
            <w:vMerge/>
            <w:shd w:val="clear" w:color="auto" w:fill="auto"/>
          </w:tcPr>
          <w:p w14:paraId="43D4D5E8" w14:textId="5DAF05A3" w:rsidR="3F2BDDA8" w:rsidRDefault="3F2BDDA8" w:rsidP="3F2BDDA8">
            <w:pPr>
              <w:pStyle w:val="ORTContenido"/>
            </w:pPr>
          </w:p>
        </w:tc>
        <w:tc>
          <w:tcPr>
            <w:tcW w:w="3840" w:type="dxa"/>
            <w:shd w:val="clear" w:color="auto" w:fill="auto"/>
          </w:tcPr>
          <w:p w14:paraId="46885DF8" w14:textId="713CC032" w:rsidR="3F2BDDA8" w:rsidRDefault="70832D3F" w:rsidP="3F2BDDA8">
            <w:pPr>
              <w:pStyle w:val="ORTContenido"/>
            </w:pPr>
            <w:r w:rsidRPr="5109B25A">
              <w:t xml:space="preserve">Desarrollo </w:t>
            </w:r>
            <w:r w:rsidR="27D96FF2" w:rsidRPr="5109B25A">
              <w:t>RF05</w:t>
            </w:r>
          </w:p>
        </w:tc>
        <w:tc>
          <w:tcPr>
            <w:tcW w:w="3660" w:type="dxa"/>
            <w:gridSpan w:val="2"/>
            <w:vMerge/>
            <w:shd w:val="clear" w:color="auto" w:fill="auto"/>
          </w:tcPr>
          <w:p w14:paraId="0E429917" w14:textId="5DAF05A3" w:rsidR="3F2BDDA8" w:rsidRDefault="3F2BDDA8" w:rsidP="3F2BDDA8">
            <w:pPr>
              <w:pStyle w:val="ORTContenido"/>
            </w:pPr>
          </w:p>
        </w:tc>
      </w:tr>
      <w:tr w:rsidR="00321245" w14:paraId="78206DED" w14:textId="77777777" w:rsidTr="0036695A">
        <w:tc>
          <w:tcPr>
            <w:tcW w:w="990" w:type="dxa"/>
            <w:vMerge/>
            <w:shd w:val="clear" w:color="auto" w:fill="auto"/>
          </w:tcPr>
          <w:p w14:paraId="0CD9D58B" w14:textId="77777777" w:rsidR="00E55344" w:rsidRDefault="00E55344"/>
        </w:tc>
        <w:tc>
          <w:tcPr>
            <w:tcW w:w="3840" w:type="dxa"/>
            <w:shd w:val="clear" w:color="auto" w:fill="auto"/>
          </w:tcPr>
          <w:p w14:paraId="647CD907" w14:textId="753FB041" w:rsidR="03C90D77" w:rsidRDefault="03C90D77" w:rsidP="5109B25A">
            <w:pPr>
              <w:pStyle w:val="ORTContenido"/>
            </w:pPr>
            <w:r w:rsidRPr="5109B25A">
              <w:t xml:space="preserve">Desarrollo </w:t>
            </w:r>
            <w:r w:rsidR="27D96FF2" w:rsidRPr="5109B25A">
              <w:t>RF06</w:t>
            </w:r>
          </w:p>
        </w:tc>
        <w:tc>
          <w:tcPr>
            <w:tcW w:w="3660" w:type="dxa"/>
            <w:gridSpan w:val="2"/>
            <w:vMerge/>
            <w:shd w:val="clear" w:color="auto" w:fill="auto"/>
          </w:tcPr>
          <w:p w14:paraId="787FE080" w14:textId="77777777" w:rsidR="00E55344" w:rsidRDefault="00E55344"/>
        </w:tc>
      </w:tr>
      <w:tr w:rsidR="00321245" w14:paraId="7C957815" w14:textId="77777777" w:rsidTr="0036695A">
        <w:tc>
          <w:tcPr>
            <w:tcW w:w="990" w:type="dxa"/>
            <w:vMerge/>
            <w:shd w:val="clear" w:color="auto" w:fill="auto"/>
          </w:tcPr>
          <w:p w14:paraId="584D8821" w14:textId="77777777" w:rsidR="00E55344" w:rsidRDefault="00E55344"/>
        </w:tc>
        <w:tc>
          <w:tcPr>
            <w:tcW w:w="3840" w:type="dxa"/>
            <w:shd w:val="clear" w:color="auto" w:fill="auto"/>
          </w:tcPr>
          <w:p w14:paraId="5ABA0563" w14:textId="7F10CE42" w:rsidR="4FF02B00" w:rsidRDefault="4FF02B00" w:rsidP="5109B25A">
            <w:pPr>
              <w:pStyle w:val="ORTContenido"/>
            </w:pPr>
            <w:r w:rsidRPr="5109B25A">
              <w:t xml:space="preserve">Desarrollo </w:t>
            </w:r>
            <w:r w:rsidR="27D96FF2" w:rsidRPr="5109B25A">
              <w:t>RF07</w:t>
            </w:r>
          </w:p>
        </w:tc>
        <w:tc>
          <w:tcPr>
            <w:tcW w:w="3660" w:type="dxa"/>
            <w:gridSpan w:val="2"/>
            <w:vMerge/>
            <w:shd w:val="clear" w:color="auto" w:fill="auto"/>
          </w:tcPr>
          <w:p w14:paraId="4F39EF9D" w14:textId="77777777" w:rsidR="00E55344" w:rsidRDefault="00E55344"/>
        </w:tc>
      </w:tr>
      <w:tr w:rsidR="00321245" w14:paraId="17A18189" w14:textId="77777777" w:rsidTr="0036695A">
        <w:tc>
          <w:tcPr>
            <w:tcW w:w="990" w:type="dxa"/>
            <w:vMerge/>
            <w:shd w:val="clear" w:color="auto" w:fill="auto"/>
          </w:tcPr>
          <w:p w14:paraId="297E3472" w14:textId="77777777" w:rsidR="00E55344" w:rsidRDefault="00E55344"/>
        </w:tc>
        <w:tc>
          <w:tcPr>
            <w:tcW w:w="3840" w:type="dxa"/>
            <w:shd w:val="clear" w:color="auto" w:fill="auto"/>
          </w:tcPr>
          <w:p w14:paraId="5E1B35B0" w14:textId="2F95D471" w:rsidR="7943143C" w:rsidRDefault="7943143C" w:rsidP="5109B25A">
            <w:pPr>
              <w:pStyle w:val="ORTContenido"/>
            </w:pPr>
            <w:r w:rsidRPr="5109B25A">
              <w:t xml:space="preserve">Desarrollo </w:t>
            </w:r>
            <w:r w:rsidR="27D96FF2" w:rsidRPr="5109B25A">
              <w:t>RF09</w:t>
            </w:r>
          </w:p>
        </w:tc>
        <w:tc>
          <w:tcPr>
            <w:tcW w:w="3660" w:type="dxa"/>
            <w:gridSpan w:val="2"/>
            <w:vMerge/>
            <w:shd w:val="clear" w:color="auto" w:fill="auto"/>
          </w:tcPr>
          <w:p w14:paraId="761C3080" w14:textId="77777777" w:rsidR="00E55344" w:rsidRDefault="00E55344"/>
        </w:tc>
      </w:tr>
      <w:tr w:rsidR="00321245" w14:paraId="6733868A" w14:textId="77777777" w:rsidTr="0036695A">
        <w:tc>
          <w:tcPr>
            <w:tcW w:w="990" w:type="dxa"/>
            <w:vMerge/>
            <w:shd w:val="clear" w:color="auto" w:fill="auto"/>
          </w:tcPr>
          <w:p w14:paraId="3D8381C5" w14:textId="77777777" w:rsidR="00E55344" w:rsidRDefault="00E55344"/>
        </w:tc>
        <w:tc>
          <w:tcPr>
            <w:tcW w:w="3840" w:type="dxa"/>
            <w:shd w:val="clear" w:color="auto" w:fill="auto"/>
          </w:tcPr>
          <w:p w14:paraId="74B46DC1" w14:textId="7F5E0445" w:rsidR="46844900" w:rsidRDefault="46844900" w:rsidP="5109B25A">
            <w:pPr>
              <w:pStyle w:val="ORTContenido"/>
            </w:pPr>
            <w:r w:rsidRPr="5109B25A">
              <w:t xml:space="preserve">Desarrollo </w:t>
            </w:r>
            <w:r w:rsidR="27D96FF2" w:rsidRPr="5109B25A">
              <w:t>RF41</w:t>
            </w:r>
          </w:p>
        </w:tc>
        <w:tc>
          <w:tcPr>
            <w:tcW w:w="3660" w:type="dxa"/>
            <w:gridSpan w:val="2"/>
            <w:vMerge/>
            <w:shd w:val="clear" w:color="auto" w:fill="auto"/>
          </w:tcPr>
          <w:p w14:paraId="48FCBBAD" w14:textId="77777777" w:rsidR="00E55344" w:rsidRDefault="00E55344"/>
        </w:tc>
      </w:tr>
      <w:tr w:rsidR="00321245" w14:paraId="08134A43" w14:textId="77777777" w:rsidTr="0036695A">
        <w:tc>
          <w:tcPr>
            <w:tcW w:w="990" w:type="dxa"/>
            <w:vMerge/>
            <w:shd w:val="clear" w:color="auto" w:fill="auto"/>
          </w:tcPr>
          <w:p w14:paraId="3D7B9AA9" w14:textId="77777777" w:rsidR="00E55344" w:rsidRDefault="00E55344"/>
        </w:tc>
        <w:tc>
          <w:tcPr>
            <w:tcW w:w="3840" w:type="dxa"/>
            <w:shd w:val="clear" w:color="auto" w:fill="auto"/>
          </w:tcPr>
          <w:p w14:paraId="5DC48C05" w14:textId="1DCEA0D9" w:rsidR="67725889" w:rsidRDefault="67725889" w:rsidP="5109B25A">
            <w:pPr>
              <w:pStyle w:val="ORTContenido"/>
            </w:pPr>
            <w:r w:rsidRPr="5109B25A">
              <w:t>Tests Unitarios</w:t>
            </w:r>
          </w:p>
        </w:tc>
        <w:tc>
          <w:tcPr>
            <w:tcW w:w="3660" w:type="dxa"/>
            <w:gridSpan w:val="2"/>
            <w:vMerge/>
            <w:shd w:val="clear" w:color="auto" w:fill="auto"/>
          </w:tcPr>
          <w:p w14:paraId="61673506" w14:textId="77777777" w:rsidR="00E55344" w:rsidRDefault="00E55344"/>
        </w:tc>
      </w:tr>
      <w:tr w:rsidR="00321245" w14:paraId="4A878E55" w14:textId="77777777" w:rsidTr="0036695A">
        <w:tc>
          <w:tcPr>
            <w:tcW w:w="990" w:type="dxa"/>
            <w:vMerge/>
            <w:shd w:val="clear" w:color="auto" w:fill="auto"/>
          </w:tcPr>
          <w:p w14:paraId="062466A6" w14:textId="77777777" w:rsidR="00E55344" w:rsidRDefault="00E55344"/>
        </w:tc>
        <w:tc>
          <w:tcPr>
            <w:tcW w:w="3840" w:type="dxa"/>
            <w:shd w:val="clear" w:color="auto" w:fill="auto"/>
          </w:tcPr>
          <w:p w14:paraId="3C075D20" w14:textId="0F90D01D" w:rsidR="67725889" w:rsidRDefault="67725889" w:rsidP="5109B25A">
            <w:pPr>
              <w:pStyle w:val="ORTContenido"/>
            </w:pPr>
            <w:r w:rsidRPr="5109B25A">
              <w:t>Documentación WEB API</w:t>
            </w:r>
          </w:p>
        </w:tc>
        <w:tc>
          <w:tcPr>
            <w:tcW w:w="3660" w:type="dxa"/>
            <w:gridSpan w:val="2"/>
            <w:vMerge/>
            <w:shd w:val="clear" w:color="auto" w:fill="auto"/>
          </w:tcPr>
          <w:p w14:paraId="3D52A7A1" w14:textId="77777777" w:rsidR="00E55344" w:rsidRDefault="00E55344"/>
        </w:tc>
      </w:tr>
      <w:tr w:rsidR="00321245" w14:paraId="06ED071E" w14:textId="77777777" w:rsidTr="0036695A">
        <w:tc>
          <w:tcPr>
            <w:tcW w:w="990" w:type="dxa"/>
            <w:vMerge w:val="restart"/>
            <w:shd w:val="clear" w:color="auto" w:fill="auto"/>
          </w:tcPr>
          <w:p w14:paraId="07DFDFF5" w14:textId="6270E1F7" w:rsidR="14277A48" w:rsidRDefault="14277A48" w:rsidP="5109B25A">
            <w:pPr>
              <w:pStyle w:val="ORTContenido"/>
            </w:pPr>
            <w:r w:rsidRPr="5109B25A">
              <w:t>4</w:t>
            </w:r>
          </w:p>
        </w:tc>
        <w:tc>
          <w:tcPr>
            <w:tcW w:w="3840" w:type="dxa"/>
            <w:shd w:val="clear" w:color="auto" w:fill="auto"/>
          </w:tcPr>
          <w:p w14:paraId="52726F4A" w14:textId="4E056917" w:rsidR="3B6ECB48" w:rsidRDefault="3B6ECB48" w:rsidP="5109B25A">
            <w:pPr>
              <w:pStyle w:val="ORTContenido"/>
            </w:pPr>
            <w:r w:rsidRPr="5109B25A">
              <w:t xml:space="preserve">Desarrollo </w:t>
            </w:r>
            <w:r w:rsidR="530DC5C8" w:rsidRPr="5109B25A">
              <w:t>RF12</w:t>
            </w:r>
          </w:p>
        </w:tc>
        <w:tc>
          <w:tcPr>
            <w:tcW w:w="1845" w:type="dxa"/>
            <w:shd w:val="clear" w:color="auto" w:fill="auto"/>
          </w:tcPr>
          <w:p w14:paraId="6C350A78" w14:textId="6B478C48" w:rsidR="5544AC52" w:rsidRDefault="5544AC52" w:rsidP="5109B25A">
            <w:pPr>
              <w:pStyle w:val="ORTContenido"/>
            </w:pPr>
            <w:r w:rsidRPr="5109B25A">
              <w:t>31</w:t>
            </w:r>
            <w:r w:rsidR="14277A48" w:rsidRPr="5109B25A">
              <w:t>/0</w:t>
            </w:r>
            <w:r w:rsidR="24BC2B33" w:rsidRPr="5109B25A">
              <w:t>5</w:t>
            </w:r>
            <w:r w:rsidR="14277A48" w:rsidRPr="5109B25A">
              <w:t>/2021</w:t>
            </w:r>
          </w:p>
        </w:tc>
        <w:tc>
          <w:tcPr>
            <w:tcW w:w="1815" w:type="dxa"/>
            <w:shd w:val="clear" w:color="auto" w:fill="auto"/>
          </w:tcPr>
          <w:p w14:paraId="6F5E7E3C" w14:textId="5B8A1FE5" w:rsidR="4F624810" w:rsidRDefault="4F624810" w:rsidP="5109B25A">
            <w:pPr>
              <w:pStyle w:val="ORTContenido"/>
            </w:pPr>
            <w:r w:rsidRPr="5109B25A">
              <w:t>13</w:t>
            </w:r>
            <w:r w:rsidR="14277A48" w:rsidRPr="5109B25A">
              <w:t>/06/2021</w:t>
            </w:r>
          </w:p>
        </w:tc>
      </w:tr>
      <w:tr w:rsidR="00321245" w14:paraId="599ACF4B" w14:textId="77777777" w:rsidTr="0036695A">
        <w:tc>
          <w:tcPr>
            <w:tcW w:w="990" w:type="dxa"/>
            <w:vMerge/>
            <w:shd w:val="clear" w:color="auto" w:fill="auto"/>
          </w:tcPr>
          <w:p w14:paraId="0D706661" w14:textId="77777777" w:rsidR="00E55344" w:rsidRDefault="00E55344"/>
        </w:tc>
        <w:tc>
          <w:tcPr>
            <w:tcW w:w="3840" w:type="dxa"/>
            <w:shd w:val="clear" w:color="auto" w:fill="auto"/>
          </w:tcPr>
          <w:p w14:paraId="38549BBB" w14:textId="4ECC1865" w:rsidR="3CA0ED08" w:rsidRDefault="3CA0ED08" w:rsidP="5109B25A">
            <w:pPr>
              <w:pStyle w:val="ORTContenido"/>
            </w:pPr>
            <w:r w:rsidRPr="5109B25A">
              <w:t>Desarrollo RF1</w:t>
            </w:r>
            <w:r w:rsidR="285C5D5F" w:rsidRPr="5109B25A">
              <w:t>3</w:t>
            </w:r>
          </w:p>
        </w:tc>
        <w:tc>
          <w:tcPr>
            <w:tcW w:w="3660" w:type="dxa"/>
            <w:gridSpan w:val="2"/>
            <w:vMerge w:val="restart"/>
            <w:shd w:val="clear" w:color="auto" w:fill="auto"/>
          </w:tcPr>
          <w:p w14:paraId="201EEF97" w14:textId="0FE9219B" w:rsidR="5109B25A" w:rsidRDefault="5109B25A" w:rsidP="5109B25A">
            <w:pPr>
              <w:pStyle w:val="ORTContenido"/>
            </w:pPr>
          </w:p>
        </w:tc>
      </w:tr>
      <w:tr w:rsidR="00321245" w14:paraId="7F6AE2EB" w14:textId="77777777" w:rsidTr="0036695A">
        <w:tc>
          <w:tcPr>
            <w:tcW w:w="990" w:type="dxa"/>
            <w:vMerge/>
            <w:shd w:val="clear" w:color="auto" w:fill="auto"/>
          </w:tcPr>
          <w:p w14:paraId="79CE2861" w14:textId="77777777" w:rsidR="00E55344" w:rsidRDefault="00E55344"/>
        </w:tc>
        <w:tc>
          <w:tcPr>
            <w:tcW w:w="3840" w:type="dxa"/>
            <w:shd w:val="clear" w:color="auto" w:fill="auto"/>
          </w:tcPr>
          <w:p w14:paraId="3DD29CD3" w14:textId="484BA785" w:rsidR="3CA0ED08" w:rsidRDefault="3CA0ED08" w:rsidP="5109B25A">
            <w:pPr>
              <w:pStyle w:val="ORTContenido"/>
            </w:pPr>
            <w:r w:rsidRPr="5109B25A">
              <w:t>Desarrollo RF1</w:t>
            </w:r>
            <w:r w:rsidR="535AD445" w:rsidRPr="5109B25A">
              <w:t>4</w:t>
            </w:r>
          </w:p>
        </w:tc>
        <w:tc>
          <w:tcPr>
            <w:tcW w:w="3660" w:type="dxa"/>
            <w:gridSpan w:val="2"/>
            <w:vMerge/>
            <w:shd w:val="clear" w:color="auto" w:fill="auto"/>
          </w:tcPr>
          <w:p w14:paraId="15C8B4A2" w14:textId="77777777" w:rsidR="00E55344" w:rsidRDefault="00E55344"/>
        </w:tc>
      </w:tr>
      <w:tr w:rsidR="00321245" w14:paraId="5D1E5A65" w14:textId="77777777" w:rsidTr="0036695A">
        <w:tc>
          <w:tcPr>
            <w:tcW w:w="990" w:type="dxa"/>
            <w:vMerge/>
            <w:shd w:val="clear" w:color="auto" w:fill="auto"/>
          </w:tcPr>
          <w:p w14:paraId="1CF4A15B" w14:textId="77777777" w:rsidR="00E55344" w:rsidRDefault="00E55344"/>
        </w:tc>
        <w:tc>
          <w:tcPr>
            <w:tcW w:w="3840" w:type="dxa"/>
            <w:shd w:val="clear" w:color="auto" w:fill="auto"/>
          </w:tcPr>
          <w:p w14:paraId="142ABA13" w14:textId="4C1F0A7E" w:rsidR="3CA0ED08" w:rsidRDefault="3CA0ED08" w:rsidP="5109B25A">
            <w:pPr>
              <w:pStyle w:val="ORTContenido"/>
            </w:pPr>
            <w:r w:rsidRPr="5109B25A">
              <w:t>Desarrollo RF0</w:t>
            </w:r>
            <w:r w:rsidR="2B16066B" w:rsidRPr="5109B25A">
              <w:t>5</w:t>
            </w:r>
          </w:p>
        </w:tc>
        <w:tc>
          <w:tcPr>
            <w:tcW w:w="3660" w:type="dxa"/>
            <w:gridSpan w:val="2"/>
            <w:vMerge/>
            <w:shd w:val="clear" w:color="auto" w:fill="auto"/>
          </w:tcPr>
          <w:p w14:paraId="1CD7FD3C" w14:textId="77777777" w:rsidR="00E55344" w:rsidRDefault="00E55344"/>
        </w:tc>
      </w:tr>
      <w:tr w:rsidR="00321245" w14:paraId="50918785" w14:textId="77777777" w:rsidTr="0036695A">
        <w:tc>
          <w:tcPr>
            <w:tcW w:w="990" w:type="dxa"/>
            <w:vMerge/>
            <w:shd w:val="clear" w:color="auto" w:fill="auto"/>
          </w:tcPr>
          <w:p w14:paraId="2933F214" w14:textId="77777777" w:rsidR="00E55344" w:rsidRDefault="00E55344"/>
        </w:tc>
        <w:tc>
          <w:tcPr>
            <w:tcW w:w="3840" w:type="dxa"/>
            <w:shd w:val="clear" w:color="auto" w:fill="auto"/>
          </w:tcPr>
          <w:p w14:paraId="3146493F" w14:textId="49C2F05C" w:rsidR="3CA0ED08" w:rsidRDefault="3CA0ED08" w:rsidP="5109B25A">
            <w:pPr>
              <w:pStyle w:val="ORTContenido"/>
            </w:pPr>
            <w:r w:rsidRPr="5109B25A">
              <w:t>Desarrollo RF1</w:t>
            </w:r>
            <w:r w:rsidR="5DE89E48" w:rsidRPr="5109B25A">
              <w:t>6</w:t>
            </w:r>
          </w:p>
        </w:tc>
        <w:tc>
          <w:tcPr>
            <w:tcW w:w="3660" w:type="dxa"/>
            <w:gridSpan w:val="2"/>
            <w:vMerge/>
            <w:shd w:val="clear" w:color="auto" w:fill="auto"/>
          </w:tcPr>
          <w:p w14:paraId="0BAAA612" w14:textId="77777777" w:rsidR="00E55344" w:rsidRDefault="00E55344"/>
        </w:tc>
      </w:tr>
      <w:tr w:rsidR="00321245" w14:paraId="317D32FA" w14:textId="77777777" w:rsidTr="0036695A">
        <w:tc>
          <w:tcPr>
            <w:tcW w:w="990" w:type="dxa"/>
            <w:vMerge/>
            <w:shd w:val="clear" w:color="auto" w:fill="auto"/>
          </w:tcPr>
          <w:p w14:paraId="2B5D7916" w14:textId="77777777" w:rsidR="00E55344" w:rsidRDefault="00E55344"/>
        </w:tc>
        <w:tc>
          <w:tcPr>
            <w:tcW w:w="3840" w:type="dxa"/>
            <w:shd w:val="clear" w:color="auto" w:fill="auto"/>
          </w:tcPr>
          <w:p w14:paraId="7BC3D871" w14:textId="4F17FE98" w:rsidR="3CA0ED08" w:rsidRDefault="3CA0ED08" w:rsidP="5109B25A">
            <w:pPr>
              <w:pStyle w:val="ORTContenido"/>
            </w:pPr>
            <w:r w:rsidRPr="5109B25A">
              <w:t>Desarrollo RF</w:t>
            </w:r>
            <w:r w:rsidR="0288A0E8" w:rsidRPr="5109B25A">
              <w:t>17</w:t>
            </w:r>
          </w:p>
        </w:tc>
        <w:tc>
          <w:tcPr>
            <w:tcW w:w="3660" w:type="dxa"/>
            <w:gridSpan w:val="2"/>
            <w:vMerge/>
            <w:shd w:val="clear" w:color="auto" w:fill="auto"/>
          </w:tcPr>
          <w:p w14:paraId="691D671E" w14:textId="77777777" w:rsidR="00E55344" w:rsidRDefault="00E55344"/>
        </w:tc>
      </w:tr>
      <w:tr w:rsidR="00321245" w14:paraId="32A49B05" w14:textId="77777777" w:rsidTr="0036695A">
        <w:tc>
          <w:tcPr>
            <w:tcW w:w="990" w:type="dxa"/>
            <w:vMerge/>
            <w:shd w:val="clear" w:color="auto" w:fill="auto"/>
          </w:tcPr>
          <w:p w14:paraId="5C19EEE0" w14:textId="77777777" w:rsidR="00E55344" w:rsidRDefault="00E55344"/>
        </w:tc>
        <w:tc>
          <w:tcPr>
            <w:tcW w:w="3840" w:type="dxa"/>
            <w:shd w:val="clear" w:color="auto" w:fill="auto"/>
          </w:tcPr>
          <w:p w14:paraId="657C9CF1" w14:textId="7B4D73D7" w:rsidR="3CA0ED08" w:rsidRDefault="3CA0ED08" w:rsidP="5109B25A">
            <w:pPr>
              <w:pStyle w:val="ORTContenido"/>
            </w:pPr>
            <w:r w:rsidRPr="5109B25A">
              <w:t>Desarrollo RF</w:t>
            </w:r>
            <w:r w:rsidR="05759C1F" w:rsidRPr="5109B25A">
              <w:t>18</w:t>
            </w:r>
          </w:p>
        </w:tc>
        <w:tc>
          <w:tcPr>
            <w:tcW w:w="3660" w:type="dxa"/>
            <w:gridSpan w:val="2"/>
            <w:vMerge/>
            <w:shd w:val="clear" w:color="auto" w:fill="auto"/>
          </w:tcPr>
          <w:p w14:paraId="0F081D9F" w14:textId="77777777" w:rsidR="00E55344" w:rsidRDefault="00E55344"/>
        </w:tc>
      </w:tr>
      <w:tr w:rsidR="00321245" w14:paraId="10EF9727" w14:textId="77777777" w:rsidTr="0036695A">
        <w:tc>
          <w:tcPr>
            <w:tcW w:w="990" w:type="dxa"/>
            <w:vMerge/>
            <w:shd w:val="clear" w:color="auto" w:fill="auto"/>
          </w:tcPr>
          <w:p w14:paraId="210D47FF" w14:textId="77777777" w:rsidR="00E55344" w:rsidRDefault="00E55344"/>
        </w:tc>
        <w:tc>
          <w:tcPr>
            <w:tcW w:w="3840" w:type="dxa"/>
            <w:shd w:val="clear" w:color="auto" w:fill="auto"/>
          </w:tcPr>
          <w:p w14:paraId="001CE656" w14:textId="2403C928" w:rsidR="3CA0ED08" w:rsidRDefault="3CA0ED08" w:rsidP="5109B25A">
            <w:pPr>
              <w:pStyle w:val="ORTContenido"/>
            </w:pPr>
            <w:r w:rsidRPr="5109B25A">
              <w:t>Desarrollo RF</w:t>
            </w:r>
            <w:r w:rsidR="2E25805C" w:rsidRPr="5109B25A">
              <w:t>08</w:t>
            </w:r>
          </w:p>
        </w:tc>
        <w:tc>
          <w:tcPr>
            <w:tcW w:w="3660" w:type="dxa"/>
            <w:gridSpan w:val="2"/>
            <w:vMerge/>
            <w:shd w:val="clear" w:color="auto" w:fill="auto"/>
          </w:tcPr>
          <w:p w14:paraId="329691D2" w14:textId="77777777" w:rsidR="00E55344" w:rsidRDefault="00E55344"/>
        </w:tc>
      </w:tr>
      <w:tr w:rsidR="00321245" w14:paraId="29DF04E1" w14:textId="77777777" w:rsidTr="0036695A">
        <w:tc>
          <w:tcPr>
            <w:tcW w:w="990" w:type="dxa"/>
            <w:vMerge/>
            <w:shd w:val="clear" w:color="auto" w:fill="auto"/>
          </w:tcPr>
          <w:p w14:paraId="565B0A5D" w14:textId="77777777" w:rsidR="00E55344" w:rsidRDefault="00E55344"/>
        </w:tc>
        <w:tc>
          <w:tcPr>
            <w:tcW w:w="3840" w:type="dxa"/>
            <w:shd w:val="clear" w:color="auto" w:fill="auto"/>
          </w:tcPr>
          <w:p w14:paraId="622C539C" w14:textId="2C95470B" w:rsidR="0C4AFB2D" w:rsidRDefault="0C4AFB2D" w:rsidP="5109B25A">
            <w:pPr>
              <w:pStyle w:val="ORTContenido"/>
            </w:pPr>
            <w:r w:rsidRPr="5109B25A">
              <w:t>Tests unitarios</w:t>
            </w:r>
          </w:p>
        </w:tc>
        <w:tc>
          <w:tcPr>
            <w:tcW w:w="3660" w:type="dxa"/>
            <w:gridSpan w:val="2"/>
            <w:vMerge/>
            <w:shd w:val="clear" w:color="auto" w:fill="auto"/>
          </w:tcPr>
          <w:p w14:paraId="4A76D6F0" w14:textId="77777777" w:rsidR="00E55344" w:rsidRDefault="00E55344"/>
        </w:tc>
      </w:tr>
      <w:tr w:rsidR="00321245" w14:paraId="35EC4880" w14:textId="77777777" w:rsidTr="0036695A">
        <w:tc>
          <w:tcPr>
            <w:tcW w:w="990" w:type="dxa"/>
            <w:vMerge/>
            <w:shd w:val="clear" w:color="auto" w:fill="auto"/>
          </w:tcPr>
          <w:p w14:paraId="3AB42D10" w14:textId="77777777" w:rsidR="00E55344" w:rsidRDefault="00E55344"/>
        </w:tc>
        <w:tc>
          <w:tcPr>
            <w:tcW w:w="3840" w:type="dxa"/>
            <w:shd w:val="clear" w:color="auto" w:fill="auto"/>
          </w:tcPr>
          <w:p w14:paraId="04E26EB5" w14:textId="6CFB2FC9" w:rsidR="0C4AFB2D" w:rsidRDefault="0C4AFB2D" w:rsidP="5109B25A">
            <w:pPr>
              <w:pStyle w:val="ORTContenido"/>
            </w:pPr>
            <w:r w:rsidRPr="5109B25A">
              <w:t>Documentación WEB API</w:t>
            </w:r>
          </w:p>
        </w:tc>
        <w:tc>
          <w:tcPr>
            <w:tcW w:w="3660" w:type="dxa"/>
            <w:gridSpan w:val="2"/>
            <w:vMerge/>
            <w:shd w:val="clear" w:color="auto" w:fill="auto"/>
          </w:tcPr>
          <w:p w14:paraId="57D97E2B" w14:textId="77777777" w:rsidR="00E55344" w:rsidRDefault="00E55344"/>
        </w:tc>
      </w:tr>
      <w:tr w:rsidR="00321245" w14:paraId="6B3512CA" w14:textId="77777777" w:rsidTr="0036695A">
        <w:tc>
          <w:tcPr>
            <w:tcW w:w="990" w:type="dxa"/>
            <w:shd w:val="clear" w:color="auto" w:fill="auto"/>
          </w:tcPr>
          <w:p w14:paraId="10FFAFF1" w14:textId="41ECDA55" w:rsidR="7A22707E" w:rsidRDefault="7A22707E" w:rsidP="5109B25A">
            <w:pPr>
              <w:pStyle w:val="ORTContenido"/>
            </w:pPr>
            <w:r w:rsidRPr="5109B25A">
              <w:t>5</w:t>
            </w:r>
          </w:p>
        </w:tc>
        <w:tc>
          <w:tcPr>
            <w:tcW w:w="3840" w:type="dxa"/>
            <w:shd w:val="clear" w:color="auto" w:fill="auto"/>
          </w:tcPr>
          <w:p w14:paraId="60CCD8E2" w14:textId="69154A2F" w:rsidR="7A22707E" w:rsidRDefault="7A22707E" w:rsidP="5109B25A">
            <w:pPr>
              <w:pStyle w:val="ORTContenido"/>
            </w:pPr>
            <w:r w:rsidRPr="5109B25A">
              <w:t>Desarrollo RF10</w:t>
            </w:r>
          </w:p>
        </w:tc>
        <w:tc>
          <w:tcPr>
            <w:tcW w:w="1845" w:type="dxa"/>
            <w:shd w:val="clear" w:color="auto" w:fill="auto"/>
          </w:tcPr>
          <w:p w14:paraId="7C91941C" w14:textId="7C7DEEAB" w:rsidR="2C7B86D0" w:rsidRDefault="2C7B86D0" w:rsidP="5109B25A">
            <w:pPr>
              <w:pStyle w:val="ORTContenido"/>
            </w:pPr>
            <w:r w:rsidRPr="5109B25A">
              <w:t>14/06/2021</w:t>
            </w:r>
          </w:p>
        </w:tc>
        <w:tc>
          <w:tcPr>
            <w:tcW w:w="1815" w:type="dxa"/>
            <w:shd w:val="clear" w:color="auto" w:fill="auto"/>
          </w:tcPr>
          <w:p w14:paraId="47B13AF3" w14:textId="625488F2" w:rsidR="2C7B86D0" w:rsidRDefault="2C7B86D0" w:rsidP="5109B25A">
            <w:pPr>
              <w:pStyle w:val="ORTContenido"/>
            </w:pPr>
            <w:r w:rsidRPr="5109B25A">
              <w:t>27/06/2021</w:t>
            </w:r>
          </w:p>
        </w:tc>
      </w:tr>
      <w:tr w:rsidR="00321245" w14:paraId="0DAB0EFF" w14:textId="77777777" w:rsidTr="0036695A">
        <w:tc>
          <w:tcPr>
            <w:tcW w:w="990" w:type="dxa"/>
            <w:vMerge w:val="restart"/>
            <w:shd w:val="clear" w:color="auto" w:fill="auto"/>
          </w:tcPr>
          <w:p w14:paraId="1AD714A9" w14:textId="43F220A9" w:rsidR="5109B25A" w:rsidRDefault="5109B25A" w:rsidP="5109B25A">
            <w:pPr>
              <w:pStyle w:val="ORTContenido"/>
            </w:pPr>
          </w:p>
        </w:tc>
        <w:tc>
          <w:tcPr>
            <w:tcW w:w="3840" w:type="dxa"/>
            <w:shd w:val="clear" w:color="auto" w:fill="auto"/>
          </w:tcPr>
          <w:p w14:paraId="7C9E938B" w14:textId="1A1BBBC3" w:rsidR="2C7B86D0" w:rsidRDefault="2C7B86D0" w:rsidP="5109B25A">
            <w:pPr>
              <w:pStyle w:val="ORTContenido"/>
            </w:pPr>
            <w:r w:rsidRPr="5109B25A">
              <w:t>Desarrollo RF11</w:t>
            </w:r>
          </w:p>
        </w:tc>
        <w:tc>
          <w:tcPr>
            <w:tcW w:w="3660" w:type="dxa"/>
            <w:gridSpan w:val="2"/>
            <w:vMerge w:val="restart"/>
            <w:shd w:val="clear" w:color="auto" w:fill="auto"/>
          </w:tcPr>
          <w:p w14:paraId="1F7CE68D" w14:textId="5682F091" w:rsidR="5109B25A" w:rsidRDefault="5109B25A" w:rsidP="5109B25A">
            <w:pPr>
              <w:pStyle w:val="ORTContenido"/>
            </w:pPr>
          </w:p>
        </w:tc>
      </w:tr>
      <w:tr w:rsidR="00321245" w14:paraId="4701D61E" w14:textId="77777777" w:rsidTr="0036695A">
        <w:tc>
          <w:tcPr>
            <w:tcW w:w="990" w:type="dxa"/>
            <w:vMerge/>
            <w:shd w:val="clear" w:color="auto" w:fill="auto"/>
          </w:tcPr>
          <w:p w14:paraId="3DE634DC" w14:textId="77777777" w:rsidR="00E55344" w:rsidRDefault="00E55344"/>
        </w:tc>
        <w:tc>
          <w:tcPr>
            <w:tcW w:w="3840" w:type="dxa"/>
            <w:shd w:val="clear" w:color="auto" w:fill="auto"/>
          </w:tcPr>
          <w:p w14:paraId="4B803F30" w14:textId="4E162C64" w:rsidR="2C7B86D0" w:rsidRDefault="2C7B86D0" w:rsidP="5109B25A">
            <w:pPr>
              <w:pStyle w:val="ORTContenido"/>
            </w:pPr>
            <w:r w:rsidRPr="5109B25A">
              <w:t>Test unitarios</w:t>
            </w:r>
          </w:p>
        </w:tc>
        <w:tc>
          <w:tcPr>
            <w:tcW w:w="3660" w:type="dxa"/>
            <w:gridSpan w:val="2"/>
            <w:vMerge/>
            <w:shd w:val="clear" w:color="auto" w:fill="auto"/>
          </w:tcPr>
          <w:p w14:paraId="548241E6" w14:textId="77777777" w:rsidR="00E55344" w:rsidRDefault="00E55344"/>
        </w:tc>
      </w:tr>
      <w:tr w:rsidR="00321245" w14:paraId="7B5F0F3F" w14:textId="77777777" w:rsidTr="0036695A">
        <w:tc>
          <w:tcPr>
            <w:tcW w:w="990" w:type="dxa"/>
            <w:vMerge/>
            <w:shd w:val="clear" w:color="auto" w:fill="auto"/>
          </w:tcPr>
          <w:p w14:paraId="1B1A894B" w14:textId="77777777" w:rsidR="00E55344" w:rsidRDefault="00E55344"/>
        </w:tc>
        <w:tc>
          <w:tcPr>
            <w:tcW w:w="3840" w:type="dxa"/>
            <w:shd w:val="clear" w:color="auto" w:fill="auto"/>
          </w:tcPr>
          <w:p w14:paraId="637068BB" w14:textId="598E4945" w:rsidR="2C7B86D0" w:rsidRDefault="2C7B86D0" w:rsidP="5109B25A">
            <w:pPr>
              <w:pStyle w:val="ORTContenido"/>
            </w:pPr>
            <w:r w:rsidRPr="5109B25A">
              <w:t>Documentación WEB API</w:t>
            </w:r>
          </w:p>
        </w:tc>
        <w:tc>
          <w:tcPr>
            <w:tcW w:w="3660" w:type="dxa"/>
            <w:gridSpan w:val="2"/>
            <w:vMerge/>
            <w:shd w:val="clear" w:color="auto" w:fill="auto"/>
          </w:tcPr>
          <w:p w14:paraId="22B3DF0F" w14:textId="77777777" w:rsidR="00E55344" w:rsidRDefault="00E55344"/>
        </w:tc>
      </w:tr>
      <w:tr w:rsidR="00321245" w14:paraId="47E42C89" w14:textId="77777777" w:rsidTr="0036695A">
        <w:tc>
          <w:tcPr>
            <w:tcW w:w="990" w:type="dxa"/>
            <w:vMerge/>
            <w:shd w:val="clear" w:color="auto" w:fill="auto"/>
          </w:tcPr>
          <w:p w14:paraId="7B1EB697" w14:textId="77777777" w:rsidR="00E55344" w:rsidRDefault="00E55344"/>
        </w:tc>
        <w:tc>
          <w:tcPr>
            <w:tcW w:w="3840" w:type="dxa"/>
            <w:shd w:val="clear" w:color="auto" w:fill="auto"/>
          </w:tcPr>
          <w:p w14:paraId="4686EFC5" w14:textId="540E0DE3" w:rsidR="2C7B86D0" w:rsidRDefault="2C7B86D0" w:rsidP="5109B25A">
            <w:pPr>
              <w:pStyle w:val="ORTContenido"/>
            </w:pPr>
            <w:r w:rsidRPr="5109B25A">
              <w:t>Desarrollo frontend funciones de login admin y RR.HH que consumen la WEB API</w:t>
            </w:r>
          </w:p>
        </w:tc>
        <w:tc>
          <w:tcPr>
            <w:tcW w:w="3660" w:type="dxa"/>
            <w:gridSpan w:val="2"/>
            <w:vMerge/>
            <w:shd w:val="clear" w:color="auto" w:fill="auto"/>
          </w:tcPr>
          <w:p w14:paraId="0275ECFF" w14:textId="77777777" w:rsidR="00E55344" w:rsidRDefault="00E55344"/>
        </w:tc>
      </w:tr>
      <w:tr w:rsidR="00321245" w14:paraId="7DBF2D6D" w14:textId="77777777" w:rsidTr="0036695A">
        <w:tc>
          <w:tcPr>
            <w:tcW w:w="990" w:type="dxa"/>
            <w:vMerge/>
            <w:shd w:val="clear" w:color="auto" w:fill="auto"/>
          </w:tcPr>
          <w:p w14:paraId="3DD4B733" w14:textId="77777777" w:rsidR="00E55344" w:rsidRDefault="00E55344"/>
        </w:tc>
        <w:tc>
          <w:tcPr>
            <w:tcW w:w="3840" w:type="dxa"/>
            <w:shd w:val="clear" w:color="auto" w:fill="auto"/>
          </w:tcPr>
          <w:p w14:paraId="2347C2B1" w14:textId="4638F510" w:rsidR="2C7B86D0" w:rsidRDefault="2C7B86D0" w:rsidP="5109B25A">
            <w:pPr>
              <w:pStyle w:val="ORTContenido"/>
            </w:pPr>
            <w:r w:rsidRPr="5109B25A">
              <w:t>Test de integración</w:t>
            </w:r>
          </w:p>
        </w:tc>
        <w:tc>
          <w:tcPr>
            <w:tcW w:w="3660" w:type="dxa"/>
            <w:gridSpan w:val="2"/>
            <w:vMerge/>
            <w:shd w:val="clear" w:color="auto" w:fill="auto"/>
          </w:tcPr>
          <w:p w14:paraId="4247DB80" w14:textId="77777777" w:rsidR="00E55344" w:rsidRDefault="00E55344"/>
        </w:tc>
      </w:tr>
      <w:tr w:rsidR="00321245" w14:paraId="65DE45F4" w14:textId="77777777" w:rsidTr="0036695A">
        <w:tc>
          <w:tcPr>
            <w:tcW w:w="990" w:type="dxa"/>
            <w:vMerge/>
            <w:shd w:val="clear" w:color="auto" w:fill="auto"/>
          </w:tcPr>
          <w:p w14:paraId="49084F0C" w14:textId="77777777" w:rsidR="00E55344" w:rsidRDefault="00E55344"/>
        </w:tc>
        <w:tc>
          <w:tcPr>
            <w:tcW w:w="3840" w:type="dxa"/>
            <w:shd w:val="clear" w:color="auto" w:fill="auto"/>
          </w:tcPr>
          <w:p w14:paraId="35733333" w14:textId="6FDFD73A" w:rsidR="19DDAC6B" w:rsidRDefault="19DDAC6B" w:rsidP="5109B25A">
            <w:pPr>
              <w:pStyle w:val="ORTContenido"/>
            </w:pPr>
            <w:r w:rsidRPr="5109B25A">
              <w:t>Deploy de producción y feedback del cliente</w:t>
            </w:r>
          </w:p>
        </w:tc>
        <w:tc>
          <w:tcPr>
            <w:tcW w:w="3660" w:type="dxa"/>
            <w:gridSpan w:val="2"/>
            <w:vMerge/>
            <w:shd w:val="clear" w:color="auto" w:fill="auto"/>
          </w:tcPr>
          <w:p w14:paraId="78CCCC72" w14:textId="77777777" w:rsidR="00E55344" w:rsidRDefault="00E55344"/>
        </w:tc>
      </w:tr>
      <w:tr w:rsidR="00321245" w14:paraId="69232039" w14:textId="77777777" w:rsidTr="0036695A">
        <w:tc>
          <w:tcPr>
            <w:tcW w:w="990" w:type="dxa"/>
            <w:shd w:val="clear" w:color="auto" w:fill="auto"/>
          </w:tcPr>
          <w:p w14:paraId="5F68FD84" w14:textId="7E4EBB03" w:rsidR="1C93E208" w:rsidRDefault="1C93E208" w:rsidP="5109B25A">
            <w:pPr>
              <w:pStyle w:val="ORTContenido"/>
            </w:pPr>
            <w:r w:rsidRPr="5109B25A">
              <w:t>6</w:t>
            </w:r>
          </w:p>
        </w:tc>
        <w:tc>
          <w:tcPr>
            <w:tcW w:w="3840" w:type="dxa"/>
            <w:shd w:val="clear" w:color="auto" w:fill="auto"/>
          </w:tcPr>
          <w:p w14:paraId="560FC451" w14:textId="4A09EBED" w:rsidR="47271F98" w:rsidRDefault="47271F98" w:rsidP="5109B25A">
            <w:pPr>
              <w:pStyle w:val="ORTContenido"/>
            </w:pPr>
            <w:r w:rsidRPr="5109B25A">
              <w:t>Diseño de clases y persitencia</w:t>
            </w:r>
          </w:p>
        </w:tc>
        <w:tc>
          <w:tcPr>
            <w:tcW w:w="1845" w:type="dxa"/>
            <w:shd w:val="clear" w:color="auto" w:fill="auto"/>
          </w:tcPr>
          <w:p w14:paraId="22FC17F4" w14:textId="166B82BF" w:rsidR="47271F98" w:rsidRDefault="47271F98" w:rsidP="5109B25A">
            <w:pPr>
              <w:pStyle w:val="ORTContenido"/>
            </w:pPr>
            <w:r w:rsidRPr="5109B25A">
              <w:t>28/06/2021</w:t>
            </w:r>
          </w:p>
        </w:tc>
        <w:tc>
          <w:tcPr>
            <w:tcW w:w="1815" w:type="dxa"/>
            <w:shd w:val="clear" w:color="auto" w:fill="auto"/>
          </w:tcPr>
          <w:p w14:paraId="78714D27" w14:textId="2E3BE08B" w:rsidR="47271F98" w:rsidRDefault="47271F98" w:rsidP="5109B25A">
            <w:pPr>
              <w:pStyle w:val="ORTContenido"/>
            </w:pPr>
            <w:r w:rsidRPr="5109B25A">
              <w:t>11/07/2021</w:t>
            </w:r>
          </w:p>
        </w:tc>
      </w:tr>
      <w:tr w:rsidR="00321245" w14:paraId="549135C0" w14:textId="77777777" w:rsidTr="0036695A">
        <w:tc>
          <w:tcPr>
            <w:tcW w:w="990" w:type="dxa"/>
            <w:vMerge w:val="restart"/>
            <w:shd w:val="clear" w:color="auto" w:fill="auto"/>
          </w:tcPr>
          <w:p w14:paraId="566B5C05" w14:textId="754A7FA6" w:rsidR="5109B25A" w:rsidRDefault="5109B25A" w:rsidP="5109B25A">
            <w:pPr>
              <w:pStyle w:val="ORTContenido"/>
            </w:pPr>
          </w:p>
        </w:tc>
        <w:tc>
          <w:tcPr>
            <w:tcW w:w="3840" w:type="dxa"/>
            <w:shd w:val="clear" w:color="auto" w:fill="auto"/>
          </w:tcPr>
          <w:p w14:paraId="23C0EE5D" w14:textId="4CA50B91" w:rsidR="2C7B86D0" w:rsidRDefault="2C7B86D0" w:rsidP="5109B25A">
            <w:pPr>
              <w:pStyle w:val="ORTContenido"/>
            </w:pPr>
            <w:r w:rsidRPr="5109B25A">
              <w:t>Desarrollo RF20</w:t>
            </w:r>
          </w:p>
        </w:tc>
        <w:tc>
          <w:tcPr>
            <w:tcW w:w="3660" w:type="dxa"/>
            <w:gridSpan w:val="2"/>
            <w:vMerge w:val="restart"/>
            <w:shd w:val="clear" w:color="auto" w:fill="auto"/>
          </w:tcPr>
          <w:p w14:paraId="520FD599" w14:textId="139F3E1E" w:rsidR="5109B25A" w:rsidRDefault="5109B25A" w:rsidP="5109B25A">
            <w:pPr>
              <w:pStyle w:val="ORTContenido"/>
            </w:pPr>
          </w:p>
        </w:tc>
      </w:tr>
      <w:tr w:rsidR="00321245" w14:paraId="0B31F14A" w14:textId="77777777" w:rsidTr="0036695A">
        <w:tc>
          <w:tcPr>
            <w:tcW w:w="990" w:type="dxa"/>
            <w:vMerge/>
            <w:shd w:val="clear" w:color="auto" w:fill="auto"/>
          </w:tcPr>
          <w:p w14:paraId="5AB51AF1" w14:textId="77777777" w:rsidR="00E55344" w:rsidRDefault="00E55344"/>
        </w:tc>
        <w:tc>
          <w:tcPr>
            <w:tcW w:w="3840" w:type="dxa"/>
            <w:shd w:val="clear" w:color="auto" w:fill="auto"/>
          </w:tcPr>
          <w:p w14:paraId="658E75C2" w14:textId="692F0105" w:rsidR="2C7B86D0" w:rsidRDefault="2C7B86D0" w:rsidP="5109B25A">
            <w:pPr>
              <w:pStyle w:val="ORTContenido"/>
            </w:pPr>
            <w:r w:rsidRPr="5109B25A">
              <w:t>Desarrollo RF21</w:t>
            </w:r>
          </w:p>
        </w:tc>
        <w:tc>
          <w:tcPr>
            <w:tcW w:w="3660" w:type="dxa"/>
            <w:gridSpan w:val="2"/>
            <w:vMerge/>
            <w:shd w:val="clear" w:color="auto" w:fill="auto"/>
          </w:tcPr>
          <w:p w14:paraId="24341A24" w14:textId="77777777" w:rsidR="00E55344" w:rsidRDefault="00E55344"/>
        </w:tc>
      </w:tr>
      <w:tr w:rsidR="00321245" w14:paraId="6B56151A" w14:textId="77777777" w:rsidTr="0036695A">
        <w:tc>
          <w:tcPr>
            <w:tcW w:w="990" w:type="dxa"/>
            <w:vMerge/>
            <w:shd w:val="clear" w:color="auto" w:fill="auto"/>
          </w:tcPr>
          <w:p w14:paraId="13C6BFC6" w14:textId="77777777" w:rsidR="00E55344" w:rsidRDefault="00E55344"/>
        </w:tc>
        <w:tc>
          <w:tcPr>
            <w:tcW w:w="3840" w:type="dxa"/>
            <w:shd w:val="clear" w:color="auto" w:fill="auto"/>
          </w:tcPr>
          <w:p w14:paraId="5FC78EF2" w14:textId="671E6507" w:rsidR="2C7B86D0" w:rsidRDefault="2C7B86D0" w:rsidP="5109B25A">
            <w:pPr>
              <w:pStyle w:val="ORTContenido"/>
            </w:pPr>
            <w:r w:rsidRPr="5109B25A">
              <w:t>Desarrollo RF19</w:t>
            </w:r>
          </w:p>
        </w:tc>
        <w:tc>
          <w:tcPr>
            <w:tcW w:w="3660" w:type="dxa"/>
            <w:gridSpan w:val="2"/>
            <w:vMerge/>
            <w:shd w:val="clear" w:color="auto" w:fill="auto"/>
          </w:tcPr>
          <w:p w14:paraId="5FED179A" w14:textId="77777777" w:rsidR="00E55344" w:rsidRDefault="00E55344"/>
        </w:tc>
      </w:tr>
      <w:tr w:rsidR="00321245" w14:paraId="122248F8" w14:textId="77777777" w:rsidTr="0036695A">
        <w:tc>
          <w:tcPr>
            <w:tcW w:w="990" w:type="dxa"/>
            <w:vMerge/>
            <w:shd w:val="clear" w:color="auto" w:fill="auto"/>
          </w:tcPr>
          <w:p w14:paraId="21D6FC9C" w14:textId="77777777" w:rsidR="00E55344" w:rsidRDefault="00E55344"/>
        </w:tc>
        <w:tc>
          <w:tcPr>
            <w:tcW w:w="3840" w:type="dxa"/>
            <w:shd w:val="clear" w:color="auto" w:fill="auto"/>
          </w:tcPr>
          <w:p w14:paraId="19D66131" w14:textId="38354A9A" w:rsidR="2C7B86D0" w:rsidRDefault="2C7B86D0" w:rsidP="5109B25A">
            <w:pPr>
              <w:pStyle w:val="ORTContenido"/>
            </w:pPr>
            <w:r w:rsidRPr="5109B25A">
              <w:t>Desarrollo RF22</w:t>
            </w:r>
          </w:p>
        </w:tc>
        <w:tc>
          <w:tcPr>
            <w:tcW w:w="3660" w:type="dxa"/>
            <w:gridSpan w:val="2"/>
            <w:vMerge/>
            <w:shd w:val="clear" w:color="auto" w:fill="auto"/>
          </w:tcPr>
          <w:p w14:paraId="02886B7C" w14:textId="77777777" w:rsidR="00E55344" w:rsidRDefault="00E55344"/>
        </w:tc>
      </w:tr>
      <w:tr w:rsidR="00321245" w14:paraId="6C1A95D9" w14:textId="77777777" w:rsidTr="0036695A">
        <w:tc>
          <w:tcPr>
            <w:tcW w:w="990" w:type="dxa"/>
            <w:vMerge/>
            <w:shd w:val="clear" w:color="auto" w:fill="auto"/>
          </w:tcPr>
          <w:p w14:paraId="78E351EA" w14:textId="77777777" w:rsidR="00E55344" w:rsidRDefault="00E55344"/>
        </w:tc>
        <w:tc>
          <w:tcPr>
            <w:tcW w:w="3840" w:type="dxa"/>
            <w:shd w:val="clear" w:color="auto" w:fill="auto"/>
          </w:tcPr>
          <w:p w14:paraId="62B675D1" w14:textId="2EE4CF1C" w:rsidR="2C7B86D0" w:rsidRDefault="2C7B86D0" w:rsidP="5109B25A">
            <w:pPr>
              <w:pStyle w:val="ORTContenido"/>
            </w:pPr>
            <w:r w:rsidRPr="5109B25A">
              <w:t>Desarrollo RF23</w:t>
            </w:r>
          </w:p>
        </w:tc>
        <w:tc>
          <w:tcPr>
            <w:tcW w:w="3660" w:type="dxa"/>
            <w:gridSpan w:val="2"/>
            <w:vMerge/>
            <w:shd w:val="clear" w:color="auto" w:fill="auto"/>
          </w:tcPr>
          <w:p w14:paraId="6CB93362" w14:textId="77777777" w:rsidR="00E55344" w:rsidRDefault="00E55344"/>
        </w:tc>
      </w:tr>
      <w:tr w:rsidR="00321245" w14:paraId="74954C7C" w14:textId="77777777" w:rsidTr="0036695A">
        <w:tc>
          <w:tcPr>
            <w:tcW w:w="990" w:type="dxa"/>
            <w:vMerge/>
            <w:shd w:val="clear" w:color="auto" w:fill="auto"/>
          </w:tcPr>
          <w:p w14:paraId="12ECB359" w14:textId="77777777" w:rsidR="00E55344" w:rsidRDefault="00E55344"/>
        </w:tc>
        <w:tc>
          <w:tcPr>
            <w:tcW w:w="3840" w:type="dxa"/>
            <w:shd w:val="clear" w:color="auto" w:fill="auto"/>
          </w:tcPr>
          <w:p w14:paraId="30687597" w14:textId="67E2ADA4" w:rsidR="2C7B86D0" w:rsidRDefault="2C7B86D0" w:rsidP="5109B25A">
            <w:pPr>
              <w:pStyle w:val="ORTContenido"/>
            </w:pPr>
            <w:r w:rsidRPr="5109B25A">
              <w:t>Desarrollo RF24</w:t>
            </w:r>
          </w:p>
        </w:tc>
        <w:tc>
          <w:tcPr>
            <w:tcW w:w="3660" w:type="dxa"/>
            <w:gridSpan w:val="2"/>
            <w:vMerge/>
            <w:shd w:val="clear" w:color="auto" w:fill="auto"/>
          </w:tcPr>
          <w:p w14:paraId="200B4563" w14:textId="77777777" w:rsidR="00E55344" w:rsidRDefault="00E55344"/>
        </w:tc>
      </w:tr>
      <w:tr w:rsidR="00321245" w14:paraId="1ACF8FF0" w14:textId="77777777" w:rsidTr="0036695A">
        <w:tc>
          <w:tcPr>
            <w:tcW w:w="990" w:type="dxa"/>
            <w:vMerge/>
            <w:shd w:val="clear" w:color="auto" w:fill="auto"/>
          </w:tcPr>
          <w:p w14:paraId="3D9F9601" w14:textId="77777777" w:rsidR="00E55344" w:rsidRDefault="00E55344"/>
        </w:tc>
        <w:tc>
          <w:tcPr>
            <w:tcW w:w="3840" w:type="dxa"/>
            <w:shd w:val="clear" w:color="auto" w:fill="auto"/>
          </w:tcPr>
          <w:p w14:paraId="281E8AD4" w14:textId="300A887C" w:rsidR="2C7B86D0" w:rsidRDefault="2C7B86D0" w:rsidP="5109B25A">
            <w:pPr>
              <w:pStyle w:val="ORTContenido"/>
            </w:pPr>
            <w:r w:rsidRPr="5109B25A">
              <w:t>Desarrollo RF25</w:t>
            </w:r>
          </w:p>
        </w:tc>
        <w:tc>
          <w:tcPr>
            <w:tcW w:w="3660" w:type="dxa"/>
            <w:gridSpan w:val="2"/>
            <w:vMerge/>
            <w:shd w:val="clear" w:color="auto" w:fill="auto"/>
          </w:tcPr>
          <w:p w14:paraId="1938AF3D" w14:textId="77777777" w:rsidR="00E55344" w:rsidRDefault="00E55344"/>
        </w:tc>
      </w:tr>
      <w:tr w:rsidR="00321245" w14:paraId="70AF2EC8" w14:textId="77777777" w:rsidTr="0036695A">
        <w:tc>
          <w:tcPr>
            <w:tcW w:w="990" w:type="dxa"/>
            <w:vMerge/>
            <w:shd w:val="clear" w:color="auto" w:fill="auto"/>
          </w:tcPr>
          <w:p w14:paraId="797E8115" w14:textId="77777777" w:rsidR="00E55344" w:rsidRDefault="00E55344"/>
        </w:tc>
        <w:tc>
          <w:tcPr>
            <w:tcW w:w="3840" w:type="dxa"/>
            <w:shd w:val="clear" w:color="auto" w:fill="auto"/>
          </w:tcPr>
          <w:p w14:paraId="1687469C" w14:textId="546B0A3E" w:rsidR="652FCEA5" w:rsidRDefault="652FCEA5" w:rsidP="5109B25A">
            <w:pPr>
              <w:pStyle w:val="ORTContenido"/>
            </w:pPr>
            <w:r w:rsidRPr="5109B25A">
              <w:t>Tests unitarios</w:t>
            </w:r>
          </w:p>
        </w:tc>
        <w:tc>
          <w:tcPr>
            <w:tcW w:w="3660" w:type="dxa"/>
            <w:gridSpan w:val="2"/>
            <w:vMerge/>
            <w:shd w:val="clear" w:color="auto" w:fill="auto"/>
          </w:tcPr>
          <w:p w14:paraId="12E5ABD5" w14:textId="77777777" w:rsidR="00E55344" w:rsidRDefault="00E55344"/>
        </w:tc>
      </w:tr>
      <w:tr w:rsidR="00321245" w14:paraId="338287D3" w14:textId="77777777" w:rsidTr="0036695A">
        <w:trPr>
          <w:trHeight w:val="315"/>
        </w:trPr>
        <w:tc>
          <w:tcPr>
            <w:tcW w:w="990" w:type="dxa"/>
            <w:vMerge/>
            <w:shd w:val="clear" w:color="auto" w:fill="auto"/>
          </w:tcPr>
          <w:p w14:paraId="67464C5A" w14:textId="77777777" w:rsidR="00E55344" w:rsidRDefault="00E55344"/>
        </w:tc>
        <w:tc>
          <w:tcPr>
            <w:tcW w:w="3840" w:type="dxa"/>
            <w:shd w:val="clear" w:color="auto" w:fill="auto"/>
          </w:tcPr>
          <w:p w14:paraId="0C31AED7" w14:textId="5D5726A8" w:rsidR="652FCEA5" w:rsidRDefault="652FCEA5" w:rsidP="5109B25A">
            <w:pPr>
              <w:pStyle w:val="ORTContenido"/>
            </w:pPr>
            <w:r w:rsidRPr="5109B25A">
              <w:t>Documentación WEB API</w:t>
            </w:r>
          </w:p>
        </w:tc>
        <w:tc>
          <w:tcPr>
            <w:tcW w:w="3660" w:type="dxa"/>
            <w:gridSpan w:val="2"/>
            <w:vMerge/>
            <w:shd w:val="clear" w:color="auto" w:fill="auto"/>
          </w:tcPr>
          <w:p w14:paraId="7A365FAA" w14:textId="77777777" w:rsidR="00E55344" w:rsidRDefault="00E55344"/>
        </w:tc>
      </w:tr>
      <w:tr w:rsidR="00321245" w14:paraId="1ACE3299" w14:textId="77777777" w:rsidTr="0036695A">
        <w:tc>
          <w:tcPr>
            <w:tcW w:w="990" w:type="dxa"/>
            <w:shd w:val="clear" w:color="auto" w:fill="auto"/>
          </w:tcPr>
          <w:p w14:paraId="1144C1EF" w14:textId="67EA40C8" w:rsidR="652FCEA5" w:rsidRDefault="652FCEA5" w:rsidP="5109B25A">
            <w:pPr>
              <w:pStyle w:val="ORTContenido"/>
            </w:pPr>
            <w:r w:rsidRPr="5109B25A">
              <w:t>7</w:t>
            </w:r>
          </w:p>
        </w:tc>
        <w:tc>
          <w:tcPr>
            <w:tcW w:w="3840" w:type="dxa"/>
            <w:shd w:val="clear" w:color="auto" w:fill="auto"/>
          </w:tcPr>
          <w:p w14:paraId="7C003C46" w14:textId="0EBDB141" w:rsidR="652FCEA5" w:rsidRDefault="652FCEA5" w:rsidP="5109B25A">
            <w:pPr>
              <w:pStyle w:val="ORTContenido"/>
            </w:pPr>
            <w:r w:rsidRPr="5109B25A">
              <w:t>Desarrollo RF26</w:t>
            </w:r>
          </w:p>
        </w:tc>
        <w:tc>
          <w:tcPr>
            <w:tcW w:w="1845" w:type="dxa"/>
            <w:shd w:val="clear" w:color="auto" w:fill="auto"/>
          </w:tcPr>
          <w:p w14:paraId="025548D6" w14:textId="4584C4BF" w:rsidR="652FCEA5" w:rsidRDefault="652FCEA5" w:rsidP="5109B25A">
            <w:pPr>
              <w:pStyle w:val="ORTContenido"/>
            </w:pPr>
            <w:r w:rsidRPr="5109B25A">
              <w:t>12/07/2021</w:t>
            </w:r>
          </w:p>
        </w:tc>
        <w:tc>
          <w:tcPr>
            <w:tcW w:w="1815" w:type="dxa"/>
            <w:shd w:val="clear" w:color="auto" w:fill="auto"/>
          </w:tcPr>
          <w:p w14:paraId="1DD5099F" w14:textId="72A04037" w:rsidR="652FCEA5" w:rsidRDefault="652FCEA5" w:rsidP="5109B25A">
            <w:pPr>
              <w:pStyle w:val="ORTContenido"/>
            </w:pPr>
            <w:r w:rsidRPr="5109B25A">
              <w:t>25/07/2021</w:t>
            </w:r>
          </w:p>
        </w:tc>
      </w:tr>
      <w:tr w:rsidR="00321245" w14:paraId="3B13C230" w14:textId="77777777" w:rsidTr="0036695A">
        <w:tc>
          <w:tcPr>
            <w:tcW w:w="990" w:type="dxa"/>
            <w:vMerge w:val="restart"/>
            <w:shd w:val="clear" w:color="auto" w:fill="auto"/>
          </w:tcPr>
          <w:p w14:paraId="0ABBC89C" w14:textId="6B3CE7B5" w:rsidR="5109B25A" w:rsidRDefault="5109B25A" w:rsidP="5109B25A">
            <w:pPr>
              <w:pStyle w:val="ORTContenido"/>
            </w:pPr>
          </w:p>
        </w:tc>
        <w:tc>
          <w:tcPr>
            <w:tcW w:w="3840" w:type="dxa"/>
            <w:shd w:val="clear" w:color="auto" w:fill="auto"/>
          </w:tcPr>
          <w:p w14:paraId="03CA2409" w14:textId="76285D40" w:rsidR="652FCEA5" w:rsidRDefault="652FCEA5" w:rsidP="5109B25A">
            <w:pPr>
              <w:pStyle w:val="ORTContenido"/>
            </w:pPr>
            <w:r w:rsidRPr="5109B25A">
              <w:t>Desarrollo RF27</w:t>
            </w:r>
          </w:p>
        </w:tc>
        <w:tc>
          <w:tcPr>
            <w:tcW w:w="3660" w:type="dxa"/>
            <w:gridSpan w:val="2"/>
            <w:vMerge w:val="restart"/>
            <w:shd w:val="clear" w:color="auto" w:fill="auto"/>
          </w:tcPr>
          <w:p w14:paraId="5CB893B5" w14:textId="65627180" w:rsidR="5109B25A" w:rsidRDefault="5109B25A" w:rsidP="5109B25A">
            <w:pPr>
              <w:pStyle w:val="ORTContenido"/>
            </w:pPr>
          </w:p>
        </w:tc>
      </w:tr>
      <w:tr w:rsidR="00321245" w14:paraId="5DC2ED1C" w14:textId="77777777" w:rsidTr="0036695A">
        <w:tc>
          <w:tcPr>
            <w:tcW w:w="990" w:type="dxa"/>
            <w:vMerge/>
            <w:shd w:val="clear" w:color="auto" w:fill="auto"/>
          </w:tcPr>
          <w:p w14:paraId="06E5E865" w14:textId="77777777" w:rsidR="00E55344" w:rsidRDefault="00E55344"/>
        </w:tc>
        <w:tc>
          <w:tcPr>
            <w:tcW w:w="3840" w:type="dxa"/>
            <w:shd w:val="clear" w:color="auto" w:fill="auto"/>
          </w:tcPr>
          <w:p w14:paraId="0B0EB65F" w14:textId="65CF6AD4" w:rsidR="652FCEA5" w:rsidRDefault="652FCEA5" w:rsidP="5109B25A">
            <w:pPr>
              <w:pStyle w:val="ORTContenido"/>
            </w:pPr>
            <w:r w:rsidRPr="5109B25A">
              <w:t>Desarrollo RF28</w:t>
            </w:r>
          </w:p>
        </w:tc>
        <w:tc>
          <w:tcPr>
            <w:tcW w:w="3660" w:type="dxa"/>
            <w:gridSpan w:val="2"/>
            <w:vMerge/>
            <w:shd w:val="clear" w:color="auto" w:fill="auto"/>
          </w:tcPr>
          <w:p w14:paraId="51D8503E" w14:textId="77777777" w:rsidR="00E55344" w:rsidRDefault="00E55344"/>
        </w:tc>
      </w:tr>
      <w:tr w:rsidR="00321245" w14:paraId="4E29DE7D" w14:textId="77777777" w:rsidTr="0036695A">
        <w:tc>
          <w:tcPr>
            <w:tcW w:w="990" w:type="dxa"/>
            <w:vMerge/>
            <w:shd w:val="clear" w:color="auto" w:fill="auto"/>
          </w:tcPr>
          <w:p w14:paraId="1223E263" w14:textId="77777777" w:rsidR="00E55344" w:rsidRDefault="00E55344"/>
        </w:tc>
        <w:tc>
          <w:tcPr>
            <w:tcW w:w="3840" w:type="dxa"/>
            <w:shd w:val="clear" w:color="auto" w:fill="auto"/>
          </w:tcPr>
          <w:p w14:paraId="0AB96AB4" w14:textId="4BCB472B" w:rsidR="652FCEA5" w:rsidRDefault="652FCEA5" w:rsidP="5109B25A">
            <w:pPr>
              <w:pStyle w:val="ORTContenido"/>
            </w:pPr>
            <w:r w:rsidRPr="5109B25A">
              <w:t>Tests unitarios</w:t>
            </w:r>
          </w:p>
        </w:tc>
        <w:tc>
          <w:tcPr>
            <w:tcW w:w="3660" w:type="dxa"/>
            <w:gridSpan w:val="2"/>
            <w:vMerge/>
            <w:shd w:val="clear" w:color="auto" w:fill="auto"/>
          </w:tcPr>
          <w:p w14:paraId="37D4E899" w14:textId="77777777" w:rsidR="00E55344" w:rsidRDefault="00E55344"/>
        </w:tc>
      </w:tr>
      <w:tr w:rsidR="00321245" w14:paraId="10684E83" w14:textId="77777777" w:rsidTr="0036695A">
        <w:tc>
          <w:tcPr>
            <w:tcW w:w="990" w:type="dxa"/>
            <w:vMerge/>
            <w:shd w:val="clear" w:color="auto" w:fill="auto"/>
          </w:tcPr>
          <w:p w14:paraId="5FA2664E" w14:textId="77777777" w:rsidR="00E55344" w:rsidRDefault="00E55344"/>
        </w:tc>
        <w:tc>
          <w:tcPr>
            <w:tcW w:w="3840" w:type="dxa"/>
            <w:shd w:val="clear" w:color="auto" w:fill="auto"/>
          </w:tcPr>
          <w:p w14:paraId="4C3BE720" w14:textId="4A759F02" w:rsidR="652FCEA5" w:rsidRDefault="652FCEA5" w:rsidP="5109B25A">
            <w:pPr>
              <w:pStyle w:val="ORTContenido"/>
            </w:pPr>
            <w:r w:rsidRPr="5109B25A">
              <w:t>Documentación WEB API</w:t>
            </w:r>
          </w:p>
        </w:tc>
        <w:tc>
          <w:tcPr>
            <w:tcW w:w="3660" w:type="dxa"/>
            <w:gridSpan w:val="2"/>
            <w:vMerge/>
            <w:shd w:val="clear" w:color="auto" w:fill="auto"/>
          </w:tcPr>
          <w:p w14:paraId="3B7013F8" w14:textId="77777777" w:rsidR="00E55344" w:rsidRDefault="00E55344"/>
        </w:tc>
      </w:tr>
      <w:tr w:rsidR="00321245" w14:paraId="6015BD21" w14:textId="77777777" w:rsidTr="0036695A">
        <w:tc>
          <w:tcPr>
            <w:tcW w:w="990" w:type="dxa"/>
            <w:shd w:val="clear" w:color="auto" w:fill="auto"/>
          </w:tcPr>
          <w:p w14:paraId="41DF5F45" w14:textId="04584896" w:rsidR="652FCEA5" w:rsidRDefault="652FCEA5" w:rsidP="5109B25A">
            <w:pPr>
              <w:pStyle w:val="ORTContenido"/>
            </w:pPr>
            <w:r w:rsidRPr="5109B25A">
              <w:lastRenderedPageBreak/>
              <w:t>8</w:t>
            </w:r>
          </w:p>
        </w:tc>
        <w:tc>
          <w:tcPr>
            <w:tcW w:w="3840" w:type="dxa"/>
            <w:shd w:val="clear" w:color="auto" w:fill="auto"/>
          </w:tcPr>
          <w:p w14:paraId="7622348C" w14:textId="4CB00812" w:rsidR="652FCEA5" w:rsidRDefault="652FCEA5" w:rsidP="5109B25A">
            <w:pPr>
              <w:pStyle w:val="ORTContenido"/>
            </w:pPr>
            <w:r w:rsidRPr="5109B25A">
              <w:t>Desarrollo RF30</w:t>
            </w:r>
          </w:p>
        </w:tc>
        <w:tc>
          <w:tcPr>
            <w:tcW w:w="1845" w:type="dxa"/>
            <w:shd w:val="clear" w:color="auto" w:fill="auto"/>
          </w:tcPr>
          <w:p w14:paraId="4D813ABD" w14:textId="79CC3238" w:rsidR="652FCEA5" w:rsidRDefault="652FCEA5" w:rsidP="5109B25A">
            <w:pPr>
              <w:pStyle w:val="ORTContenido"/>
            </w:pPr>
            <w:r w:rsidRPr="5109B25A">
              <w:t>26/07/2021</w:t>
            </w:r>
          </w:p>
        </w:tc>
        <w:tc>
          <w:tcPr>
            <w:tcW w:w="1815" w:type="dxa"/>
            <w:shd w:val="clear" w:color="auto" w:fill="auto"/>
          </w:tcPr>
          <w:p w14:paraId="0D3E7A8E" w14:textId="14C0D975" w:rsidR="652FCEA5" w:rsidRDefault="652FCEA5" w:rsidP="5109B25A">
            <w:pPr>
              <w:pStyle w:val="ORTContenido"/>
            </w:pPr>
            <w:r w:rsidRPr="5109B25A">
              <w:t>08/08/2021</w:t>
            </w:r>
          </w:p>
        </w:tc>
      </w:tr>
      <w:tr w:rsidR="00321245" w14:paraId="26E31B6C" w14:textId="77777777" w:rsidTr="0036695A">
        <w:tc>
          <w:tcPr>
            <w:tcW w:w="990" w:type="dxa"/>
            <w:vMerge w:val="restart"/>
            <w:shd w:val="clear" w:color="auto" w:fill="auto"/>
          </w:tcPr>
          <w:p w14:paraId="0AA98858" w14:textId="5EBCFAE6" w:rsidR="5109B25A" w:rsidRDefault="5109B25A" w:rsidP="5109B25A">
            <w:pPr>
              <w:pStyle w:val="ORTContenido"/>
            </w:pPr>
          </w:p>
        </w:tc>
        <w:tc>
          <w:tcPr>
            <w:tcW w:w="3840" w:type="dxa"/>
            <w:shd w:val="clear" w:color="auto" w:fill="auto"/>
          </w:tcPr>
          <w:p w14:paraId="22CF3A67" w14:textId="0308201F" w:rsidR="652FCEA5" w:rsidRDefault="652FCEA5" w:rsidP="5109B25A">
            <w:pPr>
              <w:pStyle w:val="ORTContenido"/>
            </w:pPr>
            <w:r w:rsidRPr="5109B25A">
              <w:t>Desarrollo RF31</w:t>
            </w:r>
          </w:p>
        </w:tc>
        <w:tc>
          <w:tcPr>
            <w:tcW w:w="3660" w:type="dxa"/>
            <w:gridSpan w:val="2"/>
            <w:vMerge w:val="restart"/>
            <w:shd w:val="clear" w:color="auto" w:fill="auto"/>
          </w:tcPr>
          <w:p w14:paraId="2CA247FC" w14:textId="3DD073F4" w:rsidR="5109B25A" w:rsidRDefault="5109B25A" w:rsidP="5109B25A">
            <w:pPr>
              <w:pStyle w:val="ORTContenido"/>
            </w:pPr>
          </w:p>
        </w:tc>
      </w:tr>
      <w:tr w:rsidR="00321245" w14:paraId="02B8602D" w14:textId="77777777" w:rsidTr="0036695A">
        <w:tc>
          <w:tcPr>
            <w:tcW w:w="990" w:type="dxa"/>
            <w:vMerge/>
            <w:shd w:val="clear" w:color="auto" w:fill="auto"/>
          </w:tcPr>
          <w:p w14:paraId="039391E5" w14:textId="77777777" w:rsidR="00E55344" w:rsidRDefault="00E55344"/>
        </w:tc>
        <w:tc>
          <w:tcPr>
            <w:tcW w:w="3840" w:type="dxa"/>
            <w:shd w:val="clear" w:color="auto" w:fill="auto"/>
          </w:tcPr>
          <w:p w14:paraId="7F01A7EE" w14:textId="625876C2" w:rsidR="652FCEA5" w:rsidRDefault="652FCEA5" w:rsidP="5109B25A">
            <w:pPr>
              <w:pStyle w:val="ORTContenido"/>
            </w:pPr>
            <w:r w:rsidRPr="5109B25A">
              <w:t>Desarrollo RF32</w:t>
            </w:r>
          </w:p>
        </w:tc>
        <w:tc>
          <w:tcPr>
            <w:tcW w:w="3660" w:type="dxa"/>
            <w:gridSpan w:val="2"/>
            <w:vMerge/>
            <w:shd w:val="clear" w:color="auto" w:fill="auto"/>
          </w:tcPr>
          <w:p w14:paraId="4771AECD" w14:textId="77777777" w:rsidR="00E55344" w:rsidRDefault="00E55344"/>
        </w:tc>
      </w:tr>
      <w:tr w:rsidR="00321245" w14:paraId="1CD5E5F6" w14:textId="77777777" w:rsidTr="0036695A">
        <w:tc>
          <w:tcPr>
            <w:tcW w:w="990" w:type="dxa"/>
            <w:vMerge/>
            <w:shd w:val="clear" w:color="auto" w:fill="auto"/>
          </w:tcPr>
          <w:p w14:paraId="0A448B78" w14:textId="77777777" w:rsidR="00E55344" w:rsidRDefault="00E55344"/>
        </w:tc>
        <w:tc>
          <w:tcPr>
            <w:tcW w:w="3840" w:type="dxa"/>
            <w:shd w:val="clear" w:color="auto" w:fill="auto"/>
          </w:tcPr>
          <w:p w14:paraId="03C1811C" w14:textId="7C76B0C3" w:rsidR="652FCEA5" w:rsidRDefault="652FCEA5" w:rsidP="5109B25A">
            <w:pPr>
              <w:pStyle w:val="ORTContenido"/>
            </w:pPr>
            <w:r w:rsidRPr="5109B25A">
              <w:t>Desarrollo RF33</w:t>
            </w:r>
          </w:p>
        </w:tc>
        <w:tc>
          <w:tcPr>
            <w:tcW w:w="3660" w:type="dxa"/>
            <w:gridSpan w:val="2"/>
            <w:vMerge/>
            <w:shd w:val="clear" w:color="auto" w:fill="auto"/>
          </w:tcPr>
          <w:p w14:paraId="3FC77D0F" w14:textId="77777777" w:rsidR="00E55344" w:rsidRDefault="00E55344"/>
        </w:tc>
      </w:tr>
      <w:tr w:rsidR="00321245" w14:paraId="3D7396C8" w14:textId="77777777" w:rsidTr="0036695A">
        <w:tc>
          <w:tcPr>
            <w:tcW w:w="990" w:type="dxa"/>
            <w:vMerge/>
            <w:shd w:val="clear" w:color="auto" w:fill="auto"/>
          </w:tcPr>
          <w:p w14:paraId="450C1279" w14:textId="77777777" w:rsidR="00E55344" w:rsidRDefault="00E55344"/>
        </w:tc>
        <w:tc>
          <w:tcPr>
            <w:tcW w:w="3840" w:type="dxa"/>
            <w:shd w:val="clear" w:color="auto" w:fill="auto"/>
          </w:tcPr>
          <w:p w14:paraId="55922E86" w14:textId="1360026C" w:rsidR="652FCEA5" w:rsidRDefault="652FCEA5" w:rsidP="5109B25A">
            <w:pPr>
              <w:pStyle w:val="ORTContenido"/>
            </w:pPr>
            <w:r w:rsidRPr="5109B25A">
              <w:t>Desarrollo RF34</w:t>
            </w:r>
          </w:p>
        </w:tc>
        <w:tc>
          <w:tcPr>
            <w:tcW w:w="3660" w:type="dxa"/>
            <w:gridSpan w:val="2"/>
            <w:vMerge/>
            <w:shd w:val="clear" w:color="auto" w:fill="auto"/>
          </w:tcPr>
          <w:p w14:paraId="30BADEC3" w14:textId="77777777" w:rsidR="00E55344" w:rsidRDefault="00E55344"/>
        </w:tc>
      </w:tr>
      <w:tr w:rsidR="00321245" w14:paraId="0D7989CA" w14:textId="77777777" w:rsidTr="0036695A">
        <w:tc>
          <w:tcPr>
            <w:tcW w:w="990" w:type="dxa"/>
            <w:vMerge/>
            <w:shd w:val="clear" w:color="auto" w:fill="auto"/>
          </w:tcPr>
          <w:p w14:paraId="7E73CC1D" w14:textId="77777777" w:rsidR="00E55344" w:rsidRDefault="00E55344"/>
        </w:tc>
        <w:tc>
          <w:tcPr>
            <w:tcW w:w="3840" w:type="dxa"/>
            <w:shd w:val="clear" w:color="auto" w:fill="auto"/>
          </w:tcPr>
          <w:p w14:paraId="68AB24B8" w14:textId="7B2036ED" w:rsidR="652FCEA5" w:rsidRDefault="652FCEA5" w:rsidP="5109B25A">
            <w:pPr>
              <w:pStyle w:val="ORTContenido"/>
            </w:pPr>
            <w:r w:rsidRPr="5109B25A">
              <w:t>Desarrollo RF35</w:t>
            </w:r>
          </w:p>
        </w:tc>
        <w:tc>
          <w:tcPr>
            <w:tcW w:w="3660" w:type="dxa"/>
            <w:gridSpan w:val="2"/>
            <w:vMerge/>
            <w:shd w:val="clear" w:color="auto" w:fill="auto"/>
          </w:tcPr>
          <w:p w14:paraId="60B35914" w14:textId="77777777" w:rsidR="00E55344" w:rsidRDefault="00E55344"/>
        </w:tc>
      </w:tr>
      <w:tr w:rsidR="00321245" w14:paraId="7D9EEB15" w14:textId="77777777" w:rsidTr="0036695A">
        <w:tc>
          <w:tcPr>
            <w:tcW w:w="990" w:type="dxa"/>
            <w:vMerge/>
            <w:shd w:val="clear" w:color="auto" w:fill="auto"/>
          </w:tcPr>
          <w:p w14:paraId="09608926" w14:textId="77777777" w:rsidR="00E55344" w:rsidRDefault="00E55344"/>
        </w:tc>
        <w:tc>
          <w:tcPr>
            <w:tcW w:w="3840" w:type="dxa"/>
            <w:shd w:val="clear" w:color="auto" w:fill="auto"/>
          </w:tcPr>
          <w:p w14:paraId="71FFD4D4" w14:textId="4E9BB210" w:rsidR="652FCEA5" w:rsidRDefault="652FCEA5" w:rsidP="5109B25A">
            <w:pPr>
              <w:pStyle w:val="ORTContenido"/>
            </w:pPr>
            <w:r w:rsidRPr="5109B25A">
              <w:t>Desarrollo RF36</w:t>
            </w:r>
          </w:p>
        </w:tc>
        <w:tc>
          <w:tcPr>
            <w:tcW w:w="3660" w:type="dxa"/>
            <w:gridSpan w:val="2"/>
            <w:vMerge/>
            <w:shd w:val="clear" w:color="auto" w:fill="auto"/>
          </w:tcPr>
          <w:p w14:paraId="4F71487C" w14:textId="77777777" w:rsidR="00E55344" w:rsidRDefault="00E55344"/>
        </w:tc>
      </w:tr>
      <w:tr w:rsidR="00321245" w14:paraId="078E3D5F" w14:textId="77777777" w:rsidTr="0036695A">
        <w:tc>
          <w:tcPr>
            <w:tcW w:w="990" w:type="dxa"/>
            <w:vMerge/>
            <w:shd w:val="clear" w:color="auto" w:fill="auto"/>
          </w:tcPr>
          <w:p w14:paraId="03898F51" w14:textId="77777777" w:rsidR="00E55344" w:rsidRDefault="00E55344"/>
        </w:tc>
        <w:tc>
          <w:tcPr>
            <w:tcW w:w="3840" w:type="dxa"/>
            <w:shd w:val="clear" w:color="auto" w:fill="auto"/>
          </w:tcPr>
          <w:p w14:paraId="5D7E6D3A" w14:textId="012D519C" w:rsidR="652FCEA5" w:rsidRDefault="652FCEA5" w:rsidP="5109B25A">
            <w:pPr>
              <w:pStyle w:val="ORTContenido"/>
            </w:pPr>
            <w:r w:rsidRPr="5109B25A">
              <w:t>Tests unitarios</w:t>
            </w:r>
          </w:p>
        </w:tc>
        <w:tc>
          <w:tcPr>
            <w:tcW w:w="3660" w:type="dxa"/>
            <w:gridSpan w:val="2"/>
            <w:vMerge/>
            <w:shd w:val="clear" w:color="auto" w:fill="auto"/>
          </w:tcPr>
          <w:p w14:paraId="6AD48ACA" w14:textId="77777777" w:rsidR="00E55344" w:rsidRDefault="00E55344"/>
        </w:tc>
      </w:tr>
      <w:tr w:rsidR="00321245" w14:paraId="770AE12A" w14:textId="77777777" w:rsidTr="0036695A">
        <w:tc>
          <w:tcPr>
            <w:tcW w:w="990" w:type="dxa"/>
            <w:vMerge/>
            <w:shd w:val="clear" w:color="auto" w:fill="auto"/>
          </w:tcPr>
          <w:p w14:paraId="563690D7" w14:textId="77777777" w:rsidR="00E55344" w:rsidRDefault="00E55344"/>
        </w:tc>
        <w:tc>
          <w:tcPr>
            <w:tcW w:w="3840" w:type="dxa"/>
            <w:shd w:val="clear" w:color="auto" w:fill="auto"/>
          </w:tcPr>
          <w:p w14:paraId="153B0754" w14:textId="2673A0C6" w:rsidR="652FCEA5" w:rsidRDefault="652FCEA5" w:rsidP="5109B25A">
            <w:pPr>
              <w:pStyle w:val="ORTContenido"/>
            </w:pPr>
            <w:r w:rsidRPr="5109B25A">
              <w:t>Desarrollo frontend de funcionalidades de planificación de escalafón de mesa operativa y asistencia operativa</w:t>
            </w:r>
          </w:p>
        </w:tc>
        <w:tc>
          <w:tcPr>
            <w:tcW w:w="3660" w:type="dxa"/>
            <w:gridSpan w:val="2"/>
            <w:vMerge/>
            <w:shd w:val="clear" w:color="auto" w:fill="auto"/>
          </w:tcPr>
          <w:p w14:paraId="69397E5F" w14:textId="77777777" w:rsidR="00E55344" w:rsidRDefault="00E55344"/>
        </w:tc>
      </w:tr>
      <w:tr w:rsidR="00321245" w14:paraId="570755C2" w14:textId="77777777" w:rsidTr="0036695A">
        <w:tc>
          <w:tcPr>
            <w:tcW w:w="990" w:type="dxa"/>
            <w:vMerge/>
            <w:shd w:val="clear" w:color="auto" w:fill="auto"/>
          </w:tcPr>
          <w:p w14:paraId="5CA5B9D9" w14:textId="77777777" w:rsidR="00E55344" w:rsidRDefault="00E55344"/>
        </w:tc>
        <w:tc>
          <w:tcPr>
            <w:tcW w:w="3840" w:type="dxa"/>
            <w:shd w:val="clear" w:color="auto" w:fill="auto"/>
          </w:tcPr>
          <w:p w14:paraId="2E23A80D" w14:textId="1174DE86" w:rsidR="652FCEA5" w:rsidRDefault="652FCEA5" w:rsidP="5109B25A">
            <w:pPr>
              <w:pStyle w:val="ORTContenido"/>
            </w:pPr>
            <w:r w:rsidRPr="5109B25A">
              <w:t>Test de integración</w:t>
            </w:r>
          </w:p>
        </w:tc>
        <w:tc>
          <w:tcPr>
            <w:tcW w:w="3660" w:type="dxa"/>
            <w:gridSpan w:val="2"/>
            <w:vMerge/>
            <w:shd w:val="clear" w:color="auto" w:fill="auto"/>
          </w:tcPr>
          <w:p w14:paraId="607E8396" w14:textId="77777777" w:rsidR="00E55344" w:rsidRDefault="00E55344"/>
        </w:tc>
      </w:tr>
      <w:tr w:rsidR="00321245" w14:paraId="36898375" w14:textId="77777777" w:rsidTr="0036695A">
        <w:tc>
          <w:tcPr>
            <w:tcW w:w="990" w:type="dxa"/>
            <w:vMerge/>
            <w:shd w:val="clear" w:color="auto" w:fill="auto"/>
          </w:tcPr>
          <w:p w14:paraId="669BBA02" w14:textId="77777777" w:rsidR="00E55344" w:rsidRDefault="00E55344"/>
        </w:tc>
        <w:tc>
          <w:tcPr>
            <w:tcW w:w="3840" w:type="dxa"/>
            <w:shd w:val="clear" w:color="auto" w:fill="auto"/>
          </w:tcPr>
          <w:p w14:paraId="31338B19" w14:textId="2625D0FA" w:rsidR="46D43478" w:rsidRDefault="46D43478" w:rsidP="5109B25A">
            <w:pPr>
              <w:pStyle w:val="ORTContenido"/>
            </w:pPr>
            <w:r w:rsidRPr="5109B25A">
              <w:t>Deploy de producción y feedback del cliente</w:t>
            </w:r>
          </w:p>
        </w:tc>
        <w:tc>
          <w:tcPr>
            <w:tcW w:w="3660" w:type="dxa"/>
            <w:gridSpan w:val="2"/>
            <w:vMerge/>
            <w:shd w:val="clear" w:color="auto" w:fill="auto"/>
          </w:tcPr>
          <w:p w14:paraId="6F5F4BAE" w14:textId="77777777" w:rsidR="00E55344" w:rsidRDefault="00E55344"/>
        </w:tc>
      </w:tr>
      <w:tr w:rsidR="00321245" w14:paraId="1F37B97D" w14:textId="77777777" w:rsidTr="0036695A">
        <w:tc>
          <w:tcPr>
            <w:tcW w:w="990" w:type="dxa"/>
            <w:shd w:val="clear" w:color="auto" w:fill="auto"/>
          </w:tcPr>
          <w:p w14:paraId="2BB27C89" w14:textId="744A3100" w:rsidR="652FCEA5" w:rsidRDefault="652FCEA5" w:rsidP="5109B25A">
            <w:pPr>
              <w:pStyle w:val="ORTContenido"/>
            </w:pPr>
            <w:r w:rsidRPr="5109B25A">
              <w:t>9</w:t>
            </w:r>
          </w:p>
        </w:tc>
        <w:tc>
          <w:tcPr>
            <w:tcW w:w="3840" w:type="dxa"/>
            <w:shd w:val="clear" w:color="auto" w:fill="auto"/>
          </w:tcPr>
          <w:p w14:paraId="7B2084BC" w14:textId="692AA1B6" w:rsidR="652FCEA5" w:rsidRDefault="652FCEA5" w:rsidP="5109B25A">
            <w:pPr>
              <w:pStyle w:val="ORTContenido"/>
            </w:pPr>
            <w:r w:rsidRPr="5109B25A">
              <w:t>Desarrollo RF37</w:t>
            </w:r>
          </w:p>
        </w:tc>
        <w:tc>
          <w:tcPr>
            <w:tcW w:w="1845" w:type="dxa"/>
            <w:shd w:val="clear" w:color="auto" w:fill="auto"/>
          </w:tcPr>
          <w:p w14:paraId="5C58B4C3" w14:textId="728FD711" w:rsidR="652FCEA5" w:rsidRDefault="652FCEA5" w:rsidP="5109B25A">
            <w:pPr>
              <w:pStyle w:val="ORTContenido"/>
            </w:pPr>
            <w:r w:rsidRPr="5109B25A">
              <w:t>09/08/2021</w:t>
            </w:r>
          </w:p>
        </w:tc>
        <w:tc>
          <w:tcPr>
            <w:tcW w:w="1815" w:type="dxa"/>
            <w:shd w:val="clear" w:color="auto" w:fill="auto"/>
          </w:tcPr>
          <w:p w14:paraId="1398B043" w14:textId="3D6ABA9E" w:rsidR="652FCEA5" w:rsidRDefault="652FCEA5" w:rsidP="5109B25A">
            <w:pPr>
              <w:pStyle w:val="ORTContenido"/>
            </w:pPr>
            <w:r w:rsidRPr="5109B25A">
              <w:t>22/08/2021</w:t>
            </w:r>
          </w:p>
        </w:tc>
      </w:tr>
      <w:tr w:rsidR="00321245" w14:paraId="69BB2207" w14:textId="77777777" w:rsidTr="0036695A">
        <w:tc>
          <w:tcPr>
            <w:tcW w:w="990" w:type="dxa"/>
            <w:vMerge w:val="restart"/>
            <w:shd w:val="clear" w:color="auto" w:fill="auto"/>
          </w:tcPr>
          <w:p w14:paraId="5B266270" w14:textId="6E0BC8B9" w:rsidR="5109B25A" w:rsidRDefault="5109B25A" w:rsidP="5109B25A">
            <w:pPr>
              <w:pStyle w:val="ORTContenido"/>
            </w:pPr>
          </w:p>
        </w:tc>
        <w:tc>
          <w:tcPr>
            <w:tcW w:w="3840" w:type="dxa"/>
            <w:shd w:val="clear" w:color="auto" w:fill="auto"/>
          </w:tcPr>
          <w:p w14:paraId="5E563BA5" w14:textId="531A33C9" w:rsidR="652FCEA5" w:rsidRDefault="652FCEA5" w:rsidP="5109B25A">
            <w:pPr>
              <w:pStyle w:val="ORTContenido"/>
            </w:pPr>
            <w:r w:rsidRPr="5109B25A">
              <w:t>Desarrollo RF38</w:t>
            </w:r>
          </w:p>
        </w:tc>
        <w:tc>
          <w:tcPr>
            <w:tcW w:w="3660" w:type="dxa"/>
            <w:gridSpan w:val="2"/>
            <w:vMerge w:val="restart"/>
            <w:shd w:val="clear" w:color="auto" w:fill="auto"/>
          </w:tcPr>
          <w:p w14:paraId="12E7E103" w14:textId="43B5D6CE" w:rsidR="5109B25A" w:rsidRDefault="5109B25A" w:rsidP="5109B25A">
            <w:pPr>
              <w:pStyle w:val="ORTContenido"/>
            </w:pPr>
          </w:p>
        </w:tc>
      </w:tr>
      <w:tr w:rsidR="00321245" w14:paraId="1D64A3B0" w14:textId="77777777" w:rsidTr="0036695A">
        <w:tc>
          <w:tcPr>
            <w:tcW w:w="990" w:type="dxa"/>
            <w:vMerge/>
            <w:shd w:val="clear" w:color="auto" w:fill="auto"/>
          </w:tcPr>
          <w:p w14:paraId="52B601F4" w14:textId="77777777" w:rsidR="00E55344" w:rsidRDefault="00E55344"/>
        </w:tc>
        <w:tc>
          <w:tcPr>
            <w:tcW w:w="3840" w:type="dxa"/>
            <w:shd w:val="clear" w:color="auto" w:fill="auto"/>
          </w:tcPr>
          <w:p w14:paraId="515C5781" w14:textId="56B7149F" w:rsidR="652FCEA5" w:rsidRDefault="652FCEA5" w:rsidP="5109B25A">
            <w:pPr>
              <w:pStyle w:val="ORTContenido"/>
            </w:pPr>
            <w:r w:rsidRPr="5109B25A">
              <w:t>Desarrollo RF39</w:t>
            </w:r>
          </w:p>
        </w:tc>
        <w:tc>
          <w:tcPr>
            <w:tcW w:w="3660" w:type="dxa"/>
            <w:gridSpan w:val="2"/>
            <w:vMerge/>
            <w:shd w:val="clear" w:color="auto" w:fill="auto"/>
          </w:tcPr>
          <w:p w14:paraId="65944D81" w14:textId="77777777" w:rsidR="00E55344" w:rsidRDefault="00E55344"/>
        </w:tc>
      </w:tr>
      <w:tr w:rsidR="00321245" w14:paraId="724665FA" w14:textId="77777777" w:rsidTr="0036695A">
        <w:tc>
          <w:tcPr>
            <w:tcW w:w="990" w:type="dxa"/>
            <w:vMerge/>
            <w:shd w:val="clear" w:color="auto" w:fill="auto"/>
          </w:tcPr>
          <w:p w14:paraId="77C74F2B" w14:textId="77777777" w:rsidR="00E55344" w:rsidRDefault="00E55344"/>
        </w:tc>
        <w:tc>
          <w:tcPr>
            <w:tcW w:w="3840" w:type="dxa"/>
            <w:shd w:val="clear" w:color="auto" w:fill="auto"/>
          </w:tcPr>
          <w:p w14:paraId="2C6F3D73" w14:textId="0B6E7BC2" w:rsidR="652FCEA5" w:rsidRDefault="652FCEA5" w:rsidP="5109B25A">
            <w:pPr>
              <w:pStyle w:val="ORTContenido"/>
            </w:pPr>
            <w:r w:rsidRPr="5109B25A">
              <w:t>Desarrollo RF40</w:t>
            </w:r>
          </w:p>
        </w:tc>
        <w:tc>
          <w:tcPr>
            <w:tcW w:w="3660" w:type="dxa"/>
            <w:gridSpan w:val="2"/>
            <w:vMerge/>
            <w:shd w:val="clear" w:color="auto" w:fill="auto"/>
          </w:tcPr>
          <w:p w14:paraId="5B3908C6" w14:textId="77777777" w:rsidR="00E55344" w:rsidRDefault="00E55344"/>
        </w:tc>
      </w:tr>
      <w:tr w:rsidR="00321245" w14:paraId="57AF8FF1" w14:textId="77777777" w:rsidTr="0036695A">
        <w:tc>
          <w:tcPr>
            <w:tcW w:w="990" w:type="dxa"/>
            <w:vMerge/>
            <w:shd w:val="clear" w:color="auto" w:fill="auto"/>
          </w:tcPr>
          <w:p w14:paraId="520759F6" w14:textId="77777777" w:rsidR="00E55344" w:rsidRDefault="00E55344"/>
        </w:tc>
        <w:tc>
          <w:tcPr>
            <w:tcW w:w="3840" w:type="dxa"/>
            <w:shd w:val="clear" w:color="auto" w:fill="auto"/>
          </w:tcPr>
          <w:p w14:paraId="0D726CBD" w14:textId="28820282" w:rsidR="652FCEA5" w:rsidRDefault="652FCEA5" w:rsidP="5109B25A">
            <w:pPr>
              <w:pStyle w:val="ORTContenido"/>
            </w:pPr>
            <w:r w:rsidRPr="5109B25A">
              <w:t>Desarrollo RF42</w:t>
            </w:r>
          </w:p>
        </w:tc>
        <w:tc>
          <w:tcPr>
            <w:tcW w:w="3660" w:type="dxa"/>
            <w:gridSpan w:val="2"/>
            <w:vMerge/>
            <w:shd w:val="clear" w:color="auto" w:fill="auto"/>
          </w:tcPr>
          <w:p w14:paraId="68D8787E" w14:textId="77777777" w:rsidR="00E55344" w:rsidRDefault="00E55344"/>
        </w:tc>
      </w:tr>
      <w:tr w:rsidR="00321245" w14:paraId="1AE2F7C8" w14:textId="77777777" w:rsidTr="0036695A">
        <w:tc>
          <w:tcPr>
            <w:tcW w:w="990" w:type="dxa"/>
            <w:shd w:val="clear" w:color="auto" w:fill="auto"/>
          </w:tcPr>
          <w:p w14:paraId="52E72710" w14:textId="67397B9C" w:rsidR="652FCEA5" w:rsidRDefault="652FCEA5" w:rsidP="5109B25A">
            <w:pPr>
              <w:pStyle w:val="ORTContenido"/>
            </w:pPr>
            <w:r w:rsidRPr="5109B25A">
              <w:t>10</w:t>
            </w:r>
          </w:p>
        </w:tc>
        <w:tc>
          <w:tcPr>
            <w:tcW w:w="3840" w:type="dxa"/>
            <w:shd w:val="clear" w:color="auto" w:fill="auto"/>
          </w:tcPr>
          <w:p w14:paraId="36FF36F7" w14:textId="7ECC9411" w:rsidR="652FCEA5" w:rsidRDefault="652FCEA5" w:rsidP="5109B25A">
            <w:pPr>
              <w:pStyle w:val="ORTContenido"/>
            </w:pPr>
            <w:r w:rsidRPr="5109B25A">
              <w:t>Desarrollo RF29</w:t>
            </w:r>
          </w:p>
        </w:tc>
        <w:tc>
          <w:tcPr>
            <w:tcW w:w="1845" w:type="dxa"/>
            <w:shd w:val="clear" w:color="auto" w:fill="auto"/>
          </w:tcPr>
          <w:p w14:paraId="5103CE9A" w14:textId="5D443930" w:rsidR="652FCEA5" w:rsidRDefault="652FCEA5" w:rsidP="5109B25A">
            <w:pPr>
              <w:pStyle w:val="ORTContenido"/>
            </w:pPr>
            <w:r w:rsidRPr="5109B25A">
              <w:t>23/08/2021</w:t>
            </w:r>
          </w:p>
        </w:tc>
        <w:tc>
          <w:tcPr>
            <w:tcW w:w="1815" w:type="dxa"/>
            <w:shd w:val="clear" w:color="auto" w:fill="auto"/>
          </w:tcPr>
          <w:p w14:paraId="00B476E1" w14:textId="438895BF" w:rsidR="652FCEA5" w:rsidRDefault="652FCEA5" w:rsidP="5109B25A">
            <w:pPr>
              <w:pStyle w:val="ORTContenido"/>
            </w:pPr>
            <w:r w:rsidRPr="5109B25A">
              <w:t>05/09/2021</w:t>
            </w:r>
          </w:p>
        </w:tc>
      </w:tr>
      <w:tr w:rsidR="00321245" w14:paraId="3AFFD03D" w14:textId="77777777" w:rsidTr="0036695A">
        <w:tc>
          <w:tcPr>
            <w:tcW w:w="990" w:type="dxa"/>
            <w:shd w:val="clear" w:color="auto" w:fill="auto"/>
          </w:tcPr>
          <w:p w14:paraId="19DBF5C2" w14:textId="08C5E990" w:rsidR="5109B25A" w:rsidRDefault="5109B25A" w:rsidP="5109B25A">
            <w:pPr>
              <w:pStyle w:val="ORTContenido"/>
            </w:pPr>
          </w:p>
        </w:tc>
        <w:tc>
          <w:tcPr>
            <w:tcW w:w="3840" w:type="dxa"/>
            <w:shd w:val="clear" w:color="auto" w:fill="auto"/>
          </w:tcPr>
          <w:p w14:paraId="1CA455F5" w14:textId="5D58398B" w:rsidR="652FCEA5" w:rsidRDefault="652FCEA5" w:rsidP="5109B25A">
            <w:pPr>
              <w:pStyle w:val="ORTContenido"/>
            </w:pPr>
            <w:r w:rsidRPr="5109B25A">
              <w:t>Test unitario</w:t>
            </w:r>
          </w:p>
        </w:tc>
        <w:tc>
          <w:tcPr>
            <w:tcW w:w="1845" w:type="dxa"/>
            <w:shd w:val="clear" w:color="auto" w:fill="auto"/>
          </w:tcPr>
          <w:p w14:paraId="50EBB9DA" w14:textId="42BDC008" w:rsidR="5109B25A" w:rsidRDefault="5109B25A" w:rsidP="5109B25A">
            <w:pPr>
              <w:pStyle w:val="ORTContenido"/>
            </w:pPr>
          </w:p>
        </w:tc>
        <w:tc>
          <w:tcPr>
            <w:tcW w:w="1815" w:type="dxa"/>
            <w:shd w:val="clear" w:color="auto" w:fill="auto"/>
          </w:tcPr>
          <w:p w14:paraId="4A64A101" w14:textId="110324A8" w:rsidR="5109B25A" w:rsidRDefault="5109B25A" w:rsidP="5109B25A">
            <w:pPr>
              <w:pStyle w:val="ORTContenido"/>
            </w:pPr>
          </w:p>
        </w:tc>
      </w:tr>
      <w:tr w:rsidR="00321245" w14:paraId="7982B4ED" w14:textId="77777777" w:rsidTr="0036695A">
        <w:tc>
          <w:tcPr>
            <w:tcW w:w="990" w:type="dxa"/>
            <w:shd w:val="clear" w:color="auto" w:fill="auto"/>
          </w:tcPr>
          <w:p w14:paraId="7E0E6E25" w14:textId="442A0B41" w:rsidR="652FCEA5" w:rsidRDefault="652FCEA5" w:rsidP="5109B25A">
            <w:pPr>
              <w:pStyle w:val="ORTContenido"/>
            </w:pPr>
            <w:r w:rsidRPr="5109B25A">
              <w:t>11</w:t>
            </w:r>
          </w:p>
        </w:tc>
        <w:tc>
          <w:tcPr>
            <w:tcW w:w="3840" w:type="dxa"/>
            <w:shd w:val="clear" w:color="auto" w:fill="auto"/>
          </w:tcPr>
          <w:p w14:paraId="03AA9208" w14:textId="0D887EE9" w:rsidR="652FCEA5" w:rsidRDefault="652FCEA5" w:rsidP="5109B25A">
            <w:pPr>
              <w:pStyle w:val="ORTContenido"/>
            </w:pPr>
            <w:r w:rsidRPr="5109B25A">
              <w:t xml:space="preserve">Correcciones de </w:t>
            </w:r>
            <w:r w:rsidR="5B38C739" w:rsidRPr="5109B25A">
              <w:t>documentación</w:t>
            </w:r>
          </w:p>
        </w:tc>
        <w:tc>
          <w:tcPr>
            <w:tcW w:w="1845" w:type="dxa"/>
            <w:shd w:val="clear" w:color="auto" w:fill="auto"/>
          </w:tcPr>
          <w:p w14:paraId="5DD35392" w14:textId="79DAD804" w:rsidR="652FCEA5" w:rsidRDefault="652FCEA5" w:rsidP="5109B25A">
            <w:pPr>
              <w:pStyle w:val="ORTContenido"/>
            </w:pPr>
            <w:r w:rsidRPr="5109B25A">
              <w:t>06/09/2021</w:t>
            </w:r>
          </w:p>
        </w:tc>
        <w:tc>
          <w:tcPr>
            <w:tcW w:w="1815" w:type="dxa"/>
            <w:shd w:val="clear" w:color="auto" w:fill="auto"/>
          </w:tcPr>
          <w:p w14:paraId="32BCB7A7" w14:textId="09E14360" w:rsidR="652FCEA5" w:rsidRDefault="652FCEA5" w:rsidP="5109B25A">
            <w:pPr>
              <w:pStyle w:val="ORTContenido"/>
            </w:pPr>
            <w:r w:rsidRPr="5109B25A">
              <w:t>20/09/2021</w:t>
            </w:r>
          </w:p>
        </w:tc>
      </w:tr>
      <w:tr w:rsidR="00321245" w14:paraId="08C8C60D" w14:textId="77777777" w:rsidTr="0036695A">
        <w:tc>
          <w:tcPr>
            <w:tcW w:w="990" w:type="dxa"/>
            <w:vMerge w:val="restart"/>
            <w:shd w:val="clear" w:color="auto" w:fill="auto"/>
          </w:tcPr>
          <w:p w14:paraId="6B80AF4A" w14:textId="633D0101" w:rsidR="5109B25A" w:rsidRDefault="5109B25A" w:rsidP="5109B25A">
            <w:pPr>
              <w:pStyle w:val="ORTContenido"/>
            </w:pPr>
          </w:p>
        </w:tc>
        <w:tc>
          <w:tcPr>
            <w:tcW w:w="3840" w:type="dxa"/>
            <w:shd w:val="clear" w:color="auto" w:fill="auto"/>
          </w:tcPr>
          <w:p w14:paraId="78D34F2F" w14:textId="12DEED33" w:rsidR="4DA99386" w:rsidRDefault="4DA99386" w:rsidP="5109B25A">
            <w:pPr>
              <w:pStyle w:val="ORTContenido"/>
            </w:pPr>
            <w:r w:rsidRPr="5109B25A">
              <w:t>Casos de prueba</w:t>
            </w:r>
          </w:p>
        </w:tc>
        <w:tc>
          <w:tcPr>
            <w:tcW w:w="3660" w:type="dxa"/>
            <w:gridSpan w:val="2"/>
            <w:vMerge w:val="restart"/>
            <w:shd w:val="clear" w:color="auto" w:fill="auto"/>
          </w:tcPr>
          <w:p w14:paraId="57CF43CF" w14:textId="2F87AABA" w:rsidR="5109B25A" w:rsidRDefault="5109B25A" w:rsidP="5109B25A">
            <w:pPr>
              <w:pStyle w:val="ORTContenido"/>
            </w:pPr>
          </w:p>
        </w:tc>
      </w:tr>
      <w:tr w:rsidR="00321245" w14:paraId="0D5595F8" w14:textId="77777777" w:rsidTr="0036695A">
        <w:tc>
          <w:tcPr>
            <w:tcW w:w="990" w:type="dxa"/>
            <w:vMerge/>
            <w:shd w:val="clear" w:color="auto" w:fill="auto"/>
          </w:tcPr>
          <w:p w14:paraId="38B0656C" w14:textId="77777777" w:rsidR="00E55344" w:rsidRDefault="00E55344"/>
        </w:tc>
        <w:tc>
          <w:tcPr>
            <w:tcW w:w="3840" w:type="dxa"/>
            <w:shd w:val="clear" w:color="auto" w:fill="auto"/>
          </w:tcPr>
          <w:p w14:paraId="504580FC" w14:textId="6818BB15" w:rsidR="4DA99386" w:rsidRDefault="4DA99386" w:rsidP="5109B25A">
            <w:pPr>
              <w:pStyle w:val="ORTContenido"/>
            </w:pPr>
            <w:r w:rsidRPr="5109B25A">
              <w:t>Manuales de producto</w:t>
            </w:r>
          </w:p>
        </w:tc>
        <w:tc>
          <w:tcPr>
            <w:tcW w:w="3660" w:type="dxa"/>
            <w:gridSpan w:val="2"/>
            <w:vMerge/>
            <w:shd w:val="clear" w:color="auto" w:fill="auto"/>
          </w:tcPr>
          <w:p w14:paraId="21F87697" w14:textId="77777777" w:rsidR="00E55344" w:rsidRDefault="00E55344"/>
        </w:tc>
      </w:tr>
      <w:tr w:rsidR="00321245" w14:paraId="1CECD176" w14:textId="77777777" w:rsidTr="0036695A">
        <w:tc>
          <w:tcPr>
            <w:tcW w:w="990" w:type="dxa"/>
            <w:vMerge/>
            <w:shd w:val="clear" w:color="auto" w:fill="auto"/>
          </w:tcPr>
          <w:p w14:paraId="4B629C8F" w14:textId="77777777" w:rsidR="00E55344" w:rsidRDefault="00E55344"/>
        </w:tc>
        <w:tc>
          <w:tcPr>
            <w:tcW w:w="3840" w:type="dxa"/>
            <w:shd w:val="clear" w:color="auto" w:fill="auto"/>
          </w:tcPr>
          <w:p w14:paraId="18EB0E0E" w14:textId="2AC7C7E7" w:rsidR="4DA99386" w:rsidRDefault="4DA99386" w:rsidP="5109B25A">
            <w:pPr>
              <w:pStyle w:val="ORTContenido"/>
            </w:pPr>
            <w:r w:rsidRPr="5109B25A">
              <w:t>Retrabajo de sprints anteriores</w:t>
            </w:r>
          </w:p>
        </w:tc>
        <w:tc>
          <w:tcPr>
            <w:tcW w:w="3660" w:type="dxa"/>
            <w:gridSpan w:val="2"/>
            <w:vMerge/>
            <w:shd w:val="clear" w:color="auto" w:fill="auto"/>
          </w:tcPr>
          <w:p w14:paraId="6A7801AF" w14:textId="77777777" w:rsidR="00E55344" w:rsidRDefault="00E55344"/>
        </w:tc>
      </w:tr>
      <w:tr w:rsidR="00321245" w14:paraId="67E8F529" w14:textId="77777777" w:rsidTr="0036695A">
        <w:tc>
          <w:tcPr>
            <w:tcW w:w="990" w:type="dxa"/>
            <w:vMerge/>
            <w:shd w:val="clear" w:color="auto" w:fill="auto"/>
          </w:tcPr>
          <w:p w14:paraId="29C28349" w14:textId="77777777" w:rsidR="00E55344" w:rsidRDefault="00E55344"/>
        </w:tc>
        <w:tc>
          <w:tcPr>
            <w:tcW w:w="3840" w:type="dxa"/>
            <w:shd w:val="clear" w:color="auto" w:fill="auto"/>
          </w:tcPr>
          <w:p w14:paraId="6FEDAEB3" w14:textId="7E78D48E" w:rsidR="4DA99386" w:rsidRDefault="4DA99386" w:rsidP="5109B25A">
            <w:pPr>
              <w:pStyle w:val="ORTContenido"/>
            </w:pPr>
            <w:r w:rsidRPr="5109B25A">
              <w:t>Preparación entrega final</w:t>
            </w:r>
          </w:p>
        </w:tc>
        <w:tc>
          <w:tcPr>
            <w:tcW w:w="3660" w:type="dxa"/>
            <w:gridSpan w:val="2"/>
            <w:vMerge/>
            <w:shd w:val="clear" w:color="auto" w:fill="auto"/>
          </w:tcPr>
          <w:p w14:paraId="1986175A" w14:textId="77777777" w:rsidR="00E55344" w:rsidRDefault="00E55344"/>
        </w:tc>
      </w:tr>
    </w:tbl>
    <w:p w14:paraId="4E201C9F" w14:textId="6CE83F85" w:rsidR="621EFBF4" w:rsidRDefault="621EFBF4" w:rsidP="5109B25A">
      <w:pPr>
        <w:pStyle w:val="ParrafoORT"/>
      </w:pPr>
      <w:r>
        <w:t>Para cada</w:t>
      </w:r>
      <w:r w:rsidR="4DA99386">
        <w:t xml:space="preserve"> final de sprint se deberá documentar </w:t>
      </w:r>
      <w:r w:rsidR="59E45512">
        <w:t>los cambios realizados.</w:t>
      </w:r>
    </w:p>
    <w:p w14:paraId="77C2BFE5" w14:textId="46FF17EE" w:rsidR="23F31E95" w:rsidRDefault="23F31E95" w:rsidP="00EF5138">
      <w:pPr>
        <w:pStyle w:val="EnfasisORT"/>
        <w:outlineLvl w:val="2"/>
        <w:rPr>
          <w:szCs w:val="24"/>
        </w:rPr>
      </w:pPr>
      <w:bookmarkStart w:id="149" w:name="_Toc71468349"/>
      <w:r>
        <w:t>2.</w:t>
      </w:r>
      <w:r w:rsidR="1FC8DF7D">
        <w:t>9.8.</w:t>
      </w:r>
      <w:r>
        <w:t xml:space="preserve"> Compromiso de trabajo.</w:t>
      </w:r>
      <w:bookmarkEnd w:id="149"/>
    </w:p>
    <w:p w14:paraId="091F94B6" w14:textId="3A1A1DBA" w:rsidR="32526CB8" w:rsidRDefault="32526CB8" w:rsidP="3E648FA9">
      <w:pPr>
        <w:pStyle w:val="ParrafoORT"/>
        <w:rPr>
          <w:szCs w:val="24"/>
        </w:rPr>
      </w:pPr>
      <w:r>
        <w:lastRenderedPageBreak/>
        <w:t xml:space="preserve">Me comprometo a la dedicación </w:t>
      </w:r>
      <w:r w:rsidR="1DEDD9F7">
        <w:t xml:space="preserve">de </w:t>
      </w:r>
      <w:r>
        <w:t xml:space="preserve">35 horas semanales con el fin de cumplir con los objetivos </w:t>
      </w:r>
      <w:r w:rsidR="3F16BBA8">
        <w:t xml:space="preserve">del proyecto y obtener rendimiento en las actividades planificadas en cada uno de los sprints. </w:t>
      </w:r>
    </w:p>
    <w:p w14:paraId="6A2B2957" w14:textId="1A34C5AC" w:rsidR="3F16BBA8" w:rsidRDefault="3F16BBA8" w:rsidP="3E648FA9">
      <w:pPr>
        <w:pStyle w:val="ParrafoORT"/>
        <w:rPr>
          <w:szCs w:val="24"/>
        </w:rPr>
      </w:pPr>
      <w:r>
        <w:t>El horario aproximado estipulado para el desarrollo se indica en la siguiente tabla:</w:t>
      </w:r>
    </w:p>
    <w:p w14:paraId="105A76AD" w14:textId="25F3A171" w:rsidR="3F16BBA8" w:rsidRDefault="3F16BBA8" w:rsidP="3E648FA9">
      <w:pPr>
        <w:pStyle w:val="SubNivelORT"/>
        <w:numPr>
          <w:ilvl w:val="0"/>
          <w:numId w:val="0"/>
        </w:numPr>
        <w:rPr>
          <w:rStyle w:val="SubNivelORTCar"/>
          <w:b/>
          <w:bCs/>
        </w:rPr>
      </w:pPr>
      <w:r w:rsidRPr="3E648FA9">
        <w:rPr>
          <w:rStyle w:val="SubNivelORTCar"/>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830"/>
        <w:gridCol w:w="2830"/>
        <w:gridCol w:w="2830"/>
      </w:tblGrid>
      <w:tr w:rsidR="00321245" w14:paraId="0689AC2E" w14:textId="77777777" w:rsidTr="0036695A">
        <w:tc>
          <w:tcPr>
            <w:tcW w:w="2830" w:type="dxa"/>
            <w:shd w:val="clear" w:color="auto" w:fill="auto"/>
          </w:tcPr>
          <w:p w14:paraId="2B7F0AD4" w14:textId="1377D1E5" w:rsidR="717B840B" w:rsidRPr="0036695A" w:rsidRDefault="717B840B" w:rsidP="3E648FA9">
            <w:pPr>
              <w:pStyle w:val="ParrafoORT"/>
              <w:rPr>
                <w:szCs w:val="24"/>
              </w:rPr>
            </w:pPr>
            <w:r>
              <w:t>Dia</w:t>
            </w:r>
          </w:p>
        </w:tc>
        <w:tc>
          <w:tcPr>
            <w:tcW w:w="2830" w:type="dxa"/>
            <w:shd w:val="clear" w:color="auto" w:fill="auto"/>
          </w:tcPr>
          <w:p w14:paraId="16CE0C94" w14:textId="7CA0A95A" w:rsidR="717B840B" w:rsidRPr="0036695A" w:rsidRDefault="717B840B" w:rsidP="3E648FA9">
            <w:pPr>
              <w:pStyle w:val="ParrafoORT"/>
              <w:rPr>
                <w:szCs w:val="24"/>
              </w:rPr>
            </w:pPr>
            <w:r w:rsidRPr="0036695A">
              <w:rPr>
                <w:szCs w:val="24"/>
              </w:rPr>
              <w:t>Horario</w:t>
            </w:r>
          </w:p>
        </w:tc>
        <w:tc>
          <w:tcPr>
            <w:tcW w:w="2830" w:type="dxa"/>
            <w:shd w:val="clear" w:color="auto" w:fill="auto"/>
          </w:tcPr>
          <w:p w14:paraId="5B43C787" w14:textId="36181BE6" w:rsidR="717B840B" w:rsidRPr="0036695A" w:rsidRDefault="717B840B" w:rsidP="3E648FA9">
            <w:pPr>
              <w:pStyle w:val="ParrafoORT"/>
              <w:rPr>
                <w:szCs w:val="24"/>
              </w:rPr>
            </w:pPr>
            <w:r w:rsidRPr="0036695A">
              <w:rPr>
                <w:szCs w:val="24"/>
              </w:rPr>
              <w:t>Cantidad de horas</w:t>
            </w:r>
          </w:p>
        </w:tc>
      </w:tr>
      <w:tr w:rsidR="00321245" w14:paraId="2ABC5D47" w14:textId="77777777" w:rsidTr="0036695A">
        <w:trPr>
          <w:trHeight w:val="600"/>
        </w:trPr>
        <w:tc>
          <w:tcPr>
            <w:tcW w:w="2830" w:type="dxa"/>
            <w:shd w:val="clear" w:color="auto" w:fill="auto"/>
          </w:tcPr>
          <w:p w14:paraId="4E792258" w14:textId="4317FDC0" w:rsidR="717B840B" w:rsidRPr="0036695A" w:rsidRDefault="717B840B" w:rsidP="3E648FA9">
            <w:pPr>
              <w:pStyle w:val="ParrafoORT"/>
              <w:rPr>
                <w:szCs w:val="24"/>
              </w:rPr>
            </w:pPr>
            <w:r w:rsidRPr="0036695A">
              <w:rPr>
                <w:szCs w:val="24"/>
              </w:rPr>
              <w:t>Lunes</w:t>
            </w:r>
          </w:p>
        </w:tc>
        <w:tc>
          <w:tcPr>
            <w:tcW w:w="2830" w:type="dxa"/>
            <w:shd w:val="clear" w:color="auto" w:fill="auto"/>
          </w:tcPr>
          <w:p w14:paraId="72A7E1CF" w14:textId="34BF011A" w:rsidR="717B840B" w:rsidRPr="0036695A" w:rsidRDefault="1B5DEFC2" w:rsidP="0036695A">
            <w:pPr>
              <w:pStyle w:val="ParrafoORT"/>
              <w:jc w:val="center"/>
              <w:rPr>
                <w:szCs w:val="24"/>
              </w:rPr>
            </w:pPr>
            <w:r w:rsidRPr="0036695A">
              <w:rPr>
                <w:szCs w:val="24"/>
              </w:rPr>
              <w:t>19:00 a 00:</w:t>
            </w:r>
            <w:r w:rsidR="38D5FF9E" w:rsidRPr="0036695A">
              <w:rPr>
                <w:szCs w:val="24"/>
              </w:rPr>
              <w:t>30</w:t>
            </w:r>
          </w:p>
        </w:tc>
        <w:tc>
          <w:tcPr>
            <w:tcW w:w="2830" w:type="dxa"/>
            <w:shd w:val="clear" w:color="auto" w:fill="auto"/>
          </w:tcPr>
          <w:p w14:paraId="0A47D46E" w14:textId="261A3CF9" w:rsidR="717B840B" w:rsidRPr="0036695A" w:rsidRDefault="1B5DEFC2" w:rsidP="0036695A">
            <w:pPr>
              <w:pStyle w:val="ParrafoORT"/>
              <w:jc w:val="center"/>
              <w:rPr>
                <w:szCs w:val="24"/>
              </w:rPr>
            </w:pPr>
            <w:r w:rsidRPr="0036695A">
              <w:rPr>
                <w:szCs w:val="24"/>
              </w:rPr>
              <w:t>5</w:t>
            </w:r>
            <w:r w:rsidR="401CA4B9" w:rsidRPr="0036695A">
              <w:rPr>
                <w:szCs w:val="24"/>
              </w:rPr>
              <w:t>.5</w:t>
            </w:r>
          </w:p>
        </w:tc>
      </w:tr>
      <w:tr w:rsidR="00321245" w14:paraId="6D377A82" w14:textId="77777777" w:rsidTr="0036695A">
        <w:tc>
          <w:tcPr>
            <w:tcW w:w="2830" w:type="dxa"/>
            <w:shd w:val="clear" w:color="auto" w:fill="auto"/>
          </w:tcPr>
          <w:p w14:paraId="4EB7206D" w14:textId="39D0DB7D" w:rsidR="717B840B" w:rsidRPr="0036695A" w:rsidRDefault="717B840B" w:rsidP="3E648FA9">
            <w:pPr>
              <w:pStyle w:val="ParrafoORT"/>
              <w:rPr>
                <w:szCs w:val="24"/>
              </w:rPr>
            </w:pPr>
            <w:r w:rsidRPr="0036695A">
              <w:rPr>
                <w:szCs w:val="24"/>
              </w:rPr>
              <w:t>Martes</w:t>
            </w:r>
          </w:p>
        </w:tc>
        <w:tc>
          <w:tcPr>
            <w:tcW w:w="2830" w:type="dxa"/>
            <w:shd w:val="clear" w:color="auto" w:fill="auto"/>
          </w:tcPr>
          <w:p w14:paraId="2681C8C5" w14:textId="34B6B6E3" w:rsidR="717B840B" w:rsidRPr="0036695A" w:rsidRDefault="1B5DEFC2" w:rsidP="0036695A">
            <w:pPr>
              <w:pStyle w:val="ParrafoORT"/>
              <w:jc w:val="center"/>
              <w:rPr>
                <w:szCs w:val="24"/>
              </w:rPr>
            </w:pPr>
            <w:r w:rsidRPr="0036695A">
              <w:rPr>
                <w:szCs w:val="24"/>
              </w:rPr>
              <w:t>19:00 a 00:</w:t>
            </w:r>
            <w:r w:rsidR="08F56208" w:rsidRPr="0036695A">
              <w:rPr>
                <w:szCs w:val="24"/>
              </w:rPr>
              <w:t>30</w:t>
            </w:r>
          </w:p>
        </w:tc>
        <w:tc>
          <w:tcPr>
            <w:tcW w:w="2830" w:type="dxa"/>
            <w:shd w:val="clear" w:color="auto" w:fill="auto"/>
          </w:tcPr>
          <w:p w14:paraId="60341C10" w14:textId="2DA01254" w:rsidR="717B840B" w:rsidRPr="0036695A" w:rsidRDefault="1B5DEFC2" w:rsidP="0036695A">
            <w:pPr>
              <w:pStyle w:val="ParrafoORT"/>
              <w:jc w:val="center"/>
              <w:rPr>
                <w:szCs w:val="24"/>
              </w:rPr>
            </w:pPr>
            <w:r w:rsidRPr="0036695A">
              <w:rPr>
                <w:szCs w:val="24"/>
              </w:rPr>
              <w:t>5</w:t>
            </w:r>
            <w:r w:rsidR="69276A4D" w:rsidRPr="0036695A">
              <w:rPr>
                <w:szCs w:val="24"/>
              </w:rPr>
              <w:t>.5</w:t>
            </w:r>
          </w:p>
        </w:tc>
      </w:tr>
      <w:tr w:rsidR="00321245" w14:paraId="3534C2E6" w14:textId="77777777" w:rsidTr="0036695A">
        <w:tc>
          <w:tcPr>
            <w:tcW w:w="2830" w:type="dxa"/>
            <w:shd w:val="clear" w:color="auto" w:fill="auto"/>
          </w:tcPr>
          <w:p w14:paraId="0C8CAF95" w14:textId="37C48FAF" w:rsidR="717B840B" w:rsidRPr="0036695A" w:rsidRDefault="717B840B" w:rsidP="3E648FA9">
            <w:pPr>
              <w:pStyle w:val="ParrafoORT"/>
              <w:rPr>
                <w:szCs w:val="24"/>
              </w:rPr>
            </w:pPr>
            <w:r w:rsidRPr="0036695A">
              <w:rPr>
                <w:szCs w:val="24"/>
              </w:rPr>
              <w:t>Miércoles</w:t>
            </w:r>
          </w:p>
        </w:tc>
        <w:tc>
          <w:tcPr>
            <w:tcW w:w="2830" w:type="dxa"/>
            <w:shd w:val="clear" w:color="auto" w:fill="auto"/>
          </w:tcPr>
          <w:p w14:paraId="4ED83E45" w14:textId="60E6CE37" w:rsidR="717B840B" w:rsidRPr="0036695A" w:rsidRDefault="1B5DEFC2" w:rsidP="0036695A">
            <w:pPr>
              <w:pStyle w:val="ParrafoORT"/>
              <w:jc w:val="center"/>
              <w:rPr>
                <w:szCs w:val="24"/>
              </w:rPr>
            </w:pPr>
            <w:r w:rsidRPr="0036695A">
              <w:rPr>
                <w:szCs w:val="24"/>
              </w:rPr>
              <w:t>19:00 a 00:</w:t>
            </w:r>
            <w:r w:rsidR="7C1DF21C" w:rsidRPr="0036695A">
              <w:rPr>
                <w:szCs w:val="24"/>
              </w:rPr>
              <w:t>30</w:t>
            </w:r>
          </w:p>
        </w:tc>
        <w:tc>
          <w:tcPr>
            <w:tcW w:w="2830" w:type="dxa"/>
            <w:shd w:val="clear" w:color="auto" w:fill="auto"/>
          </w:tcPr>
          <w:p w14:paraId="37DBCEEB" w14:textId="6CE0FDD9" w:rsidR="717B840B" w:rsidRPr="0036695A" w:rsidRDefault="1B5DEFC2" w:rsidP="0036695A">
            <w:pPr>
              <w:pStyle w:val="ParrafoORT"/>
              <w:jc w:val="center"/>
              <w:rPr>
                <w:szCs w:val="24"/>
              </w:rPr>
            </w:pPr>
            <w:r w:rsidRPr="0036695A">
              <w:rPr>
                <w:szCs w:val="24"/>
              </w:rPr>
              <w:t>5</w:t>
            </w:r>
            <w:r w:rsidR="39C6EB7B" w:rsidRPr="0036695A">
              <w:rPr>
                <w:szCs w:val="24"/>
              </w:rPr>
              <w:t>.5</w:t>
            </w:r>
          </w:p>
        </w:tc>
      </w:tr>
      <w:tr w:rsidR="00321245" w14:paraId="3F5A0DCF" w14:textId="77777777" w:rsidTr="0036695A">
        <w:tc>
          <w:tcPr>
            <w:tcW w:w="2830" w:type="dxa"/>
            <w:shd w:val="clear" w:color="auto" w:fill="auto"/>
          </w:tcPr>
          <w:p w14:paraId="3172D891" w14:textId="4169D054" w:rsidR="717B840B" w:rsidRPr="0036695A" w:rsidRDefault="717B840B" w:rsidP="3E648FA9">
            <w:pPr>
              <w:pStyle w:val="ParrafoORT"/>
              <w:rPr>
                <w:szCs w:val="24"/>
              </w:rPr>
            </w:pPr>
            <w:r w:rsidRPr="0036695A">
              <w:rPr>
                <w:szCs w:val="24"/>
              </w:rPr>
              <w:t>Jueves</w:t>
            </w:r>
          </w:p>
        </w:tc>
        <w:tc>
          <w:tcPr>
            <w:tcW w:w="2830" w:type="dxa"/>
            <w:shd w:val="clear" w:color="auto" w:fill="auto"/>
          </w:tcPr>
          <w:p w14:paraId="23DB0C4B" w14:textId="24EA7B16" w:rsidR="717B840B" w:rsidRPr="0036695A" w:rsidRDefault="1B5DEFC2" w:rsidP="0036695A">
            <w:pPr>
              <w:pStyle w:val="ParrafoORT"/>
              <w:jc w:val="center"/>
              <w:rPr>
                <w:szCs w:val="24"/>
              </w:rPr>
            </w:pPr>
            <w:r w:rsidRPr="0036695A">
              <w:rPr>
                <w:szCs w:val="24"/>
              </w:rPr>
              <w:t>19:00 a 00:</w:t>
            </w:r>
            <w:r w:rsidR="4EB7F559" w:rsidRPr="0036695A">
              <w:rPr>
                <w:szCs w:val="24"/>
              </w:rPr>
              <w:t>30</w:t>
            </w:r>
          </w:p>
        </w:tc>
        <w:tc>
          <w:tcPr>
            <w:tcW w:w="2830" w:type="dxa"/>
            <w:shd w:val="clear" w:color="auto" w:fill="auto"/>
          </w:tcPr>
          <w:p w14:paraId="3BBA3052" w14:textId="230DCF7C" w:rsidR="717B840B" w:rsidRPr="0036695A" w:rsidRDefault="1B5DEFC2" w:rsidP="0036695A">
            <w:pPr>
              <w:pStyle w:val="ParrafoORT"/>
              <w:jc w:val="center"/>
              <w:rPr>
                <w:szCs w:val="24"/>
              </w:rPr>
            </w:pPr>
            <w:r w:rsidRPr="0036695A">
              <w:rPr>
                <w:szCs w:val="24"/>
              </w:rPr>
              <w:t>5</w:t>
            </w:r>
            <w:r w:rsidR="5E2B412D" w:rsidRPr="0036695A">
              <w:rPr>
                <w:szCs w:val="24"/>
              </w:rPr>
              <w:t>.5</w:t>
            </w:r>
          </w:p>
        </w:tc>
      </w:tr>
      <w:tr w:rsidR="00321245" w14:paraId="1DE1502F" w14:textId="77777777" w:rsidTr="0036695A">
        <w:tc>
          <w:tcPr>
            <w:tcW w:w="2830" w:type="dxa"/>
            <w:shd w:val="clear" w:color="auto" w:fill="auto"/>
          </w:tcPr>
          <w:p w14:paraId="064CAB3D" w14:textId="0E76A3DD" w:rsidR="717B840B" w:rsidRPr="0036695A" w:rsidRDefault="717B840B" w:rsidP="3E648FA9">
            <w:pPr>
              <w:pStyle w:val="ParrafoORT"/>
              <w:rPr>
                <w:szCs w:val="24"/>
              </w:rPr>
            </w:pPr>
            <w:r w:rsidRPr="0036695A">
              <w:rPr>
                <w:szCs w:val="24"/>
              </w:rPr>
              <w:t>Viernes</w:t>
            </w:r>
          </w:p>
        </w:tc>
        <w:tc>
          <w:tcPr>
            <w:tcW w:w="2830" w:type="dxa"/>
            <w:shd w:val="clear" w:color="auto" w:fill="auto"/>
          </w:tcPr>
          <w:p w14:paraId="36AFC317" w14:textId="49D1F98C" w:rsidR="717B840B" w:rsidRPr="0036695A" w:rsidRDefault="1B5DEFC2" w:rsidP="0036695A">
            <w:pPr>
              <w:pStyle w:val="ParrafoORT"/>
              <w:jc w:val="center"/>
              <w:rPr>
                <w:szCs w:val="24"/>
              </w:rPr>
            </w:pPr>
            <w:r w:rsidRPr="0036695A">
              <w:rPr>
                <w:szCs w:val="24"/>
              </w:rPr>
              <w:t>19:00 a 00:</w:t>
            </w:r>
            <w:r w:rsidR="698DC972" w:rsidRPr="0036695A">
              <w:rPr>
                <w:szCs w:val="24"/>
              </w:rPr>
              <w:t>30</w:t>
            </w:r>
          </w:p>
        </w:tc>
        <w:tc>
          <w:tcPr>
            <w:tcW w:w="2830" w:type="dxa"/>
            <w:shd w:val="clear" w:color="auto" w:fill="auto"/>
          </w:tcPr>
          <w:p w14:paraId="39C18012" w14:textId="28B1240D" w:rsidR="717B840B" w:rsidRPr="0036695A" w:rsidRDefault="1B5DEFC2" w:rsidP="0036695A">
            <w:pPr>
              <w:pStyle w:val="ParrafoORT"/>
              <w:jc w:val="center"/>
              <w:rPr>
                <w:szCs w:val="24"/>
              </w:rPr>
            </w:pPr>
            <w:r w:rsidRPr="0036695A">
              <w:rPr>
                <w:szCs w:val="24"/>
              </w:rPr>
              <w:t>5</w:t>
            </w:r>
            <w:r w:rsidR="3FCDF518" w:rsidRPr="0036695A">
              <w:rPr>
                <w:szCs w:val="24"/>
              </w:rPr>
              <w:t>.5</w:t>
            </w:r>
          </w:p>
        </w:tc>
      </w:tr>
      <w:tr w:rsidR="00321245" w14:paraId="5F252BFB" w14:textId="77777777" w:rsidTr="0036695A">
        <w:tc>
          <w:tcPr>
            <w:tcW w:w="2830" w:type="dxa"/>
            <w:shd w:val="clear" w:color="auto" w:fill="auto"/>
          </w:tcPr>
          <w:p w14:paraId="0762CD11" w14:textId="0EC6D9A6" w:rsidR="717B840B" w:rsidRPr="0036695A" w:rsidRDefault="717B840B" w:rsidP="3E648FA9">
            <w:pPr>
              <w:pStyle w:val="ParrafoORT"/>
              <w:rPr>
                <w:szCs w:val="24"/>
              </w:rPr>
            </w:pPr>
            <w:r w:rsidRPr="0036695A">
              <w:rPr>
                <w:szCs w:val="24"/>
              </w:rPr>
              <w:t>Sábado</w:t>
            </w:r>
          </w:p>
        </w:tc>
        <w:tc>
          <w:tcPr>
            <w:tcW w:w="2830" w:type="dxa"/>
            <w:shd w:val="clear" w:color="auto" w:fill="auto"/>
          </w:tcPr>
          <w:p w14:paraId="7798A692" w14:textId="5DD01B3D" w:rsidR="717B840B" w:rsidRPr="0036695A" w:rsidRDefault="717B840B" w:rsidP="0036695A">
            <w:pPr>
              <w:pStyle w:val="ParrafoORT"/>
              <w:jc w:val="center"/>
              <w:rPr>
                <w:szCs w:val="24"/>
              </w:rPr>
            </w:pPr>
            <w:r w:rsidRPr="0036695A">
              <w:rPr>
                <w:szCs w:val="24"/>
              </w:rPr>
              <w:t>----------------</w:t>
            </w:r>
          </w:p>
        </w:tc>
        <w:tc>
          <w:tcPr>
            <w:tcW w:w="2830" w:type="dxa"/>
            <w:shd w:val="clear" w:color="auto" w:fill="auto"/>
          </w:tcPr>
          <w:p w14:paraId="0A5A82F6" w14:textId="155AB573" w:rsidR="717B840B" w:rsidRPr="0036695A" w:rsidRDefault="1B5DEFC2" w:rsidP="0036695A">
            <w:pPr>
              <w:pStyle w:val="ParrafoORT"/>
              <w:jc w:val="center"/>
              <w:rPr>
                <w:szCs w:val="24"/>
              </w:rPr>
            </w:pPr>
            <w:r w:rsidRPr="0036695A">
              <w:rPr>
                <w:szCs w:val="24"/>
              </w:rPr>
              <w:t>5</w:t>
            </w:r>
            <w:r w:rsidR="40544FE0" w:rsidRPr="0036695A">
              <w:rPr>
                <w:szCs w:val="24"/>
              </w:rPr>
              <w:t>.5</w:t>
            </w:r>
          </w:p>
        </w:tc>
      </w:tr>
      <w:tr w:rsidR="00321245" w14:paraId="54C55782" w14:textId="77777777" w:rsidTr="0036695A">
        <w:tc>
          <w:tcPr>
            <w:tcW w:w="2830" w:type="dxa"/>
            <w:shd w:val="clear" w:color="auto" w:fill="auto"/>
          </w:tcPr>
          <w:p w14:paraId="56EACC16" w14:textId="05CC2B49" w:rsidR="717B840B" w:rsidRPr="0036695A" w:rsidRDefault="717B840B" w:rsidP="3E648FA9">
            <w:pPr>
              <w:pStyle w:val="ParrafoORT"/>
              <w:rPr>
                <w:szCs w:val="24"/>
              </w:rPr>
            </w:pPr>
            <w:r w:rsidRPr="0036695A">
              <w:rPr>
                <w:szCs w:val="24"/>
              </w:rPr>
              <w:t>Domingo</w:t>
            </w:r>
          </w:p>
        </w:tc>
        <w:tc>
          <w:tcPr>
            <w:tcW w:w="2830" w:type="dxa"/>
            <w:shd w:val="clear" w:color="auto" w:fill="auto"/>
          </w:tcPr>
          <w:p w14:paraId="2D51BC63" w14:textId="121D2FBE" w:rsidR="717B840B" w:rsidRPr="0036695A" w:rsidRDefault="717B840B" w:rsidP="0036695A">
            <w:pPr>
              <w:pStyle w:val="ParrafoORT"/>
              <w:jc w:val="center"/>
              <w:rPr>
                <w:szCs w:val="24"/>
              </w:rPr>
            </w:pPr>
            <w:r w:rsidRPr="0036695A">
              <w:rPr>
                <w:szCs w:val="24"/>
              </w:rPr>
              <w:t>-----------------</w:t>
            </w:r>
          </w:p>
        </w:tc>
        <w:tc>
          <w:tcPr>
            <w:tcW w:w="2830" w:type="dxa"/>
            <w:shd w:val="clear" w:color="auto" w:fill="auto"/>
          </w:tcPr>
          <w:p w14:paraId="52A5524B" w14:textId="370FFE0E" w:rsidR="717B840B" w:rsidRPr="0036695A" w:rsidRDefault="1B5DEFC2" w:rsidP="0036695A">
            <w:pPr>
              <w:pStyle w:val="ParrafoORT"/>
              <w:jc w:val="center"/>
              <w:rPr>
                <w:szCs w:val="24"/>
              </w:rPr>
            </w:pPr>
            <w:r w:rsidRPr="0036695A">
              <w:rPr>
                <w:szCs w:val="24"/>
              </w:rPr>
              <w:t>5</w:t>
            </w:r>
            <w:r w:rsidR="22A062B0" w:rsidRPr="0036695A">
              <w:rPr>
                <w:szCs w:val="24"/>
              </w:rPr>
              <w:t>.5</w:t>
            </w:r>
          </w:p>
        </w:tc>
      </w:tr>
    </w:tbl>
    <w:p w14:paraId="7B2F92E4" w14:textId="4F4C5E88" w:rsidR="00C35D26" w:rsidRDefault="00C35D26" w:rsidP="00C35D26">
      <w:pPr>
        <w:spacing w:line="240" w:lineRule="auto"/>
      </w:pPr>
    </w:p>
    <w:p w14:paraId="1C690908" w14:textId="77777777" w:rsidR="009317E5" w:rsidRDefault="009317E5" w:rsidP="00C35D26">
      <w:pPr>
        <w:spacing w:line="240" w:lineRule="auto"/>
      </w:pPr>
    </w:p>
    <w:p w14:paraId="48AE0787" w14:textId="4640591D" w:rsidR="00505622" w:rsidRDefault="00505622">
      <w:pPr>
        <w:spacing w:line="276" w:lineRule="auto"/>
        <w:rPr>
          <w:b/>
        </w:rPr>
      </w:pPr>
    </w:p>
    <w:p w14:paraId="57639E88" w14:textId="77777777" w:rsidR="00505622" w:rsidRPr="000F1E36" w:rsidRDefault="0046418C" w:rsidP="0046418C">
      <w:pPr>
        <w:pStyle w:val="Titulo1Numerado"/>
        <w:numPr>
          <w:ilvl w:val="0"/>
          <w:numId w:val="0"/>
        </w:numPr>
        <w:spacing w:line="240" w:lineRule="auto"/>
        <w:ind w:left="360" w:hanging="360"/>
      </w:pPr>
      <w:bookmarkStart w:id="150" w:name="_Toc54939680"/>
      <w:bookmarkStart w:id="151" w:name="_Toc71468350"/>
      <w:r>
        <w:t>Bibliografía</w:t>
      </w:r>
      <w:bookmarkEnd w:id="150"/>
      <w:bookmarkEnd w:id="151"/>
    </w:p>
    <w:p w14:paraId="3E6327EE" w14:textId="389AF68D" w:rsidR="00FE2F81" w:rsidRDefault="00AC3589" w:rsidP="0046418C">
      <w:pPr>
        <w:pStyle w:val="EndNoteBibliography"/>
        <w:spacing w:after="0"/>
        <w:ind w:hanging="11"/>
      </w:pPr>
      <w:r>
        <w:t>Material de clases del semestre n° 4 “Ingenieria de Software”</w:t>
      </w:r>
    </w:p>
    <w:p w14:paraId="2BF154CB" w14:textId="644EB3DB" w:rsidR="00E15A44" w:rsidRDefault="00E15A44" w:rsidP="0046418C">
      <w:pPr>
        <w:pStyle w:val="EndNoteBibliography"/>
        <w:spacing w:after="0"/>
        <w:ind w:hanging="11"/>
      </w:pPr>
    </w:p>
    <w:p w14:paraId="3A56B6AB" w14:textId="61D871B8" w:rsidR="00E15A44" w:rsidRDefault="00E15A44" w:rsidP="0046418C">
      <w:pPr>
        <w:pStyle w:val="EndNoteBibliography"/>
        <w:spacing w:after="0"/>
        <w:ind w:hanging="11"/>
      </w:pPr>
    </w:p>
    <w:p w14:paraId="78708915" w14:textId="1047D2B5" w:rsidR="00FE2F81" w:rsidRDefault="00FE2F81" w:rsidP="0046418C">
      <w:pPr>
        <w:pStyle w:val="EndNoteBibliography"/>
        <w:spacing w:after="0"/>
        <w:ind w:hanging="11"/>
      </w:pPr>
    </w:p>
    <w:p w14:paraId="03F0475E" w14:textId="77777777" w:rsidR="0003056D" w:rsidRDefault="0003056D">
      <w:pPr>
        <w:spacing w:after="200" w:line="276" w:lineRule="auto"/>
        <w:jc w:val="left"/>
        <w:rPr>
          <w:noProof/>
          <w:lang w:val="en-US"/>
        </w:rPr>
      </w:pPr>
      <w:r w:rsidRPr="0046418C">
        <w:rPr>
          <w:lang w:val="en-US"/>
        </w:rPr>
        <w:br w:type="page"/>
      </w:r>
    </w:p>
    <w:p w14:paraId="33EE9FB7" w14:textId="77777777" w:rsidR="00450F51" w:rsidRPr="0046418C" w:rsidRDefault="00450F51" w:rsidP="00C10EFE">
      <w:pPr>
        <w:pStyle w:val="Ttulo1"/>
        <w:spacing w:line="240" w:lineRule="auto"/>
        <w:rPr>
          <w:lang w:val="en-US"/>
        </w:rPr>
      </w:pPr>
      <w:bookmarkStart w:id="152" w:name="_Toc447566485"/>
      <w:bookmarkStart w:id="153" w:name="_Toc54939681"/>
      <w:bookmarkStart w:id="154" w:name="_Toc71468351"/>
      <w:r w:rsidRPr="0046418C">
        <w:rPr>
          <w:lang w:val="en-US"/>
        </w:rPr>
        <w:t>A</w:t>
      </w:r>
      <w:r w:rsidR="00396FFA" w:rsidRPr="0046418C">
        <w:rPr>
          <w:lang w:val="en-US"/>
        </w:rPr>
        <w:t xml:space="preserve">NEXO </w:t>
      </w:r>
      <w:r w:rsidR="000F1E36" w:rsidRPr="0046418C">
        <w:rPr>
          <w:lang w:val="en-US"/>
        </w:rPr>
        <w:t>1</w:t>
      </w:r>
      <w:bookmarkEnd w:id="152"/>
      <w:bookmarkEnd w:id="153"/>
      <w:bookmarkEnd w:id="154"/>
    </w:p>
    <w:p w14:paraId="6471FCA8" w14:textId="77777777" w:rsidR="00E811F2" w:rsidRPr="0046418C" w:rsidRDefault="00E811F2" w:rsidP="00E811F2">
      <w:pPr>
        <w:rPr>
          <w:lang w:val="en-US"/>
        </w:rPr>
      </w:pPr>
    </w:p>
    <w:p w14:paraId="52523412" w14:textId="77777777" w:rsidR="0076628B" w:rsidRDefault="00450F51" w:rsidP="0076628B">
      <w:pPr>
        <w:jc w:val="center"/>
        <w:rPr>
          <w:sz w:val="32"/>
          <w:szCs w:val="32"/>
        </w:rPr>
      </w:pPr>
      <w:r w:rsidRPr="5109B25A">
        <w:rPr>
          <w:lang w:val="en-US"/>
        </w:rPr>
        <w:br w:type="page"/>
      </w:r>
      <w:r w:rsidR="0076628B">
        <w:rPr>
          <w:sz w:val="32"/>
          <w:szCs w:val="32"/>
        </w:rPr>
        <w:lastRenderedPageBreak/>
        <w:t>ACTA 1</w:t>
      </w:r>
    </w:p>
    <w:p w14:paraId="36A47E64" w14:textId="77777777" w:rsidR="0076628B" w:rsidRDefault="0076628B" w:rsidP="0076628B">
      <w:pPr>
        <w:pStyle w:val="Sinespaciado"/>
        <w:rPr>
          <w:rStyle w:val="OracionCar"/>
        </w:rPr>
      </w:pPr>
      <w:r>
        <w:rPr>
          <w:rStyle w:val="SubtituloCar"/>
        </w:rPr>
        <w:t>FECHA:</w:t>
      </w:r>
      <w:r>
        <w:t xml:space="preserve"> </w:t>
      </w:r>
      <w:r>
        <w:rPr>
          <w:rStyle w:val="OracionCar"/>
        </w:rPr>
        <w:t>07/04/2021</w:t>
      </w:r>
    </w:p>
    <w:p w14:paraId="5F9192B9" w14:textId="77777777" w:rsidR="0076628B" w:rsidRDefault="0076628B" w:rsidP="0076628B">
      <w:pPr>
        <w:pStyle w:val="Sinespaciado"/>
        <w:rPr>
          <w:rStyle w:val="OracionCar"/>
        </w:rPr>
      </w:pPr>
    </w:p>
    <w:p w14:paraId="6EB6BF96" w14:textId="77777777" w:rsidR="0076628B" w:rsidRDefault="0076628B" w:rsidP="0076628B">
      <w:pPr>
        <w:pStyle w:val="Sinespaciado"/>
        <w:rPr>
          <w:rStyle w:val="OracionCar"/>
        </w:rPr>
      </w:pPr>
      <w:r>
        <w:rPr>
          <w:rStyle w:val="SubtituloCar"/>
        </w:rPr>
        <w:t>HORA:</w:t>
      </w:r>
      <w:r>
        <w:t xml:space="preserve"> </w:t>
      </w:r>
      <w:r>
        <w:rPr>
          <w:rStyle w:val="OracionCar"/>
        </w:rPr>
        <w:t xml:space="preserve"> desde las 13:00 a las 15:00</w:t>
      </w:r>
    </w:p>
    <w:p w14:paraId="73E0CB69" w14:textId="77777777" w:rsidR="0076628B" w:rsidRDefault="0076628B" w:rsidP="0076628B">
      <w:pPr>
        <w:pStyle w:val="Sinespaciado"/>
        <w:rPr>
          <w:rStyle w:val="OracionCar"/>
        </w:rPr>
      </w:pPr>
    </w:p>
    <w:p w14:paraId="11E866F8" w14:textId="77777777" w:rsidR="0076628B" w:rsidRDefault="0076628B" w:rsidP="0076628B">
      <w:pPr>
        <w:pStyle w:val="Sinespaciado"/>
        <w:rPr>
          <w:rStyle w:val="OracionCar"/>
        </w:rPr>
      </w:pPr>
      <w:r>
        <w:rPr>
          <w:rStyle w:val="SubtituloCar"/>
        </w:rPr>
        <w:t>LUGAR:</w:t>
      </w:r>
      <w:r>
        <w:t xml:space="preserve"> </w:t>
      </w:r>
      <w:r>
        <w:rPr>
          <w:rStyle w:val="OracionCar"/>
        </w:rPr>
        <w:t xml:space="preserve"> Mesa Operativa, Vector Seguridad</w:t>
      </w:r>
    </w:p>
    <w:p w14:paraId="1BC2FA42" w14:textId="77777777" w:rsidR="0076628B" w:rsidRDefault="0076628B" w:rsidP="0076628B">
      <w:pPr>
        <w:pStyle w:val="Sinespaciado"/>
        <w:rPr>
          <w:rStyle w:val="OracionCar"/>
        </w:rPr>
      </w:pPr>
    </w:p>
    <w:p w14:paraId="2207785D" w14:textId="77777777" w:rsidR="0076628B" w:rsidRDefault="0076628B" w:rsidP="0076628B">
      <w:pPr>
        <w:pStyle w:val="Sinespaciado"/>
        <w:rPr>
          <w:rStyle w:val="OracionCar"/>
        </w:rPr>
      </w:pPr>
      <w:r>
        <w:rPr>
          <w:rStyle w:val="SubtituloCar"/>
        </w:rPr>
        <w:t>PRESENTES:</w:t>
      </w:r>
      <w:r>
        <w:t xml:space="preserve"> </w:t>
      </w:r>
      <w:r>
        <w:rPr>
          <w:rStyle w:val="OracionCar"/>
        </w:rPr>
        <w:t xml:space="preserve"> Silvia Delgado, Subjefe operativo</w:t>
      </w:r>
    </w:p>
    <w:p w14:paraId="13A15F14" w14:textId="77777777" w:rsidR="0076628B" w:rsidRDefault="0076628B" w:rsidP="0076628B">
      <w:pPr>
        <w:pStyle w:val="Sinespaciado"/>
        <w:rPr>
          <w:rStyle w:val="OracionCar"/>
        </w:rPr>
      </w:pPr>
      <w:r>
        <w:rPr>
          <w:rStyle w:val="OracionCar"/>
        </w:rPr>
        <w:tab/>
        <w:t xml:space="preserve">        Mariel Ferreira, Subjefe operativo</w:t>
      </w:r>
    </w:p>
    <w:p w14:paraId="30C94D32" w14:textId="77777777" w:rsidR="0076628B" w:rsidRDefault="0076628B" w:rsidP="0076628B">
      <w:pPr>
        <w:pStyle w:val="Sinespaciado"/>
        <w:rPr>
          <w:rStyle w:val="OracionCar"/>
        </w:rPr>
      </w:pPr>
      <w:r>
        <w:rPr>
          <w:rStyle w:val="OracionCar"/>
        </w:rPr>
        <w:tab/>
        <w:t xml:space="preserve">        Federico Aguiar, Subjefe operativo</w:t>
      </w:r>
    </w:p>
    <w:p w14:paraId="35A34338" w14:textId="77777777" w:rsidR="0076628B" w:rsidRDefault="0076628B" w:rsidP="0076628B">
      <w:pPr>
        <w:pStyle w:val="Sinespaciado"/>
        <w:rPr>
          <w:rStyle w:val="OracionCar"/>
        </w:rPr>
      </w:pPr>
    </w:p>
    <w:p w14:paraId="53567CD5" w14:textId="77777777" w:rsidR="0076628B" w:rsidRDefault="0076628B" w:rsidP="0076628B">
      <w:pPr>
        <w:pStyle w:val="Sinespaciado"/>
        <w:rPr>
          <w:rStyle w:val="OracionCar"/>
        </w:rPr>
      </w:pPr>
    </w:p>
    <w:p w14:paraId="37FFC7C7" w14:textId="77777777" w:rsidR="0076628B" w:rsidRDefault="0076628B" w:rsidP="0076628B">
      <w:pPr>
        <w:pStyle w:val="Sinespaciado"/>
        <w:rPr>
          <w:rStyle w:val="SubtituloCar"/>
        </w:rPr>
      </w:pPr>
      <w:r>
        <w:rPr>
          <w:rStyle w:val="SubtituloCar"/>
        </w:rPr>
        <w:t>ORDEN DEL DIA</w:t>
      </w:r>
    </w:p>
    <w:p w14:paraId="6A9FF34F" w14:textId="77777777" w:rsidR="0076628B" w:rsidRDefault="0076628B" w:rsidP="0076628B">
      <w:pPr>
        <w:pStyle w:val="Sinespaciado"/>
        <w:rPr>
          <w:rStyle w:val="SubtituloCar"/>
        </w:rPr>
      </w:pPr>
    </w:p>
    <w:p w14:paraId="15460B9F" w14:textId="77777777" w:rsidR="0076628B" w:rsidRDefault="0076628B" w:rsidP="0076628B">
      <w:pPr>
        <w:pStyle w:val="Oracion"/>
        <w:numPr>
          <w:ilvl w:val="0"/>
          <w:numId w:val="44"/>
        </w:numPr>
        <w:rPr>
          <w:rStyle w:val="OracionCar"/>
        </w:rPr>
      </w:pPr>
      <w:r>
        <w:rPr>
          <w:rStyle w:val="OracionCar"/>
        </w:rPr>
        <w:t>Presentación del proyecto solicitado por el directorio</w:t>
      </w:r>
    </w:p>
    <w:p w14:paraId="3B389825" w14:textId="77777777" w:rsidR="0076628B" w:rsidRDefault="0076628B" w:rsidP="0076628B">
      <w:pPr>
        <w:pStyle w:val="Oracion"/>
        <w:numPr>
          <w:ilvl w:val="0"/>
          <w:numId w:val="44"/>
        </w:numPr>
        <w:rPr>
          <w:rStyle w:val="OracionCar"/>
        </w:rPr>
      </w:pPr>
      <w:r>
        <w:rPr>
          <w:rStyle w:val="OracionCar"/>
        </w:rPr>
        <w:t>Recabar información sobre actividades inherentes al área operativa</w:t>
      </w:r>
    </w:p>
    <w:p w14:paraId="0531A4ED" w14:textId="77777777" w:rsidR="0076628B" w:rsidRPr="0076628B" w:rsidRDefault="0076628B" w:rsidP="0076628B">
      <w:pPr>
        <w:pStyle w:val="Oracion"/>
        <w:numPr>
          <w:ilvl w:val="0"/>
          <w:numId w:val="44"/>
        </w:numPr>
        <w:rPr>
          <w:rStyle w:val="OracionCar"/>
          <w:rFonts w:eastAsia="Times New Roman"/>
        </w:rPr>
      </w:pPr>
      <w:r>
        <w:rPr>
          <w:rStyle w:val="OracionCar"/>
        </w:rPr>
        <w:t>Recabar problemáticas y necesidades generales sobre la operativa diaria.</w:t>
      </w:r>
    </w:p>
    <w:p w14:paraId="5C90D7A3" w14:textId="77777777" w:rsidR="0076628B" w:rsidRPr="0076628B" w:rsidRDefault="0076628B" w:rsidP="0076628B">
      <w:pPr>
        <w:pStyle w:val="Sinespaciado"/>
        <w:rPr>
          <w:rStyle w:val="OracionCar"/>
        </w:rPr>
      </w:pPr>
    </w:p>
    <w:p w14:paraId="3BAD6341" w14:textId="77777777" w:rsidR="0076628B" w:rsidRDefault="0076628B" w:rsidP="0076628B">
      <w:pPr>
        <w:pStyle w:val="Sinespaciado"/>
        <w:rPr>
          <w:rStyle w:val="OracionCar"/>
        </w:rPr>
      </w:pPr>
    </w:p>
    <w:p w14:paraId="05C582B1" w14:textId="77777777" w:rsidR="0076628B" w:rsidRDefault="0076628B" w:rsidP="0076628B">
      <w:pPr>
        <w:pStyle w:val="Sinespaciado"/>
        <w:rPr>
          <w:rStyle w:val="OracionCar"/>
        </w:rPr>
      </w:pPr>
    </w:p>
    <w:p w14:paraId="05337E1F" w14:textId="77777777" w:rsidR="0076628B" w:rsidRDefault="0076628B" w:rsidP="0076628B">
      <w:pPr>
        <w:pStyle w:val="Sinespaciado"/>
        <w:rPr>
          <w:rStyle w:val="SubtituloCar"/>
        </w:rPr>
      </w:pPr>
      <w:r>
        <w:rPr>
          <w:rStyle w:val="SubtituloCar"/>
        </w:rPr>
        <w:t>DESARROLLO</w:t>
      </w:r>
    </w:p>
    <w:p w14:paraId="237A191F" w14:textId="77777777" w:rsidR="0076628B" w:rsidRDefault="0076628B" w:rsidP="0076628B">
      <w:pPr>
        <w:pStyle w:val="Sinespaciado"/>
        <w:rPr>
          <w:rStyle w:val="SubtituloCar"/>
        </w:rPr>
      </w:pPr>
    </w:p>
    <w:p w14:paraId="1E227409" w14:textId="77777777" w:rsidR="0076628B" w:rsidRDefault="0076628B" w:rsidP="0076628B">
      <w:pPr>
        <w:pStyle w:val="Oracion"/>
        <w:numPr>
          <w:ilvl w:val="0"/>
          <w:numId w:val="45"/>
        </w:numPr>
        <w:rPr>
          <w:rStyle w:val="OracionCar"/>
        </w:rPr>
      </w:pPr>
      <w:r>
        <w:rPr>
          <w:rStyle w:val="OracionCar"/>
        </w:rPr>
        <w:t>Presentación del proyecto solicitado por el directorio</w:t>
      </w:r>
    </w:p>
    <w:p w14:paraId="2ACA3278" w14:textId="77777777" w:rsidR="0076628B" w:rsidRDefault="0076628B" w:rsidP="0076628B">
      <w:pPr>
        <w:pStyle w:val="Oracion"/>
        <w:ind w:left="360"/>
      </w:pPr>
      <w:r>
        <w:t>En esta primera instancia se presentó el proyecto, los objetivos a los que se quiere llegar por parte del directorio, en general tuvo buen recibimiento la propuesta.</w:t>
      </w:r>
    </w:p>
    <w:p w14:paraId="29FEFE16" w14:textId="77777777" w:rsidR="0076628B" w:rsidRDefault="0076628B" w:rsidP="0076628B">
      <w:pPr>
        <w:pStyle w:val="Oracion"/>
        <w:ind w:left="360"/>
      </w:pPr>
    </w:p>
    <w:p w14:paraId="36665953" w14:textId="77777777" w:rsidR="0076628B" w:rsidRPr="0076628B" w:rsidRDefault="0076628B" w:rsidP="0076628B">
      <w:pPr>
        <w:pStyle w:val="Oracion"/>
        <w:numPr>
          <w:ilvl w:val="0"/>
          <w:numId w:val="45"/>
        </w:numPr>
        <w:rPr>
          <w:rStyle w:val="OracionCar"/>
          <w:rFonts w:eastAsia="Times New Roman"/>
        </w:rPr>
      </w:pPr>
      <w:r>
        <w:rPr>
          <w:rStyle w:val="OracionCar"/>
        </w:rPr>
        <w:t>Recabar información sobre actividades inherentes al área operativa</w:t>
      </w:r>
    </w:p>
    <w:p w14:paraId="0F7D9BFF" w14:textId="77777777" w:rsidR="0076628B" w:rsidRPr="0076628B" w:rsidRDefault="0076628B" w:rsidP="0076628B">
      <w:pPr>
        <w:pStyle w:val="Oracion"/>
        <w:ind w:left="360"/>
      </w:pPr>
      <w:r>
        <w:t>Las tres áreas operativas planifican de una forma distinta , lo que se quiere llegar a hacer es unificar la forma de trabajo, o por lo menos acercarse a una forma de trabajo , mas ordenada y robusta.</w:t>
      </w:r>
    </w:p>
    <w:p w14:paraId="60D64D1E" w14:textId="77777777" w:rsidR="0076628B" w:rsidRDefault="0076628B" w:rsidP="0076628B">
      <w:pPr>
        <w:pStyle w:val="Oracion"/>
        <w:ind w:left="360"/>
        <w:rPr>
          <w:lang w:val="es-ES"/>
        </w:rPr>
      </w:pPr>
      <w:r>
        <w:t xml:space="preserve">Actualmente se realiza el escalafón </w:t>
      </w:r>
      <w:r>
        <w:rPr>
          <w:lang w:val="es-US"/>
        </w:rPr>
        <w:t>a través de una planilla de Google Drive</w:t>
      </w:r>
      <w:r>
        <w:rPr>
          <w:lang w:val="es-ES"/>
        </w:rPr>
        <w:t xml:space="preserve"> </w:t>
      </w:r>
      <w:r>
        <w:rPr>
          <w:lang w:val="es-US"/>
        </w:rPr>
        <w:t xml:space="preserve">donde se planifica siempre hace un día futuro los horarios y turnos de cada funcionario. </w:t>
      </w:r>
    </w:p>
    <w:p w14:paraId="18595CAE" w14:textId="77777777" w:rsidR="0076628B" w:rsidRDefault="0076628B" w:rsidP="0076628B">
      <w:pPr>
        <w:pStyle w:val="Oracion"/>
        <w:ind w:left="360"/>
        <w:rPr>
          <w:lang w:val="es-US"/>
        </w:rPr>
      </w:pPr>
      <w:r>
        <w:rPr>
          <w:lang w:val="es-ES"/>
        </w:rPr>
        <w:t>Luego de terminado el escalafón Imprime y se pasa a los asistentes operativos, los cuales realizan la toma de presentes de cada funcionario en diferentes turnos y registran en el actual software que están utilizando las horas realizadas.</w:t>
      </w:r>
    </w:p>
    <w:p w14:paraId="37453E74" w14:textId="77777777" w:rsidR="0076628B" w:rsidRDefault="0076628B" w:rsidP="0076628B">
      <w:pPr>
        <w:pStyle w:val="Oracion"/>
        <w:ind w:left="360"/>
        <w:rPr>
          <w:lang w:val="es-US"/>
        </w:rPr>
      </w:pPr>
      <w:r>
        <w:rPr>
          <w:lang w:val="es-ES"/>
        </w:rPr>
        <w:t>Es de saber este tipo de rubro, los cambios de horarios comúnmente pueden ser frecuentes bajo diferentes situaciones como por ejemplo faltas, licencias, sanciones y otros.</w:t>
      </w:r>
    </w:p>
    <w:p w14:paraId="7679A74D" w14:textId="77777777" w:rsidR="0076628B" w:rsidRDefault="0076628B" w:rsidP="0076628B">
      <w:pPr>
        <w:pStyle w:val="Oracion"/>
        <w:ind w:left="360"/>
        <w:rPr>
          <w:lang w:val="es-ES"/>
        </w:rPr>
      </w:pPr>
      <w:r>
        <w:rPr>
          <w:lang w:val="es-ES"/>
        </w:rPr>
        <w:lastRenderedPageBreak/>
        <w:t>Se trabaja con horarios de 8 horas con un día de descanso semanal, otro contrato de 8 horas modalidad 6 días trabajados un día de descanso, 5 días trabajados dos días de descanso Esta modalidad cada dos semanas, también existe una modalidad de 4 horas y 6 horas de trabajo diario.</w:t>
      </w:r>
    </w:p>
    <w:p w14:paraId="341439E6" w14:textId="77777777" w:rsidR="0076628B" w:rsidRPr="0076628B" w:rsidRDefault="0076628B" w:rsidP="0076628B">
      <w:pPr>
        <w:pStyle w:val="Oracion"/>
        <w:numPr>
          <w:ilvl w:val="0"/>
          <w:numId w:val="45"/>
        </w:numPr>
        <w:rPr>
          <w:rStyle w:val="OracionCar"/>
          <w:rFonts w:eastAsia="Times New Roman"/>
        </w:rPr>
      </w:pPr>
      <w:r>
        <w:rPr>
          <w:rStyle w:val="OracionCar"/>
        </w:rPr>
        <w:t>Recabar problemáticas y necesidades generales sobre la operativa diaria.</w:t>
      </w:r>
    </w:p>
    <w:p w14:paraId="06FDE907" w14:textId="77777777" w:rsidR="0076628B" w:rsidRPr="0076628B" w:rsidRDefault="0076628B" w:rsidP="0076628B">
      <w:pPr>
        <w:pStyle w:val="Oracion"/>
        <w:ind w:left="360"/>
        <w:rPr>
          <w:lang w:val="es-ES"/>
        </w:rPr>
      </w:pPr>
      <w:r>
        <w:rPr>
          <w:lang w:val="es-US"/>
        </w:rPr>
        <w:t>El diseño que hoy en día usan con estás planillas de Google Drive hacen que se cometan errores de tipeo, errores de  inserción de un funcionario a la base de datos ya que pueden tener el mismo nombre y apellido de funcionario y que no tiene ningún diferenciador para qué es operativa puede estar el trabajando actualmente</w:t>
      </w:r>
      <w:r>
        <w:rPr>
          <w:lang w:val="es-ES"/>
        </w:rPr>
        <w:t xml:space="preserve">. </w:t>
      </w:r>
    </w:p>
    <w:p w14:paraId="55E1550F" w14:textId="77777777" w:rsidR="0076628B" w:rsidRDefault="0076628B" w:rsidP="0076628B">
      <w:pPr>
        <w:pStyle w:val="Oracion"/>
        <w:ind w:left="360"/>
        <w:rPr>
          <w:lang w:val="es-ES"/>
        </w:rPr>
      </w:pPr>
      <w:r>
        <w:rPr>
          <w:lang w:val="es-ES"/>
        </w:rPr>
        <w:t>Los controles que se realizan actualmente son manuales por lo que puede generar muchos errores de carga.</w:t>
      </w:r>
    </w:p>
    <w:p w14:paraId="4088FE09" w14:textId="77777777" w:rsidR="0076628B" w:rsidRDefault="0076628B" w:rsidP="0076628B">
      <w:pPr>
        <w:pStyle w:val="Oracion"/>
        <w:ind w:left="360"/>
        <w:rPr>
          <w:lang w:val="es-ES"/>
        </w:rPr>
      </w:pPr>
      <w:r>
        <w:rPr>
          <w:lang w:val="es-ES"/>
        </w:rPr>
        <w:t>Otro de los problemas presentados es que el software es realmente lento, pueden pasar hasta dos minutos sin poder continuar con su trabajo y no es práctico el pasaje de horas desde el escalafón en formato planilla al software propiamente dicho.</w:t>
      </w:r>
    </w:p>
    <w:p w14:paraId="62867416" w14:textId="77777777" w:rsidR="0076628B" w:rsidRDefault="0076628B" w:rsidP="0076628B">
      <w:pPr>
        <w:pStyle w:val="Oracion"/>
        <w:ind w:left="360"/>
        <w:rPr>
          <w:lang w:val="es-ES"/>
        </w:rPr>
      </w:pPr>
      <w:r>
        <w:rPr>
          <w:lang w:val="es-ES"/>
        </w:rPr>
        <w:t>Respecto a la información la misma está en muchas planillas como por ejemplo el control de licencias el control de sanciones, el control  de personal en general no está unificado por lo tanto deben acceder desde muchas fuentes.</w:t>
      </w:r>
    </w:p>
    <w:p w14:paraId="5B206182" w14:textId="77777777" w:rsidR="0076628B" w:rsidRDefault="0076628B" w:rsidP="0076628B">
      <w:pPr>
        <w:pStyle w:val="Oracion"/>
        <w:ind w:left="360"/>
        <w:rPr>
          <w:lang w:val="es-ES"/>
        </w:rPr>
      </w:pPr>
      <w:r>
        <w:rPr>
          <w:lang w:val="es-ES"/>
        </w:rPr>
        <w:t>Al establecer el escalafón diario cada cambio que realicen o cada turno que se organice deben notificar uno a uno cada funcionario por lo que insume mucho tiempo.</w:t>
      </w:r>
    </w:p>
    <w:p w14:paraId="04499930" w14:textId="77777777" w:rsidR="0076628B" w:rsidRDefault="0076628B" w:rsidP="0076628B">
      <w:pPr>
        <w:pStyle w:val="Oracion"/>
        <w:ind w:left="360"/>
        <w:rPr>
          <w:lang w:val="es-ES"/>
        </w:rPr>
      </w:pPr>
      <w:r>
        <w:rPr>
          <w:lang w:val="es-ES"/>
        </w:rPr>
        <w:t>También se plantea la necesidad de obtener reportes más automáticos que ayuden a la toma de decisión en la confección del escalafón, además de obtener ciertos informes Requeridos por ciertas áreas que lo requieren.</w:t>
      </w:r>
    </w:p>
    <w:p w14:paraId="16867B91" w14:textId="77777777" w:rsidR="0076628B" w:rsidRDefault="0076628B" w:rsidP="0076628B">
      <w:pPr>
        <w:pStyle w:val="Oracion"/>
        <w:ind w:left="360"/>
        <w:rPr>
          <w:lang w:val="es-ES"/>
        </w:rPr>
      </w:pPr>
      <w:r>
        <w:rPr>
          <w:lang w:val="es-ES"/>
        </w:rPr>
        <w:t>Se identificaron Clientes , servicios de clientes , que pueden ser varios y cada servicio pueden tener varios puestos que se deben cubrir.</w:t>
      </w:r>
    </w:p>
    <w:p w14:paraId="403F14D6" w14:textId="77777777" w:rsidR="0076628B" w:rsidRDefault="0076628B" w:rsidP="0076628B">
      <w:pPr>
        <w:pStyle w:val="Oracion"/>
        <w:ind w:left="360"/>
        <w:rPr>
          <w:lang w:val="es-ES"/>
        </w:rPr>
      </w:pPr>
      <w:r>
        <w:rPr>
          <w:lang w:val="es-ES"/>
        </w:rPr>
        <w:t>También que hay guardias que están en puestos armados que se les paga un compensatorio.</w:t>
      </w:r>
    </w:p>
    <w:p w14:paraId="4F0F2132" w14:textId="77777777" w:rsidR="0076628B" w:rsidRDefault="0076628B" w:rsidP="0076628B">
      <w:pPr>
        <w:pStyle w:val="Oracion"/>
        <w:ind w:left="360"/>
        <w:rPr>
          <w:lang w:val="es-ES"/>
        </w:rPr>
      </w:pPr>
      <w:r>
        <w:rPr>
          <w:lang w:val="es-ES"/>
        </w:rPr>
        <w:t>Las jornadas varían dependiendo la necesidad del servicio.</w:t>
      </w:r>
    </w:p>
    <w:p w14:paraId="127951A2" w14:textId="77777777" w:rsidR="0076628B" w:rsidRDefault="0076628B" w:rsidP="0076628B">
      <w:pPr>
        <w:pStyle w:val="Oracion"/>
        <w:ind w:left="360"/>
        <w:rPr>
          <w:lang w:val="es-ES"/>
        </w:rPr>
      </w:pPr>
      <w:r>
        <w:rPr>
          <w:lang w:val="es-ES"/>
        </w:rPr>
        <w:t>Existen contratos retenes y puntuales, con una carga de trabajo de 48 horas semanales con un dia de descanso, otro de 36 horas semanales con un dia de descanso, otro con 24 horas semanales con un dia de descanso,y otro con 48 horas una semana con un dia de descanso y otra semana 40 horas semanales con dos dias de descanso.</w:t>
      </w:r>
    </w:p>
    <w:p w14:paraId="533D7EDB" w14:textId="77777777" w:rsidR="0076628B" w:rsidRDefault="0076628B" w:rsidP="0076628B">
      <w:pPr>
        <w:pStyle w:val="Oracion"/>
        <w:ind w:left="360"/>
        <w:rPr>
          <w:lang w:val="es-ES"/>
        </w:rPr>
      </w:pPr>
    </w:p>
    <w:p w14:paraId="04E45D10" w14:textId="77777777" w:rsidR="0076628B" w:rsidRDefault="0076628B" w:rsidP="0076628B">
      <w:pPr>
        <w:jc w:val="center"/>
        <w:rPr>
          <w:sz w:val="32"/>
          <w:szCs w:val="32"/>
        </w:rPr>
      </w:pPr>
      <w:r>
        <w:rPr>
          <w:sz w:val="32"/>
          <w:szCs w:val="32"/>
        </w:rPr>
        <w:lastRenderedPageBreak/>
        <w:t>ACTA 2</w:t>
      </w:r>
    </w:p>
    <w:p w14:paraId="47D2D819" w14:textId="77777777" w:rsidR="0076628B" w:rsidRDefault="0076628B" w:rsidP="0076628B">
      <w:pPr>
        <w:pStyle w:val="Sinespaciado"/>
        <w:rPr>
          <w:rStyle w:val="OracionCar"/>
        </w:rPr>
      </w:pPr>
      <w:r>
        <w:rPr>
          <w:rStyle w:val="SubtituloCar"/>
        </w:rPr>
        <w:t>FECHA:</w:t>
      </w:r>
      <w:r>
        <w:t xml:space="preserve"> 16</w:t>
      </w:r>
      <w:r>
        <w:rPr>
          <w:rStyle w:val="OracionCar"/>
        </w:rPr>
        <w:t>/04/2021</w:t>
      </w:r>
    </w:p>
    <w:p w14:paraId="7EB91424" w14:textId="77777777" w:rsidR="0076628B" w:rsidRDefault="0076628B" w:rsidP="0076628B">
      <w:pPr>
        <w:pStyle w:val="Sinespaciado"/>
        <w:rPr>
          <w:rStyle w:val="OracionCar"/>
        </w:rPr>
      </w:pPr>
    </w:p>
    <w:p w14:paraId="1D4699D9" w14:textId="77777777" w:rsidR="0076628B" w:rsidRDefault="0076628B" w:rsidP="0076628B">
      <w:pPr>
        <w:pStyle w:val="Sinespaciado"/>
        <w:rPr>
          <w:rStyle w:val="OracionCar"/>
        </w:rPr>
      </w:pPr>
      <w:r>
        <w:rPr>
          <w:rStyle w:val="SubtituloCar"/>
        </w:rPr>
        <w:t>HORA:</w:t>
      </w:r>
      <w:r>
        <w:t xml:space="preserve"> </w:t>
      </w:r>
      <w:r>
        <w:rPr>
          <w:rStyle w:val="OracionCar"/>
        </w:rPr>
        <w:t xml:space="preserve"> desde las 13:00 a las 15:00</w:t>
      </w:r>
    </w:p>
    <w:p w14:paraId="3888DB8C" w14:textId="77777777" w:rsidR="0076628B" w:rsidRDefault="0076628B" w:rsidP="0076628B">
      <w:pPr>
        <w:pStyle w:val="Sinespaciado"/>
        <w:rPr>
          <w:rStyle w:val="OracionCar"/>
        </w:rPr>
      </w:pPr>
    </w:p>
    <w:p w14:paraId="755B48CC" w14:textId="77777777" w:rsidR="0076628B" w:rsidRDefault="0076628B" w:rsidP="0076628B">
      <w:pPr>
        <w:pStyle w:val="Sinespaciado"/>
        <w:rPr>
          <w:rStyle w:val="OracionCar"/>
        </w:rPr>
      </w:pPr>
      <w:r>
        <w:rPr>
          <w:rStyle w:val="SubtituloCar"/>
        </w:rPr>
        <w:t>LUGAR:</w:t>
      </w:r>
      <w:r>
        <w:t xml:space="preserve"> </w:t>
      </w:r>
      <w:r>
        <w:rPr>
          <w:rStyle w:val="OracionCar"/>
        </w:rPr>
        <w:t xml:space="preserve"> Mesa Operativa, Vector Seguridad</w:t>
      </w:r>
    </w:p>
    <w:p w14:paraId="4A04AA20" w14:textId="77777777" w:rsidR="0076628B" w:rsidRDefault="0076628B" w:rsidP="0076628B">
      <w:pPr>
        <w:pStyle w:val="Sinespaciado"/>
        <w:rPr>
          <w:rStyle w:val="OracionCar"/>
        </w:rPr>
      </w:pPr>
    </w:p>
    <w:p w14:paraId="2FFF7CBF" w14:textId="77777777" w:rsidR="0076628B" w:rsidRDefault="0076628B" w:rsidP="0076628B">
      <w:pPr>
        <w:pStyle w:val="Sinespaciado"/>
        <w:rPr>
          <w:rStyle w:val="OracionCar"/>
        </w:rPr>
      </w:pPr>
      <w:r>
        <w:rPr>
          <w:rStyle w:val="SubtituloCar"/>
        </w:rPr>
        <w:t>PRESENTES:</w:t>
      </w:r>
      <w:r>
        <w:t xml:space="preserve"> </w:t>
      </w:r>
      <w:r>
        <w:rPr>
          <w:rStyle w:val="OracionCar"/>
        </w:rPr>
        <w:t xml:space="preserve"> Silvia Delgado, Subjefe operativo</w:t>
      </w:r>
    </w:p>
    <w:p w14:paraId="77616D2C" w14:textId="77777777" w:rsidR="0076628B" w:rsidRDefault="0076628B" w:rsidP="0076628B">
      <w:pPr>
        <w:pStyle w:val="Sinespaciado"/>
        <w:rPr>
          <w:rStyle w:val="OracionCar"/>
        </w:rPr>
      </w:pPr>
    </w:p>
    <w:p w14:paraId="6FA61D41" w14:textId="77777777" w:rsidR="0076628B" w:rsidRDefault="0076628B" w:rsidP="0076628B">
      <w:pPr>
        <w:pStyle w:val="Sinespaciado"/>
        <w:rPr>
          <w:rStyle w:val="SubtituloCar"/>
        </w:rPr>
      </w:pPr>
      <w:r>
        <w:rPr>
          <w:rStyle w:val="SubtituloCar"/>
        </w:rPr>
        <w:t>ORDEN DEL DIA</w:t>
      </w:r>
    </w:p>
    <w:p w14:paraId="52BD3296" w14:textId="77777777" w:rsidR="0076628B" w:rsidRDefault="0076628B" w:rsidP="0076628B">
      <w:pPr>
        <w:pStyle w:val="Sinespaciado"/>
        <w:rPr>
          <w:rStyle w:val="SubtituloCar"/>
        </w:rPr>
      </w:pPr>
    </w:p>
    <w:p w14:paraId="3F4A7497" w14:textId="77777777" w:rsidR="0076628B" w:rsidRPr="0076628B" w:rsidRDefault="0076628B" w:rsidP="0076628B">
      <w:pPr>
        <w:pStyle w:val="Oracion"/>
        <w:numPr>
          <w:ilvl w:val="0"/>
          <w:numId w:val="44"/>
        </w:numPr>
        <w:rPr>
          <w:rStyle w:val="OracionCar"/>
          <w:rFonts w:eastAsia="Times New Roman"/>
        </w:rPr>
      </w:pPr>
      <w:r>
        <w:rPr>
          <w:rStyle w:val="OracionCar"/>
        </w:rPr>
        <w:t>Recabar información sobre planificación individual</w:t>
      </w:r>
    </w:p>
    <w:p w14:paraId="2667A55D" w14:textId="77777777" w:rsidR="0076628B" w:rsidRPr="0076628B" w:rsidRDefault="0076628B" w:rsidP="0076628B">
      <w:pPr>
        <w:pStyle w:val="Oracion"/>
        <w:numPr>
          <w:ilvl w:val="0"/>
          <w:numId w:val="44"/>
        </w:numPr>
        <w:rPr>
          <w:rStyle w:val="OracionCar"/>
          <w:rFonts w:eastAsia="Times New Roman"/>
        </w:rPr>
      </w:pPr>
      <w:r>
        <w:rPr>
          <w:rStyle w:val="OracionCar"/>
        </w:rPr>
        <w:t>Recabar problemáticas y necesidades individual de la operativa reunida.</w:t>
      </w:r>
    </w:p>
    <w:p w14:paraId="713FB8D3" w14:textId="77777777" w:rsidR="0076628B" w:rsidRPr="0076628B" w:rsidRDefault="0076628B" w:rsidP="0076628B">
      <w:pPr>
        <w:pStyle w:val="Sinespaciado"/>
        <w:rPr>
          <w:rStyle w:val="OracionCar"/>
        </w:rPr>
      </w:pPr>
    </w:p>
    <w:p w14:paraId="34A260E7" w14:textId="77777777" w:rsidR="0076628B" w:rsidRDefault="0076628B" w:rsidP="0076628B">
      <w:pPr>
        <w:pStyle w:val="Sinespaciado"/>
        <w:rPr>
          <w:rStyle w:val="OracionCar"/>
        </w:rPr>
      </w:pPr>
    </w:p>
    <w:p w14:paraId="546C4746" w14:textId="77777777" w:rsidR="0076628B" w:rsidRDefault="0076628B" w:rsidP="0076628B">
      <w:pPr>
        <w:pStyle w:val="Sinespaciado"/>
        <w:rPr>
          <w:rStyle w:val="OracionCar"/>
        </w:rPr>
      </w:pPr>
    </w:p>
    <w:p w14:paraId="58F71B99" w14:textId="77777777" w:rsidR="0076628B" w:rsidRDefault="0076628B" w:rsidP="0076628B">
      <w:pPr>
        <w:pStyle w:val="Sinespaciado"/>
        <w:rPr>
          <w:rStyle w:val="SubtituloCar"/>
        </w:rPr>
      </w:pPr>
      <w:r>
        <w:rPr>
          <w:rStyle w:val="SubtituloCar"/>
        </w:rPr>
        <w:t>DESARROLLO</w:t>
      </w:r>
    </w:p>
    <w:p w14:paraId="1AEAAE40" w14:textId="77777777" w:rsidR="0076628B" w:rsidRDefault="0076628B" w:rsidP="0076628B">
      <w:pPr>
        <w:pStyle w:val="Sinespaciado"/>
        <w:rPr>
          <w:rStyle w:val="SubtituloCar"/>
        </w:rPr>
      </w:pPr>
    </w:p>
    <w:p w14:paraId="382B95C8" w14:textId="77777777" w:rsidR="0076628B" w:rsidRPr="0076628B" w:rsidRDefault="0076628B" w:rsidP="0076628B">
      <w:pPr>
        <w:pStyle w:val="Oracion"/>
        <w:numPr>
          <w:ilvl w:val="0"/>
          <w:numId w:val="45"/>
        </w:numPr>
        <w:rPr>
          <w:rStyle w:val="OracionCar"/>
          <w:rFonts w:eastAsia="Times New Roman"/>
        </w:rPr>
      </w:pPr>
      <w:r>
        <w:rPr>
          <w:rStyle w:val="OracionCar"/>
        </w:rPr>
        <w:t>Recabar información sobre planificación individual</w:t>
      </w:r>
    </w:p>
    <w:p w14:paraId="7B1DECE6" w14:textId="77777777" w:rsidR="0076628B" w:rsidRPr="0076628B" w:rsidRDefault="0076628B" w:rsidP="0076628B">
      <w:pPr>
        <w:pStyle w:val="Oracion"/>
        <w:rPr>
          <w:rStyle w:val="OracionCar"/>
          <w:lang w:val="es-ES"/>
        </w:rPr>
      </w:pPr>
      <w:r>
        <w:rPr>
          <w:rStyle w:val="OracionCar"/>
          <w:lang w:val="es-US"/>
        </w:rPr>
        <w:t xml:space="preserve">Silvia como subjefe operativo realiza el escalafón siempre </w:t>
      </w:r>
      <w:r>
        <w:rPr>
          <w:rStyle w:val="OracionCar"/>
          <w:lang w:val="es-ES"/>
        </w:rPr>
        <w:t>con un día de anticipación.</w:t>
      </w:r>
    </w:p>
    <w:p w14:paraId="46162C30" w14:textId="77777777" w:rsidR="0076628B" w:rsidRDefault="0076628B" w:rsidP="0076628B">
      <w:pPr>
        <w:pStyle w:val="Oracion"/>
        <w:rPr>
          <w:rStyle w:val="OracionCar"/>
          <w:lang w:val="es-ES"/>
        </w:rPr>
      </w:pPr>
      <w:r>
        <w:rPr>
          <w:rStyle w:val="OracionCar"/>
          <w:lang w:val="es-ES"/>
        </w:rPr>
        <w:t>Es la única operativa en que el mismo usuario es quien planifica el escalafón y registra las horas en el sistema actual.</w:t>
      </w:r>
    </w:p>
    <w:p w14:paraId="5BAA185C" w14:textId="77777777" w:rsidR="0076628B" w:rsidRDefault="0076628B" w:rsidP="0076628B">
      <w:pPr>
        <w:pStyle w:val="Oracion"/>
        <w:rPr>
          <w:rStyle w:val="OracionCar"/>
          <w:lang w:val="es-ES"/>
        </w:rPr>
      </w:pPr>
      <w:r>
        <w:rPr>
          <w:rStyle w:val="OracionCar"/>
          <w:lang w:val="es-ES"/>
        </w:rPr>
        <w:t>En su planificación esta operativa ya tiene funcionarios fijos en cada servicio y sus cubre libres.</w:t>
      </w:r>
    </w:p>
    <w:p w14:paraId="277562FB" w14:textId="77777777" w:rsidR="0076628B" w:rsidRDefault="0076628B" w:rsidP="0076628B">
      <w:pPr>
        <w:pStyle w:val="Oracion"/>
        <w:rPr>
          <w:rStyle w:val="OracionCar"/>
          <w:lang w:val="es-ES"/>
        </w:rPr>
      </w:pPr>
    </w:p>
    <w:p w14:paraId="5D62FDB1" w14:textId="77777777" w:rsidR="0076628B" w:rsidRPr="0076628B" w:rsidRDefault="0076628B" w:rsidP="0076628B">
      <w:pPr>
        <w:pStyle w:val="Oracion"/>
        <w:numPr>
          <w:ilvl w:val="0"/>
          <w:numId w:val="45"/>
        </w:numPr>
        <w:rPr>
          <w:rStyle w:val="OracionCar"/>
          <w:rFonts w:eastAsia="Times New Roman"/>
        </w:rPr>
      </w:pPr>
      <w:r>
        <w:rPr>
          <w:rStyle w:val="OracionCar"/>
        </w:rPr>
        <w:t>Recabar problemáticas y necesidades individual de la operativa reunida.</w:t>
      </w:r>
    </w:p>
    <w:p w14:paraId="39AB4638" w14:textId="77777777" w:rsidR="0076628B" w:rsidRPr="0076628B" w:rsidRDefault="0076628B" w:rsidP="0076628B">
      <w:pPr>
        <w:pStyle w:val="Oracion"/>
        <w:rPr>
          <w:rStyle w:val="OracionCar"/>
        </w:rPr>
      </w:pPr>
    </w:p>
    <w:p w14:paraId="7AB1A0CA" w14:textId="77777777" w:rsidR="0076628B" w:rsidRDefault="0076628B" w:rsidP="0076628B">
      <w:pPr>
        <w:pStyle w:val="Oracion"/>
        <w:rPr>
          <w:rStyle w:val="OracionCar"/>
        </w:rPr>
      </w:pPr>
      <w:r>
        <w:rPr>
          <w:rStyle w:val="OracionCar"/>
          <w:lang w:val="es-ES"/>
        </w:rPr>
        <w:t xml:space="preserve">Además de los problemas encontrados en el acta 1 se añade como análisis individual para </w:t>
      </w:r>
      <w:r>
        <w:rPr>
          <w:rStyle w:val="OracionCar"/>
        </w:rPr>
        <w:t>esta operativa</w:t>
      </w:r>
      <w:r>
        <w:rPr>
          <w:rStyle w:val="OracionCar"/>
          <w:lang w:val="es-ES"/>
        </w:rPr>
        <w:t xml:space="preserve"> qué se necesita diferenciar los horarios que son de retenes de funcionarios fijos. Los horarios de reten no computa para la facturación que eso hoy en día se tiene que hacer manualmente al finalizar el mes.</w:t>
      </w:r>
    </w:p>
    <w:p w14:paraId="0B726C68" w14:textId="77777777" w:rsidR="0076628B" w:rsidRDefault="0076628B" w:rsidP="0076628B">
      <w:pPr>
        <w:pStyle w:val="Oracion"/>
        <w:rPr>
          <w:rStyle w:val="OracionCar"/>
          <w:lang w:val="es-ES"/>
        </w:rPr>
      </w:pPr>
      <w:r>
        <w:rPr>
          <w:rStyle w:val="OracionCar"/>
          <w:lang w:val="es-ES"/>
        </w:rPr>
        <w:t>se vuelve a replantear la lentitud del software ni el re trabajo al realizar el escalafón en una planilla, imprimir todo y luego registrarlo en el software de horas.</w:t>
      </w:r>
    </w:p>
    <w:p w14:paraId="3FB5918C" w14:textId="77777777" w:rsidR="0076628B" w:rsidRDefault="0076628B" w:rsidP="0076628B">
      <w:pPr>
        <w:pStyle w:val="Oracion"/>
        <w:rPr>
          <w:rStyle w:val="OracionCar"/>
          <w:lang w:val="es-ES"/>
        </w:rPr>
      </w:pPr>
      <w:r>
        <w:rPr>
          <w:rStyle w:val="OracionCar"/>
          <w:lang w:val="es-ES"/>
        </w:rPr>
        <w:t>Hay una necesidad de automatizar de cierta manera los horarios que esas son fijos con sus respectivos cubre libres.</w:t>
      </w:r>
    </w:p>
    <w:p w14:paraId="79386A93" w14:textId="0A640D64" w:rsidR="0076628B" w:rsidRDefault="0076628B" w:rsidP="0076628B">
      <w:pPr>
        <w:pStyle w:val="Oracion"/>
        <w:ind w:left="360"/>
        <w:rPr>
          <w:lang w:val="es-ES"/>
        </w:rPr>
      </w:pPr>
    </w:p>
    <w:p w14:paraId="3B6275EB" w14:textId="4B5281E0" w:rsidR="0076628B" w:rsidRDefault="0076628B" w:rsidP="0076628B">
      <w:pPr>
        <w:pStyle w:val="Oracion"/>
        <w:ind w:left="360"/>
        <w:rPr>
          <w:lang w:val="es-ES"/>
        </w:rPr>
      </w:pPr>
    </w:p>
    <w:p w14:paraId="3183415C" w14:textId="77777777" w:rsidR="0076628B" w:rsidRDefault="0076628B" w:rsidP="0076628B">
      <w:pPr>
        <w:jc w:val="center"/>
        <w:rPr>
          <w:sz w:val="32"/>
          <w:szCs w:val="32"/>
        </w:rPr>
      </w:pPr>
      <w:r>
        <w:rPr>
          <w:sz w:val="32"/>
          <w:szCs w:val="32"/>
        </w:rPr>
        <w:lastRenderedPageBreak/>
        <w:t>ACTA 3</w:t>
      </w:r>
    </w:p>
    <w:p w14:paraId="136F3374" w14:textId="77777777" w:rsidR="0076628B" w:rsidRDefault="0076628B" w:rsidP="0076628B">
      <w:pPr>
        <w:pStyle w:val="Sinespaciado"/>
        <w:rPr>
          <w:rStyle w:val="OracionCar"/>
        </w:rPr>
      </w:pPr>
      <w:r>
        <w:rPr>
          <w:rStyle w:val="SubtituloCar"/>
        </w:rPr>
        <w:t>FECHA:</w:t>
      </w:r>
      <w:r>
        <w:t xml:space="preserve"> 20</w:t>
      </w:r>
      <w:r>
        <w:rPr>
          <w:rStyle w:val="OracionCar"/>
        </w:rPr>
        <w:t>/04/2021</w:t>
      </w:r>
    </w:p>
    <w:p w14:paraId="2C159221" w14:textId="77777777" w:rsidR="0076628B" w:rsidRDefault="0076628B" w:rsidP="0076628B">
      <w:pPr>
        <w:pStyle w:val="Sinespaciado"/>
        <w:rPr>
          <w:rStyle w:val="OracionCar"/>
        </w:rPr>
      </w:pPr>
    </w:p>
    <w:p w14:paraId="5293BD2D" w14:textId="77777777" w:rsidR="0076628B" w:rsidRDefault="0076628B" w:rsidP="0076628B">
      <w:pPr>
        <w:pStyle w:val="Sinespaciado"/>
        <w:rPr>
          <w:rStyle w:val="OracionCar"/>
        </w:rPr>
      </w:pPr>
      <w:r>
        <w:rPr>
          <w:rStyle w:val="SubtituloCar"/>
        </w:rPr>
        <w:t>HORA:</w:t>
      </w:r>
      <w:r>
        <w:t xml:space="preserve"> </w:t>
      </w:r>
      <w:r>
        <w:rPr>
          <w:rStyle w:val="OracionCar"/>
        </w:rPr>
        <w:t xml:space="preserve"> desde las 13:30 a las 14:30</w:t>
      </w:r>
    </w:p>
    <w:p w14:paraId="08CD423D" w14:textId="77777777" w:rsidR="0076628B" w:rsidRDefault="0076628B" w:rsidP="0076628B">
      <w:pPr>
        <w:pStyle w:val="Sinespaciado"/>
        <w:rPr>
          <w:rStyle w:val="OracionCar"/>
        </w:rPr>
      </w:pPr>
    </w:p>
    <w:p w14:paraId="4572DE4C" w14:textId="77777777" w:rsidR="0076628B" w:rsidRDefault="0076628B" w:rsidP="0076628B">
      <w:pPr>
        <w:pStyle w:val="Sinespaciado"/>
        <w:rPr>
          <w:rStyle w:val="OracionCar"/>
        </w:rPr>
      </w:pPr>
      <w:r>
        <w:rPr>
          <w:rStyle w:val="SubtituloCar"/>
        </w:rPr>
        <w:t>LUGAR:</w:t>
      </w:r>
      <w:r>
        <w:t xml:space="preserve"> </w:t>
      </w:r>
      <w:r>
        <w:rPr>
          <w:rStyle w:val="OracionCar"/>
        </w:rPr>
        <w:t xml:space="preserve"> Mesa Operativa, Vector Seguridad</w:t>
      </w:r>
    </w:p>
    <w:p w14:paraId="62C6F607" w14:textId="77777777" w:rsidR="0076628B" w:rsidRDefault="0076628B" w:rsidP="0076628B">
      <w:pPr>
        <w:pStyle w:val="Sinespaciado"/>
        <w:rPr>
          <w:rStyle w:val="OracionCar"/>
        </w:rPr>
      </w:pPr>
    </w:p>
    <w:p w14:paraId="05D96461" w14:textId="77777777" w:rsidR="0076628B" w:rsidRDefault="0076628B" w:rsidP="0076628B">
      <w:pPr>
        <w:pStyle w:val="Sinespaciado"/>
        <w:rPr>
          <w:rStyle w:val="OracionCar"/>
        </w:rPr>
      </w:pPr>
      <w:r>
        <w:rPr>
          <w:rStyle w:val="SubtituloCar"/>
        </w:rPr>
        <w:t>PRESENTES:</w:t>
      </w:r>
      <w:r>
        <w:t xml:space="preserve"> </w:t>
      </w:r>
      <w:r>
        <w:rPr>
          <w:rStyle w:val="OracionCar"/>
        </w:rPr>
        <w:t xml:space="preserve"> Mariel Ferreira, Subjefe operativo</w:t>
      </w:r>
    </w:p>
    <w:p w14:paraId="7FEC9E0C" w14:textId="77777777" w:rsidR="0076628B" w:rsidRDefault="0076628B" w:rsidP="0076628B">
      <w:pPr>
        <w:pStyle w:val="Sinespaciado"/>
        <w:rPr>
          <w:rStyle w:val="OracionCar"/>
        </w:rPr>
      </w:pPr>
    </w:p>
    <w:p w14:paraId="33783722" w14:textId="77777777" w:rsidR="0076628B" w:rsidRDefault="0076628B" w:rsidP="0076628B">
      <w:pPr>
        <w:pStyle w:val="Sinespaciado"/>
        <w:rPr>
          <w:rStyle w:val="SubtituloCar"/>
        </w:rPr>
      </w:pPr>
      <w:r>
        <w:rPr>
          <w:rStyle w:val="SubtituloCar"/>
        </w:rPr>
        <w:t>ORDEN DEL DIA</w:t>
      </w:r>
    </w:p>
    <w:p w14:paraId="25E7E819" w14:textId="77777777" w:rsidR="0076628B" w:rsidRDefault="0076628B" w:rsidP="0076628B">
      <w:pPr>
        <w:pStyle w:val="Sinespaciado"/>
        <w:rPr>
          <w:rStyle w:val="SubtituloCar"/>
        </w:rPr>
      </w:pPr>
    </w:p>
    <w:p w14:paraId="4CBFCB44" w14:textId="77777777" w:rsidR="0076628B" w:rsidRPr="0076628B" w:rsidRDefault="0076628B" w:rsidP="0076628B">
      <w:pPr>
        <w:pStyle w:val="Oracion"/>
        <w:numPr>
          <w:ilvl w:val="0"/>
          <w:numId w:val="44"/>
        </w:numPr>
        <w:rPr>
          <w:rStyle w:val="OracionCar"/>
          <w:rFonts w:eastAsia="Times New Roman"/>
        </w:rPr>
      </w:pPr>
      <w:r>
        <w:rPr>
          <w:rStyle w:val="OracionCar"/>
        </w:rPr>
        <w:t>Recabar información sobre planificación individual</w:t>
      </w:r>
    </w:p>
    <w:p w14:paraId="74E5D4C7" w14:textId="77777777" w:rsidR="0076628B" w:rsidRPr="0076628B" w:rsidRDefault="0076628B" w:rsidP="0076628B">
      <w:pPr>
        <w:pStyle w:val="Oracion"/>
        <w:numPr>
          <w:ilvl w:val="0"/>
          <w:numId w:val="44"/>
        </w:numPr>
        <w:rPr>
          <w:rStyle w:val="OracionCar"/>
          <w:rFonts w:eastAsia="Times New Roman"/>
        </w:rPr>
      </w:pPr>
      <w:r>
        <w:rPr>
          <w:rStyle w:val="OracionCar"/>
        </w:rPr>
        <w:t>Recabar problemáticas y necesidades individual de la operativa reunida.</w:t>
      </w:r>
    </w:p>
    <w:p w14:paraId="3020D7C5" w14:textId="77777777" w:rsidR="0076628B" w:rsidRPr="0076628B" w:rsidRDefault="0076628B" w:rsidP="0076628B">
      <w:pPr>
        <w:pStyle w:val="Sinespaciado"/>
        <w:rPr>
          <w:rStyle w:val="OracionCar"/>
        </w:rPr>
      </w:pPr>
    </w:p>
    <w:p w14:paraId="7702759B" w14:textId="77777777" w:rsidR="0076628B" w:rsidRDefault="0076628B" w:rsidP="0076628B">
      <w:pPr>
        <w:pStyle w:val="Sinespaciado"/>
        <w:rPr>
          <w:rStyle w:val="OracionCar"/>
        </w:rPr>
      </w:pPr>
    </w:p>
    <w:p w14:paraId="3466C1BB" w14:textId="77777777" w:rsidR="0076628B" w:rsidRDefault="0076628B" w:rsidP="0076628B">
      <w:pPr>
        <w:pStyle w:val="Sinespaciado"/>
        <w:rPr>
          <w:rStyle w:val="OracionCar"/>
        </w:rPr>
      </w:pPr>
    </w:p>
    <w:p w14:paraId="6522F7AD" w14:textId="77777777" w:rsidR="0076628B" w:rsidRDefault="0076628B" w:rsidP="0076628B">
      <w:pPr>
        <w:pStyle w:val="Sinespaciado"/>
        <w:rPr>
          <w:rStyle w:val="SubtituloCar"/>
        </w:rPr>
      </w:pPr>
      <w:r>
        <w:rPr>
          <w:rStyle w:val="SubtituloCar"/>
        </w:rPr>
        <w:t>DESARROLLO</w:t>
      </w:r>
    </w:p>
    <w:p w14:paraId="09849266" w14:textId="77777777" w:rsidR="0076628B" w:rsidRDefault="0076628B" w:rsidP="0076628B">
      <w:pPr>
        <w:pStyle w:val="Sinespaciado"/>
        <w:rPr>
          <w:rStyle w:val="SubtituloCar"/>
        </w:rPr>
      </w:pPr>
    </w:p>
    <w:p w14:paraId="3DF111C5" w14:textId="77777777" w:rsidR="0076628B" w:rsidRPr="0076628B" w:rsidRDefault="0076628B" w:rsidP="0076628B">
      <w:pPr>
        <w:pStyle w:val="Oracion"/>
        <w:numPr>
          <w:ilvl w:val="0"/>
          <w:numId w:val="45"/>
        </w:numPr>
        <w:rPr>
          <w:rStyle w:val="OracionCar"/>
          <w:rFonts w:eastAsia="Times New Roman"/>
        </w:rPr>
      </w:pPr>
      <w:r>
        <w:rPr>
          <w:rStyle w:val="OracionCar"/>
        </w:rPr>
        <w:t>Recabar información sobre planificación individual</w:t>
      </w:r>
    </w:p>
    <w:p w14:paraId="64438DAD" w14:textId="77777777" w:rsidR="0076628B" w:rsidRPr="0076628B" w:rsidRDefault="0076628B" w:rsidP="0076628B">
      <w:pPr>
        <w:pStyle w:val="Oracion"/>
        <w:rPr>
          <w:rStyle w:val="OracionCar"/>
          <w:lang w:val="es-ES"/>
        </w:rPr>
      </w:pPr>
      <w:r>
        <w:rPr>
          <w:rStyle w:val="OracionCar"/>
          <w:lang w:val="es-US"/>
        </w:rPr>
        <w:t xml:space="preserve">Mariel como subjefe operativo realiza el escalafón siempre </w:t>
      </w:r>
      <w:r>
        <w:rPr>
          <w:rStyle w:val="OracionCar"/>
          <w:lang w:val="es-ES"/>
        </w:rPr>
        <w:t>con un día de anticipación.</w:t>
      </w:r>
    </w:p>
    <w:p w14:paraId="0E9F2142" w14:textId="77777777" w:rsidR="0076628B" w:rsidRDefault="0076628B" w:rsidP="0076628B">
      <w:pPr>
        <w:pStyle w:val="Oracion"/>
        <w:rPr>
          <w:rStyle w:val="OracionCar"/>
          <w:lang w:val="es-ES"/>
        </w:rPr>
      </w:pPr>
      <w:r>
        <w:rPr>
          <w:rStyle w:val="OracionCar"/>
          <w:lang w:val="es-ES"/>
        </w:rPr>
        <w:t>Esta operativa tiene dos asistenes operativos que son los que registran los horarios en el sistema actual luego de ser impreso el escalafon.</w:t>
      </w:r>
    </w:p>
    <w:p w14:paraId="09CB9AAD" w14:textId="77777777" w:rsidR="0076628B" w:rsidRDefault="0076628B" w:rsidP="0076628B">
      <w:pPr>
        <w:pStyle w:val="Oracion"/>
        <w:rPr>
          <w:rStyle w:val="OracionCar"/>
          <w:lang w:val="es-ES"/>
        </w:rPr>
      </w:pPr>
      <w:r>
        <w:rPr>
          <w:rStyle w:val="OracionCar"/>
          <w:lang w:val="es-ES"/>
        </w:rPr>
        <w:t>La planificación en esta operativa tiene funcionarios fijos en cada servicio y sus cubre libres, pero ademas, tienen servicios en que los horarios son muy rotativos y es a demanda.</w:t>
      </w:r>
    </w:p>
    <w:p w14:paraId="62F98D14" w14:textId="77777777" w:rsidR="0076628B" w:rsidRDefault="0076628B" w:rsidP="0076628B">
      <w:pPr>
        <w:pStyle w:val="Oracion"/>
        <w:rPr>
          <w:rStyle w:val="OracionCar"/>
          <w:lang w:val="es-ES"/>
        </w:rPr>
      </w:pPr>
    </w:p>
    <w:p w14:paraId="1AA614E1" w14:textId="77777777" w:rsidR="0076628B" w:rsidRPr="0076628B" w:rsidRDefault="0076628B" w:rsidP="0076628B">
      <w:pPr>
        <w:pStyle w:val="Oracion"/>
        <w:numPr>
          <w:ilvl w:val="0"/>
          <w:numId w:val="45"/>
        </w:numPr>
        <w:rPr>
          <w:rStyle w:val="OracionCar"/>
          <w:rFonts w:eastAsia="Times New Roman"/>
        </w:rPr>
      </w:pPr>
      <w:r>
        <w:rPr>
          <w:rStyle w:val="OracionCar"/>
        </w:rPr>
        <w:t>Recabar problemáticas y necesidades individual de la operativa reunida.</w:t>
      </w:r>
    </w:p>
    <w:p w14:paraId="707BC2B1" w14:textId="77777777" w:rsidR="0076628B" w:rsidRPr="0076628B" w:rsidRDefault="0076628B" w:rsidP="0076628B">
      <w:pPr>
        <w:pStyle w:val="Oracion"/>
        <w:rPr>
          <w:rStyle w:val="OracionCar"/>
        </w:rPr>
      </w:pPr>
    </w:p>
    <w:p w14:paraId="56E90107" w14:textId="77777777" w:rsidR="0076628B" w:rsidRDefault="0076628B" w:rsidP="0076628B">
      <w:pPr>
        <w:pStyle w:val="Oracion"/>
        <w:rPr>
          <w:rStyle w:val="OracionCar"/>
        </w:rPr>
      </w:pPr>
      <w:r>
        <w:rPr>
          <w:rStyle w:val="OracionCar"/>
          <w:lang w:val="es-ES"/>
        </w:rPr>
        <w:t xml:space="preserve">Además de los problemas encontrados en el acta 1 se añade como análisis individual para </w:t>
      </w:r>
      <w:r>
        <w:rPr>
          <w:rStyle w:val="OracionCar"/>
        </w:rPr>
        <w:t>esta operativa</w:t>
      </w:r>
      <w:r>
        <w:rPr>
          <w:rStyle w:val="OracionCar"/>
          <w:lang w:val="es-ES"/>
        </w:rPr>
        <w:t xml:space="preserve"> qué se necesita diferenciar los horarios que son de retenes de funcionarios fijos. Los horarios de reten no computa para la facturación que eso hoy en día se tiene que hacer manualmente al finalizar el mes.</w:t>
      </w:r>
    </w:p>
    <w:p w14:paraId="43D945C8" w14:textId="77777777" w:rsidR="0076628B" w:rsidRDefault="0076628B" w:rsidP="0076628B">
      <w:pPr>
        <w:pStyle w:val="Oracion"/>
        <w:rPr>
          <w:rStyle w:val="OracionCar"/>
          <w:lang w:val="es-ES"/>
        </w:rPr>
      </w:pPr>
      <w:r>
        <w:rPr>
          <w:rStyle w:val="OracionCar"/>
          <w:lang w:val="es-ES"/>
        </w:rPr>
        <w:t>Se necesita tener puestos con nombres para identificarlos y filtrarlos</w:t>
      </w:r>
    </w:p>
    <w:p w14:paraId="374D4F7C" w14:textId="58AC382F" w:rsidR="0076628B" w:rsidRDefault="0076628B" w:rsidP="0076628B">
      <w:pPr>
        <w:pStyle w:val="Oracion"/>
        <w:ind w:left="360"/>
        <w:rPr>
          <w:lang w:val="es-ES"/>
        </w:rPr>
      </w:pPr>
    </w:p>
    <w:p w14:paraId="61F447A0" w14:textId="736CBC2F" w:rsidR="0076628B" w:rsidRDefault="0076628B" w:rsidP="0076628B">
      <w:pPr>
        <w:pStyle w:val="Oracion"/>
        <w:ind w:left="360"/>
        <w:rPr>
          <w:lang w:val="es-ES"/>
        </w:rPr>
      </w:pPr>
    </w:p>
    <w:p w14:paraId="0C547130" w14:textId="1E86FA9B" w:rsidR="0076628B" w:rsidRDefault="0076628B" w:rsidP="0076628B">
      <w:pPr>
        <w:pStyle w:val="Oracion"/>
        <w:ind w:left="360"/>
        <w:rPr>
          <w:lang w:val="es-ES"/>
        </w:rPr>
      </w:pPr>
    </w:p>
    <w:p w14:paraId="52CA1788" w14:textId="77777777" w:rsidR="0076628B" w:rsidRDefault="0076628B" w:rsidP="0076628B">
      <w:pPr>
        <w:jc w:val="center"/>
        <w:rPr>
          <w:sz w:val="32"/>
          <w:szCs w:val="32"/>
        </w:rPr>
      </w:pPr>
      <w:r>
        <w:rPr>
          <w:sz w:val="32"/>
          <w:szCs w:val="32"/>
        </w:rPr>
        <w:lastRenderedPageBreak/>
        <w:t xml:space="preserve">ACTA 4 </w:t>
      </w:r>
    </w:p>
    <w:p w14:paraId="2DF5AC5A" w14:textId="77777777" w:rsidR="0076628B" w:rsidRDefault="0076628B" w:rsidP="0076628B">
      <w:pPr>
        <w:pStyle w:val="Sinespaciado"/>
        <w:rPr>
          <w:rStyle w:val="OracionCar"/>
        </w:rPr>
      </w:pPr>
      <w:r>
        <w:rPr>
          <w:rStyle w:val="SubtituloCar"/>
        </w:rPr>
        <w:t>FECHA:</w:t>
      </w:r>
      <w:r>
        <w:t xml:space="preserve"> 22</w:t>
      </w:r>
      <w:r>
        <w:rPr>
          <w:rStyle w:val="OracionCar"/>
        </w:rPr>
        <w:t>/04/2021</w:t>
      </w:r>
    </w:p>
    <w:p w14:paraId="44E1BA68" w14:textId="77777777" w:rsidR="0076628B" w:rsidRDefault="0076628B" w:rsidP="0076628B">
      <w:pPr>
        <w:pStyle w:val="Sinespaciado"/>
        <w:rPr>
          <w:rStyle w:val="OracionCar"/>
        </w:rPr>
      </w:pPr>
    </w:p>
    <w:p w14:paraId="22B90D16" w14:textId="77777777" w:rsidR="0076628B" w:rsidRDefault="0076628B" w:rsidP="0076628B">
      <w:pPr>
        <w:pStyle w:val="Sinespaciado"/>
        <w:rPr>
          <w:rStyle w:val="OracionCar"/>
        </w:rPr>
      </w:pPr>
      <w:r>
        <w:rPr>
          <w:rStyle w:val="SubtituloCar"/>
        </w:rPr>
        <w:t>HORA:</w:t>
      </w:r>
      <w:r>
        <w:t xml:space="preserve"> </w:t>
      </w:r>
      <w:r>
        <w:rPr>
          <w:rStyle w:val="OracionCar"/>
        </w:rPr>
        <w:t xml:space="preserve"> desde las 11:00 a las 13:30</w:t>
      </w:r>
    </w:p>
    <w:p w14:paraId="3037CEA6" w14:textId="77777777" w:rsidR="0076628B" w:rsidRDefault="0076628B" w:rsidP="0076628B">
      <w:pPr>
        <w:pStyle w:val="Sinespaciado"/>
        <w:rPr>
          <w:rStyle w:val="OracionCar"/>
        </w:rPr>
      </w:pPr>
    </w:p>
    <w:p w14:paraId="67FF7EFC" w14:textId="77777777" w:rsidR="0076628B" w:rsidRDefault="0076628B" w:rsidP="0076628B">
      <w:pPr>
        <w:pStyle w:val="Sinespaciado"/>
        <w:rPr>
          <w:rStyle w:val="OracionCar"/>
        </w:rPr>
      </w:pPr>
      <w:r>
        <w:rPr>
          <w:rStyle w:val="SubtituloCar"/>
        </w:rPr>
        <w:t>LUGAR:</w:t>
      </w:r>
      <w:r>
        <w:t xml:space="preserve"> </w:t>
      </w:r>
      <w:r>
        <w:rPr>
          <w:rStyle w:val="OracionCar"/>
        </w:rPr>
        <w:t xml:space="preserve"> Sala de Reunión, Vector Seguridad</w:t>
      </w:r>
    </w:p>
    <w:p w14:paraId="4FB76ABA" w14:textId="77777777" w:rsidR="0076628B" w:rsidRDefault="0076628B" w:rsidP="0076628B">
      <w:pPr>
        <w:pStyle w:val="Sinespaciado"/>
        <w:rPr>
          <w:rStyle w:val="OracionCar"/>
        </w:rPr>
      </w:pPr>
    </w:p>
    <w:p w14:paraId="4A8651F6" w14:textId="77777777" w:rsidR="0076628B" w:rsidRDefault="0076628B" w:rsidP="0076628B">
      <w:pPr>
        <w:pStyle w:val="Sinespaciado"/>
        <w:rPr>
          <w:rStyle w:val="OracionCar"/>
        </w:rPr>
      </w:pPr>
      <w:r>
        <w:rPr>
          <w:rStyle w:val="SubtituloCar"/>
        </w:rPr>
        <w:t>PRESENTES:</w:t>
      </w:r>
      <w:r>
        <w:t xml:space="preserve"> </w:t>
      </w:r>
      <w:r>
        <w:rPr>
          <w:rStyle w:val="OracionCar"/>
        </w:rPr>
        <w:t xml:space="preserve"> Federico Sica, Coordinador general.</w:t>
      </w:r>
    </w:p>
    <w:p w14:paraId="1E0335E4" w14:textId="77777777" w:rsidR="0076628B" w:rsidRDefault="0076628B" w:rsidP="0076628B">
      <w:pPr>
        <w:pStyle w:val="Sinespaciado"/>
        <w:rPr>
          <w:rStyle w:val="OracionCar"/>
        </w:rPr>
      </w:pPr>
      <w:r>
        <w:rPr>
          <w:rStyle w:val="OracionCar"/>
        </w:rPr>
        <w:tab/>
        <w:t xml:space="preserve">           Roberth Labella, Jefe de recursos humanos.</w:t>
      </w:r>
    </w:p>
    <w:p w14:paraId="7C373867" w14:textId="77777777" w:rsidR="0076628B" w:rsidRDefault="0076628B" w:rsidP="0076628B">
      <w:pPr>
        <w:pStyle w:val="Sinespaciado"/>
        <w:rPr>
          <w:rStyle w:val="OracionCar"/>
        </w:rPr>
      </w:pPr>
    </w:p>
    <w:p w14:paraId="6D7BB9AE" w14:textId="77777777" w:rsidR="0076628B" w:rsidRDefault="0076628B" w:rsidP="0076628B">
      <w:pPr>
        <w:pStyle w:val="Sinespaciado"/>
        <w:rPr>
          <w:rStyle w:val="SubtituloCar"/>
        </w:rPr>
      </w:pPr>
      <w:r>
        <w:rPr>
          <w:rStyle w:val="SubtituloCar"/>
        </w:rPr>
        <w:t>ORDEN DEL DIA</w:t>
      </w:r>
    </w:p>
    <w:p w14:paraId="3E8F4890" w14:textId="77777777" w:rsidR="0076628B" w:rsidRDefault="0076628B" w:rsidP="0076628B">
      <w:pPr>
        <w:pStyle w:val="Sinespaciado"/>
        <w:rPr>
          <w:rStyle w:val="SubtituloCar"/>
        </w:rPr>
      </w:pPr>
    </w:p>
    <w:p w14:paraId="19DF9C00" w14:textId="77777777" w:rsidR="0076628B" w:rsidRPr="0076628B" w:rsidRDefault="0076628B" w:rsidP="0076628B">
      <w:pPr>
        <w:pStyle w:val="Oracion"/>
        <w:numPr>
          <w:ilvl w:val="0"/>
          <w:numId w:val="44"/>
        </w:numPr>
        <w:rPr>
          <w:rStyle w:val="OracionCar"/>
          <w:rFonts w:eastAsia="Times New Roman"/>
        </w:rPr>
      </w:pPr>
      <w:r>
        <w:rPr>
          <w:rStyle w:val="OracionCar"/>
        </w:rPr>
        <w:t>Recabar información sobre los controles y reportes necesario para sueldos y facturación</w:t>
      </w:r>
    </w:p>
    <w:p w14:paraId="32705DC1" w14:textId="77777777" w:rsidR="0076628B" w:rsidRPr="0076628B" w:rsidRDefault="0076628B" w:rsidP="0076628B">
      <w:pPr>
        <w:pStyle w:val="Sinespaciado"/>
        <w:rPr>
          <w:rStyle w:val="OracionCar"/>
        </w:rPr>
      </w:pPr>
    </w:p>
    <w:p w14:paraId="1BC97FF8" w14:textId="77777777" w:rsidR="0076628B" w:rsidRDefault="0076628B" w:rsidP="0076628B">
      <w:pPr>
        <w:pStyle w:val="Sinespaciado"/>
        <w:rPr>
          <w:rStyle w:val="OracionCar"/>
        </w:rPr>
      </w:pPr>
    </w:p>
    <w:p w14:paraId="1C3F122E" w14:textId="77777777" w:rsidR="0076628B" w:rsidRDefault="0076628B" w:rsidP="0076628B">
      <w:pPr>
        <w:pStyle w:val="Sinespaciado"/>
        <w:rPr>
          <w:rStyle w:val="SubtituloCar"/>
        </w:rPr>
      </w:pPr>
      <w:r>
        <w:rPr>
          <w:rStyle w:val="SubtituloCar"/>
        </w:rPr>
        <w:t>DESARROLLO</w:t>
      </w:r>
    </w:p>
    <w:p w14:paraId="3AA93452" w14:textId="77777777" w:rsidR="0076628B" w:rsidRDefault="0076628B" w:rsidP="0076628B">
      <w:pPr>
        <w:pStyle w:val="Sinespaciado"/>
        <w:rPr>
          <w:rStyle w:val="SubtituloCar"/>
        </w:rPr>
      </w:pPr>
    </w:p>
    <w:p w14:paraId="0848FDD1" w14:textId="77777777" w:rsidR="0076628B" w:rsidRPr="0076628B" w:rsidRDefault="0076628B" w:rsidP="0076628B">
      <w:pPr>
        <w:pStyle w:val="Oracion"/>
        <w:numPr>
          <w:ilvl w:val="0"/>
          <w:numId w:val="45"/>
        </w:numPr>
        <w:rPr>
          <w:rStyle w:val="OracionCar"/>
          <w:rFonts w:eastAsia="Times New Roman"/>
        </w:rPr>
      </w:pPr>
      <w:r>
        <w:rPr>
          <w:rStyle w:val="OracionCar"/>
        </w:rPr>
        <w:t>Recabar información sobre los controles y reportes necesario para sueldos y facturación</w:t>
      </w:r>
    </w:p>
    <w:p w14:paraId="733DEE19" w14:textId="77777777" w:rsidR="0076628B" w:rsidRPr="0076628B" w:rsidRDefault="0076628B" w:rsidP="0076628B">
      <w:pPr>
        <w:pStyle w:val="Oracion"/>
        <w:rPr>
          <w:rStyle w:val="OracionCar"/>
          <w:lang w:val="es-ES"/>
        </w:rPr>
      </w:pPr>
    </w:p>
    <w:p w14:paraId="29E4379C" w14:textId="77777777" w:rsidR="0076628B" w:rsidRDefault="0076628B" w:rsidP="0076628B">
      <w:pPr>
        <w:pStyle w:val="Oracion"/>
        <w:rPr>
          <w:rStyle w:val="OracionCar"/>
          <w:lang w:val="es-ES"/>
        </w:rPr>
      </w:pPr>
      <w:r>
        <w:rPr>
          <w:rStyle w:val="OracionCar"/>
          <w:lang w:val="es-ES"/>
        </w:rPr>
        <w:t>Tanto el área de RR.HH como el área de finanzas necesitan reportes tanto diarios como mensuales sobre el horario que realiza cada guardia y en que servicio. Éstos, necesitan desplegar las horas diurnas , nocturnas y extras realizadas asi como la cantidad de dias trabajados, cantidad de faltas contabilizadas.</w:t>
      </w:r>
    </w:p>
    <w:p w14:paraId="33361F55" w14:textId="77777777" w:rsidR="0076628B" w:rsidRDefault="0076628B" w:rsidP="0076628B">
      <w:pPr>
        <w:pStyle w:val="Oracion"/>
        <w:rPr>
          <w:rStyle w:val="OracionCar"/>
          <w:lang w:val="es-ES"/>
        </w:rPr>
      </w:pPr>
      <w:r>
        <w:rPr>
          <w:rStyle w:val="OracionCar"/>
          <w:lang w:val="es-ES"/>
        </w:rPr>
        <w:t>Hoy en dia el problema que se está teniendo es que para el momento de pago de sueldos el programa no reconoce satisfactoriamente como se realizó la jornada cuando se realizan horas nocturnas por ejemplo, el actual sistema no reconoce que las horas a pesar que se continua en otro dia , son parte del mismo horario por ejemplo  una jornada laboral de  22:00 a 06:00</w:t>
      </w:r>
    </w:p>
    <w:p w14:paraId="3E5CDA8B" w14:textId="77777777" w:rsidR="0076628B" w:rsidRDefault="0076628B" w:rsidP="0076628B">
      <w:pPr>
        <w:pStyle w:val="Oracion"/>
        <w:rPr>
          <w:rStyle w:val="OracionCar"/>
          <w:lang w:val="es-ES"/>
        </w:rPr>
      </w:pPr>
      <w:r>
        <w:rPr>
          <w:rStyle w:val="OracionCar"/>
          <w:lang w:val="es-ES"/>
        </w:rPr>
        <w:t>Lo que se necesita es que para el área de finanzas en la facturación de horas por servicio el modelo que tienen actualmente pero para el la contemplación de pagos de sueldos se liquide solo con el jornal trabajado y no se tenga en cuenta en que servicios estuvo.</w:t>
      </w:r>
    </w:p>
    <w:p w14:paraId="0B38D819" w14:textId="77777777" w:rsidR="0076628B" w:rsidRDefault="0076628B" w:rsidP="0076628B">
      <w:pPr>
        <w:pStyle w:val="Oracion"/>
        <w:rPr>
          <w:rStyle w:val="OracionCar"/>
          <w:lang w:val="es-ES"/>
        </w:rPr>
      </w:pPr>
      <w:r>
        <w:rPr>
          <w:rStyle w:val="OracionCar"/>
          <w:lang w:val="es-ES"/>
        </w:rPr>
        <w:t xml:space="preserve">Tambien hace falta pero menos importante que se pueda buscar por mas de un filtro. Por ejemplo que se pueda buscar por numero de funcionario, cedula, nombre o apellido, nombre y apellido.  </w:t>
      </w:r>
    </w:p>
    <w:p w14:paraId="1EC6E324" w14:textId="77777777" w:rsidR="0076628B" w:rsidRDefault="0076628B" w:rsidP="0076628B">
      <w:pPr>
        <w:pStyle w:val="Oracion"/>
        <w:rPr>
          <w:rStyle w:val="OracionCar"/>
          <w:lang w:val="es-ES"/>
        </w:rPr>
      </w:pPr>
      <w:r>
        <w:rPr>
          <w:rStyle w:val="OracionCar"/>
          <w:lang w:val="es-ES"/>
        </w:rPr>
        <w:t>Tambien hay una necesidad de tener controles de libres , de tener un reporte indicador que se pueda visualizar cuando se pasen de los libres mensuales habilitados por ley.</w:t>
      </w:r>
    </w:p>
    <w:p w14:paraId="4F04AE6C" w14:textId="77777777" w:rsidR="0076628B" w:rsidRDefault="0076628B" w:rsidP="0076628B">
      <w:pPr>
        <w:pStyle w:val="Oracion"/>
        <w:rPr>
          <w:rStyle w:val="OracionCar"/>
          <w:lang w:val="es-ES"/>
        </w:rPr>
      </w:pPr>
    </w:p>
    <w:p w14:paraId="1DDEA2D1" w14:textId="77777777" w:rsidR="0076628B" w:rsidRDefault="0076628B" w:rsidP="0076628B">
      <w:pPr>
        <w:jc w:val="center"/>
        <w:rPr>
          <w:sz w:val="32"/>
          <w:szCs w:val="32"/>
        </w:rPr>
      </w:pPr>
      <w:r>
        <w:rPr>
          <w:sz w:val="32"/>
          <w:szCs w:val="32"/>
        </w:rPr>
        <w:t>ACTA 5</w:t>
      </w:r>
    </w:p>
    <w:p w14:paraId="0118F5CF" w14:textId="77777777" w:rsidR="0076628B" w:rsidRDefault="0076628B" w:rsidP="0076628B">
      <w:pPr>
        <w:pStyle w:val="Sinespaciado"/>
        <w:rPr>
          <w:rStyle w:val="OracionCar"/>
        </w:rPr>
      </w:pPr>
      <w:r>
        <w:rPr>
          <w:rStyle w:val="SubtituloCar"/>
        </w:rPr>
        <w:t>FECHA:</w:t>
      </w:r>
      <w:r>
        <w:t xml:space="preserve"> </w:t>
      </w:r>
      <w:r>
        <w:rPr>
          <w:rStyle w:val="OracionCar"/>
        </w:rPr>
        <w:t>22/04/2021</w:t>
      </w:r>
    </w:p>
    <w:p w14:paraId="359ABD6C" w14:textId="77777777" w:rsidR="0076628B" w:rsidRDefault="0076628B" w:rsidP="0076628B">
      <w:pPr>
        <w:pStyle w:val="Sinespaciado"/>
        <w:rPr>
          <w:rStyle w:val="OracionCar"/>
        </w:rPr>
      </w:pPr>
    </w:p>
    <w:p w14:paraId="0C61AD0F" w14:textId="77777777" w:rsidR="0076628B" w:rsidRDefault="0076628B" w:rsidP="0076628B">
      <w:pPr>
        <w:pStyle w:val="Sinespaciado"/>
        <w:rPr>
          <w:rStyle w:val="OracionCar"/>
        </w:rPr>
      </w:pPr>
      <w:r>
        <w:rPr>
          <w:rStyle w:val="SubtituloCar"/>
        </w:rPr>
        <w:t>HORA:</w:t>
      </w:r>
      <w:r>
        <w:t xml:space="preserve"> </w:t>
      </w:r>
      <w:r>
        <w:rPr>
          <w:rStyle w:val="OracionCar"/>
        </w:rPr>
        <w:t xml:space="preserve"> desde las 11:00 a las 13:30</w:t>
      </w:r>
    </w:p>
    <w:p w14:paraId="1A38C8B5" w14:textId="77777777" w:rsidR="0076628B" w:rsidRDefault="0076628B" w:rsidP="0076628B">
      <w:pPr>
        <w:pStyle w:val="Sinespaciado"/>
        <w:rPr>
          <w:rStyle w:val="OracionCar"/>
        </w:rPr>
      </w:pPr>
    </w:p>
    <w:p w14:paraId="0F787A55" w14:textId="77777777" w:rsidR="0076628B" w:rsidRDefault="0076628B" w:rsidP="0076628B">
      <w:pPr>
        <w:pStyle w:val="Sinespaciado"/>
        <w:rPr>
          <w:rStyle w:val="OracionCar"/>
        </w:rPr>
      </w:pPr>
      <w:r>
        <w:rPr>
          <w:rStyle w:val="SubtituloCar"/>
        </w:rPr>
        <w:t>LUGAR:</w:t>
      </w:r>
      <w:r>
        <w:t xml:space="preserve"> </w:t>
      </w:r>
      <w:r>
        <w:rPr>
          <w:rStyle w:val="OracionCar"/>
        </w:rPr>
        <w:t xml:space="preserve"> Via Online Microsoft Teams</w:t>
      </w:r>
    </w:p>
    <w:p w14:paraId="1BF9D9A9" w14:textId="77777777" w:rsidR="0076628B" w:rsidRDefault="0076628B" w:rsidP="0076628B">
      <w:pPr>
        <w:pStyle w:val="Sinespaciado"/>
        <w:rPr>
          <w:rStyle w:val="OracionCar"/>
        </w:rPr>
      </w:pPr>
    </w:p>
    <w:p w14:paraId="5B1FE682" w14:textId="77777777" w:rsidR="0076628B" w:rsidRDefault="0076628B" w:rsidP="0076628B">
      <w:pPr>
        <w:pStyle w:val="Sinespaciado"/>
        <w:rPr>
          <w:rStyle w:val="OracionCar"/>
        </w:rPr>
      </w:pPr>
      <w:r>
        <w:rPr>
          <w:rStyle w:val="SubtituloCar"/>
        </w:rPr>
        <w:t>PRESENTES:</w:t>
      </w:r>
      <w:r>
        <w:t xml:space="preserve"> </w:t>
      </w:r>
      <w:r>
        <w:rPr>
          <w:rStyle w:val="OracionCar"/>
        </w:rPr>
        <w:t xml:space="preserve"> Susana Abulafia, Tutora</w:t>
      </w:r>
    </w:p>
    <w:p w14:paraId="71DAF951" w14:textId="77777777" w:rsidR="0076628B" w:rsidRDefault="0076628B" w:rsidP="0076628B">
      <w:pPr>
        <w:pStyle w:val="Sinespaciado"/>
        <w:rPr>
          <w:rStyle w:val="OracionCar"/>
        </w:rPr>
      </w:pPr>
    </w:p>
    <w:p w14:paraId="789B8E6F" w14:textId="77777777" w:rsidR="0076628B" w:rsidRDefault="0076628B" w:rsidP="0076628B">
      <w:pPr>
        <w:pStyle w:val="Sinespaciado"/>
        <w:rPr>
          <w:rStyle w:val="SubtituloCar"/>
        </w:rPr>
      </w:pPr>
      <w:r>
        <w:rPr>
          <w:rStyle w:val="SubtituloCar"/>
        </w:rPr>
        <w:t>ORDEN DEL DIA</w:t>
      </w:r>
    </w:p>
    <w:p w14:paraId="02B43BD4" w14:textId="77777777" w:rsidR="0076628B" w:rsidRDefault="0076628B" w:rsidP="0076628B">
      <w:pPr>
        <w:pStyle w:val="Sinespaciado"/>
        <w:rPr>
          <w:rStyle w:val="SubtituloCar"/>
        </w:rPr>
      </w:pPr>
    </w:p>
    <w:p w14:paraId="5767DF19" w14:textId="77777777" w:rsidR="0076628B" w:rsidRDefault="0076628B" w:rsidP="0076628B">
      <w:pPr>
        <w:pStyle w:val="Oracion"/>
        <w:numPr>
          <w:ilvl w:val="0"/>
          <w:numId w:val="44"/>
        </w:numPr>
        <w:rPr>
          <w:rStyle w:val="OracionCar"/>
        </w:rPr>
      </w:pPr>
      <w:r>
        <w:rPr>
          <w:rStyle w:val="OracionCar"/>
        </w:rPr>
        <w:t>Comienzo de tutoria</w:t>
      </w:r>
    </w:p>
    <w:p w14:paraId="46E6ACEF" w14:textId="77777777" w:rsidR="0076628B" w:rsidRDefault="0076628B" w:rsidP="0076628B">
      <w:pPr>
        <w:pStyle w:val="Sinespaciado"/>
        <w:rPr>
          <w:rStyle w:val="OracionCar"/>
        </w:rPr>
      </w:pPr>
    </w:p>
    <w:p w14:paraId="1A85180E" w14:textId="77777777" w:rsidR="0076628B" w:rsidRDefault="0076628B" w:rsidP="0076628B">
      <w:pPr>
        <w:pStyle w:val="Sinespaciado"/>
        <w:rPr>
          <w:rStyle w:val="SubtituloCar"/>
        </w:rPr>
      </w:pPr>
      <w:r>
        <w:rPr>
          <w:rStyle w:val="SubtituloCar"/>
        </w:rPr>
        <w:t>DESARROLLO</w:t>
      </w:r>
    </w:p>
    <w:p w14:paraId="7EF892A5" w14:textId="77777777" w:rsidR="0076628B" w:rsidRDefault="0076628B" w:rsidP="0076628B">
      <w:pPr>
        <w:pStyle w:val="Sinespaciado"/>
        <w:rPr>
          <w:rStyle w:val="SubtituloCar"/>
        </w:rPr>
      </w:pPr>
    </w:p>
    <w:p w14:paraId="211EC1AC" w14:textId="77777777" w:rsidR="0076628B" w:rsidRDefault="0076628B" w:rsidP="0076628B">
      <w:pPr>
        <w:pStyle w:val="Oracion"/>
        <w:numPr>
          <w:ilvl w:val="0"/>
          <w:numId w:val="45"/>
        </w:numPr>
        <w:rPr>
          <w:rStyle w:val="OracionCar"/>
        </w:rPr>
      </w:pPr>
      <w:r>
        <w:rPr>
          <w:rStyle w:val="OracionCar"/>
        </w:rPr>
        <w:t>Comienzo de tutoria</w:t>
      </w:r>
    </w:p>
    <w:p w14:paraId="33F8B588" w14:textId="77777777" w:rsidR="0076628B" w:rsidRDefault="0076628B" w:rsidP="0076628B">
      <w:pPr>
        <w:pStyle w:val="Oracion"/>
        <w:rPr>
          <w:rStyle w:val="OracionCar"/>
          <w:lang w:val="es-ES"/>
        </w:rPr>
      </w:pPr>
      <w:r>
        <w:rPr>
          <w:rStyle w:val="OracionCar"/>
          <w:lang w:val="es-ES"/>
        </w:rPr>
        <w:t xml:space="preserve">En primer lugar se habló de los tiempos de entrega de cada instancia durante el proyecto por lo que había que definir correctamente el alcance del proyecto. </w:t>
      </w:r>
    </w:p>
    <w:p w14:paraId="6758F846" w14:textId="77777777" w:rsidR="0076628B" w:rsidRDefault="0076628B" w:rsidP="0076628B">
      <w:pPr>
        <w:pStyle w:val="Oracion"/>
        <w:rPr>
          <w:rStyle w:val="OracionCar"/>
          <w:lang w:val="es-ES"/>
        </w:rPr>
      </w:pPr>
      <w:r>
        <w:rPr>
          <w:rStyle w:val="OracionCar"/>
          <w:lang w:val="es-ES"/>
        </w:rPr>
        <w:t>Entre entre otras cosas Susana sugirió el uso de procesos BPMN lo cual reflejaran los procesos que las áreas involucradas hoy en día utilizan y una comparativa de los procesos a los que se quiere llegar con la solución propuesta. Por ende se va a utilizar la herramienta Bizagi Modeler para plantear los procesos antes mencionados.</w:t>
      </w:r>
    </w:p>
    <w:p w14:paraId="5B397569" w14:textId="77777777" w:rsidR="0076628B" w:rsidRDefault="0076628B" w:rsidP="0076628B">
      <w:pPr>
        <w:pStyle w:val="Oracion"/>
        <w:rPr>
          <w:rStyle w:val="OracionCar"/>
          <w:lang w:val="es-ES"/>
        </w:rPr>
      </w:pPr>
      <w:r>
        <w:rPr>
          <w:rStyle w:val="OracionCar"/>
          <w:lang w:val="es-ES"/>
        </w:rPr>
        <w:t>En resumen lo que se quiere lograr en el correr de la semana es seguir trabajando en la recaudación de información sobre los distintos procesos involucrados y así obtener de manera efectiva las necesidades.</w:t>
      </w:r>
    </w:p>
    <w:p w14:paraId="465A3122" w14:textId="77777777" w:rsidR="0076628B" w:rsidRDefault="0076628B" w:rsidP="0076628B">
      <w:pPr>
        <w:pStyle w:val="Oracion"/>
        <w:rPr>
          <w:rStyle w:val="OracionCar"/>
          <w:lang w:val="es-ES"/>
        </w:rPr>
      </w:pPr>
      <w:r>
        <w:rPr>
          <w:rStyle w:val="OracionCar"/>
          <w:lang w:val="es-ES"/>
        </w:rPr>
        <w:t>Ademas se recomienda usar el formato de documento 302 de aquí en mas.</w:t>
      </w:r>
    </w:p>
    <w:p w14:paraId="3B48E0AE" w14:textId="462E0E39" w:rsidR="0076628B" w:rsidRDefault="0076628B" w:rsidP="0076628B">
      <w:pPr>
        <w:pStyle w:val="Oracion"/>
        <w:ind w:left="360"/>
        <w:rPr>
          <w:lang w:val="es-ES"/>
        </w:rPr>
      </w:pPr>
    </w:p>
    <w:p w14:paraId="6FE46A6F" w14:textId="28D41A57" w:rsidR="0076628B" w:rsidRDefault="0076628B" w:rsidP="0076628B">
      <w:pPr>
        <w:pStyle w:val="Oracion"/>
        <w:ind w:left="360"/>
        <w:rPr>
          <w:lang w:val="es-ES"/>
        </w:rPr>
      </w:pPr>
    </w:p>
    <w:p w14:paraId="6C033260" w14:textId="51B0849C" w:rsidR="0076628B" w:rsidRDefault="0076628B" w:rsidP="0076628B">
      <w:pPr>
        <w:pStyle w:val="Oracion"/>
        <w:ind w:left="360"/>
        <w:rPr>
          <w:lang w:val="es-ES"/>
        </w:rPr>
      </w:pPr>
    </w:p>
    <w:p w14:paraId="7BDC38B3" w14:textId="4A7817AC" w:rsidR="0076628B" w:rsidRDefault="0076628B" w:rsidP="0076628B">
      <w:pPr>
        <w:pStyle w:val="Oracion"/>
        <w:ind w:left="360"/>
        <w:rPr>
          <w:lang w:val="es-ES"/>
        </w:rPr>
      </w:pPr>
    </w:p>
    <w:p w14:paraId="7C310A02" w14:textId="0059D77B" w:rsidR="0076628B" w:rsidRDefault="0076628B" w:rsidP="0076628B">
      <w:pPr>
        <w:pStyle w:val="Oracion"/>
        <w:ind w:left="360"/>
        <w:rPr>
          <w:lang w:val="es-ES"/>
        </w:rPr>
      </w:pPr>
    </w:p>
    <w:p w14:paraId="11AC3AC4" w14:textId="175723B6" w:rsidR="0076628B" w:rsidRDefault="0076628B" w:rsidP="0076628B">
      <w:pPr>
        <w:pStyle w:val="Oracion"/>
        <w:ind w:left="360"/>
        <w:rPr>
          <w:lang w:val="es-ES"/>
        </w:rPr>
      </w:pPr>
    </w:p>
    <w:p w14:paraId="0501A8EF" w14:textId="2BBA9E1E" w:rsidR="0076628B" w:rsidRDefault="0076628B" w:rsidP="0076628B">
      <w:pPr>
        <w:pStyle w:val="Oracion"/>
        <w:ind w:left="360"/>
        <w:rPr>
          <w:lang w:val="es-ES"/>
        </w:rPr>
      </w:pPr>
    </w:p>
    <w:p w14:paraId="3150A0E6" w14:textId="7D3965DA" w:rsidR="0076628B" w:rsidRDefault="0076628B" w:rsidP="0076628B">
      <w:pPr>
        <w:pStyle w:val="Oracion"/>
        <w:ind w:left="360"/>
        <w:rPr>
          <w:lang w:val="es-ES"/>
        </w:rPr>
      </w:pPr>
    </w:p>
    <w:p w14:paraId="22D3E64C" w14:textId="77777777" w:rsidR="0076628B" w:rsidRDefault="0076628B" w:rsidP="0076628B">
      <w:pPr>
        <w:jc w:val="center"/>
        <w:rPr>
          <w:sz w:val="32"/>
          <w:szCs w:val="32"/>
        </w:rPr>
      </w:pPr>
      <w:r>
        <w:rPr>
          <w:sz w:val="32"/>
          <w:szCs w:val="32"/>
        </w:rPr>
        <w:lastRenderedPageBreak/>
        <w:t>ACTA 6</w:t>
      </w:r>
    </w:p>
    <w:p w14:paraId="3636C1A2" w14:textId="77777777" w:rsidR="0076628B" w:rsidRDefault="0076628B" w:rsidP="0076628B">
      <w:pPr>
        <w:pStyle w:val="Sinespaciado"/>
        <w:rPr>
          <w:rStyle w:val="OracionCar"/>
        </w:rPr>
      </w:pPr>
      <w:r>
        <w:rPr>
          <w:rStyle w:val="SubtituloCar"/>
        </w:rPr>
        <w:t>FECHA:</w:t>
      </w:r>
      <w:r>
        <w:t xml:space="preserve"> </w:t>
      </w:r>
      <w:r>
        <w:rPr>
          <w:rStyle w:val="OracionCar"/>
        </w:rPr>
        <w:t>29/04/2021</w:t>
      </w:r>
    </w:p>
    <w:p w14:paraId="6DAF3D63" w14:textId="77777777" w:rsidR="0076628B" w:rsidRDefault="0076628B" w:rsidP="0076628B">
      <w:pPr>
        <w:pStyle w:val="Sinespaciado"/>
        <w:rPr>
          <w:rStyle w:val="OracionCar"/>
        </w:rPr>
      </w:pPr>
    </w:p>
    <w:p w14:paraId="76D3017D" w14:textId="77777777" w:rsidR="0076628B" w:rsidRDefault="0076628B" w:rsidP="0076628B">
      <w:pPr>
        <w:pStyle w:val="Sinespaciado"/>
        <w:rPr>
          <w:rStyle w:val="OracionCar"/>
        </w:rPr>
      </w:pPr>
      <w:r>
        <w:rPr>
          <w:rStyle w:val="SubtituloCar"/>
        </w:rPr>
        <w:t>HORA:</w:t>
      </w:r>
      <w:r>
        <w:t xml:space="preserve"> </w:t>
      </w:r>
      <w:r>
        <w:rPr>
          <w:rStyle w:val="OracionCar"/>
        </w:rPr>
        <w:t xml:space="preserve"> desde las 19:30 a las 20:30</w:t>
      </w:r>
    </w:p>
    <w:p w14:paraId="17ED0270" w14:textId="77777777" w:rsidR="0076628B" w:rsidRDefault="0076628B" w:rsidP="0076628B">
      <w:pPr>
        <w:pStyle w:val="Sinespaciado"/>
        <w:rPr>
          <w:rStyle w:val="OracionCar"/>
        </w:rPr>
      </w:pPr>
    </w:p>
    <w:p w14:paraId="7A83370F" w14:textId="77777777" w:rsidR="0076628B" w:rsidRDefault="0076628B" w:rsidP="0076628B">
      <w:pPr>
        <w:pStyle w:val="Sinespaciado"/>
        <w:rPr>
          <w:rStyle w:val="OracionCar"/>
        </w:rPr>
      </w:pPr>
      <w:r>
        <w:rPr>
          <w:rStyle w:val="SubtituloCar"/>
        </w:rPr>
        <w:t>LUGAR:</w:t>
      </w:r>
      <w:r>
        <w:t xml:space="preserve"> </w:t>
      </w:r>
      <w:r>
        <w:rPr>
          <w:rStyle w:val="OracionCar"/>
        </w:rPr>
        <w:t xml:space="preserve"> Via Online Microsoft Teams</w:t>
      </w:r>
    </w:p>
    <w:p w14:paraId="16E43961" w14:textId="77777777" w:rsidR="0076628B" w:rsidRDefault="0076628B" w:rsidP="0076628B">
      <w:pPr>
        <w:pStyle w:val="Sinespaciado"/>
        <w:rPr>
          <w:rStyle w:val="OracionCar"/>
        </w:rPr>
      </w:pPr>
    </w:p>
    <w:p w14:paraId="4C7A0CB0" w14:textId="77777777" w:rsidR="0076628B" w:rsidRDefault="0076628B" w:rsidP="0076628B">
      <w:pPr>
        <w:pStyle w:val="Sinespaciado"/>
        <w:rPr>
          <w:rStyle w:val="OracionCar"/>
        </w:rPr>
      </w:pPr>
      <w:r>
        <w:rPr>
          <w:rStyle w:val="SubtituloCar"/>
        </w:rPr>
        <w:t>PRESENTES:</w:t>
      </w:r>
      <w:r>
        <w:t xml:space="preserve"> </w:t>
      </w:r>
      <w:r>
        <w:rPr>
          <w:rStyle w:val="OracionCar"/>
        </w:rPr>
        <w:t xml:space="preserve"> Susana Abulafia, Tutora</w:t>
      </w:r>
    </w:p>
    <w:p w14:paraId="01459C99" w14:textId="77777777" w:rsidR="0076628B" w:rsidRDefault="0076628B" w:rsidP="0076628B">
      <w:pPr>
        <w:pStyle w:val="Sinespaciado"/>
        <w:rPr>
          <w:rStyle w:val="OracionCar"/>
        </w:rPr>
      </w:pPr>
    </w:p>
    <w:p w14:paraId="66955932" w14:textId="77777777" w:rsidR="0076628B" w:rsidRDefault="0076628B" w:rsidP="0076628B">
      <w:pPr>
        <w:pStyle w:val="Sinespaciado"/>
        <w:rPr>
          <w:rStyle w:val="SubtituloCar"/>
        </w:rPr>
      </w:pPr>
      <w:r>
        <w:rPr>
          <w:rStyle w:val="SubtituloCar"/>
        </w:rPr>
        <w:t>ORDEN DEL DIA</w:t>
      </w:r>
    </w:p>
    <w:p w14:paraId="0A8BB52D" w14:textId="77777777" w:rsidR="0076628B" w:rsidRDefault="0076628B" w:rsidP="0076628B">
      <w:pPr>
        <w:pStyle w:val="Sinespaciado"/>
        <w:rPr>
          <w:rStyle w:val="SubtituloCar"/>
        </w:rPr>
      </w:pPr>
    </w:p>
    <w:p w14:paraId="2CB22E67" w14:textId="77777777" w:rsidR="0076628B" w:rsidRPr="0076628B" w:rsidRDefault="0076628B" w:rsidP="0076628B">
      <w:pPr>
        <w:pStyle w:val="Oracion"/>
        <w:numPr>
          <w:ilvl w:val="0"/>
          <w:numId w:val="44"/>
        </w:numPr>
        <w:rPr>
          <w:rStyle w:val="OracionCar"/>
          <w:rFonts w:eastAsia="Times New Roman"/>
        </w:rPr>
      </w:pPr>
      <w:r>
        <w:rPr>
          <w:rStyle w:val="OracionCar"/>
        </w:rPr>
        <w:t>Revisión de documentación</w:t>
      </w:r>
    </w:p>
    <w:p w14:paraId="4AAB01F4" w14:textId="77777777" w:rsidR="0076628B" w:rsidRPr="0076628B" w:rsidRDefault="0076628B" w:rsidP="0076628B">
      <w:pPr>
        <w:pStyle w:val="Sinespaciado"/>
        <w:rPr>
          <w:rStyle w:val="OracionCar"/>
        </w:rPr>
      </w:pPr>
    </w:p>
    <w:p w14:paraId="1D76D3FF" w14:textId="77777777" w:rsidR="0076628B" w:rsidRDefault="0076628B" w:rsidP="0076628B">
      <w:pPr>
        <w:pStyle w:val="Sinespaciado"/>
        <w:rPr>
          <w:rStyle w:val="SubtituloCar"/>
        </w:rPr>
      </w:pPr>
      <w:r>
        <w:rPr>
          <w:rStyle w:val="SubtituloCar"/>
        </w:rPr>
        <w:t>DESARROLLO</w:t>
      </w:r>
    </w:p>
    <w:p w14:paraId="72AF95C1" w14:textId="77777777" w:rsidR="0076628B" w:rsidRDefault="0076628B" w:rsidP="0076628B">
      <w:pPr>
        <w:pStyle w:val="Sinespaciado"/>
        <w:rPr>
          <w:rStyle w:val="SubtituloCar"/>
        </w:rPr>
      </w:pPr>
    </w:p>
    <w:p w14:paraId="55110F30" w14:textId="77777777" w:rsidR="0076628B" w:rsidRPr="0076628B" w:rsidRDefault="0076628B" w:rsidP="0076628B">
      <w:pPr>
        <w:pStyle w:val="Oracion"/>
        <w:numPr>
          <w:ilvl w:val="0"/>
          <w:numId w:val="45"/>
        </w:numPr>
        <w:rPr>
          <w:rStyle w:val="OracionCar"/>
          <w:rFonts w:eastAsia="Times New Roman"/>
        </w:rPr>
      </w:pPr>
      <w:r>
        <w:rPr>
          <w:rStyle w:val="OracionCar"/>
        </w:rPr>
        <w:t>Revisión de documentación</w:t>
      </w:r>
    </w:p>
    <w:p w14:paraId="0A808ADE" w14:textId="77777777" w:rsidR="0076628B" w:rsidRPr="0076628B" w:rsidRDefault="0076628B" w:rsidP="0076628B">
      <w:pPr>
        <w:pStyle w:val="Oracion"/>
        <w:rPr>
          <w:rStyle w:val="OracionCar"/>
          <w:lang w:val="es-ES"/>
        </w:rPr>
      </w:pPr>
      <w:r>
        <w:rPr>
          <w:rStyle w:val="OracionCar"/>
          <w:lang w:val="es-ES"/>
        </w:rPr>
        <w:t>Durante la reunión se tocaron temas relacionados a la correcta planificación de calidad y aportó sugerencias de como desarrollar el cronograma de trabajo durante todo el proyecto.</w:t>
      </w:r>
    </w:p>
    <w:p w14:paraId="005C25BE" w14:textId="77777777" w:rsidR="0076628B" w:rsidRDefault="0076628B" w:rsidP="0076628B">
      <w:pPr>
        <w:pStyle w:val="Oracion"/>
        <w:rPr>
          <w:rStyle w:val="OracionCar"/>
          <w:lang w:val="es-ES"/>
        </w:rPr>
      </w:pPr>
      <w:r>
        <w:rPr>
          <w:rStyle w:val="OracionCar"/>
          <w:lang w:val="es-ES"/>
        </w:rPr>
        <w:t>Se realizó una revisión rápida de los puntos mas importantes del anteproyecto lo cual surgieron recomendaciones sobre los requerimientos ya que estaban incompletos.</w:t>
      </w:r>
    </w:p>
    <w:p w14:paraId="6A209B40" w14:textId="77777777" w:rsidR="0076628B" w:rsidRDefault="0076628B" w:rsidP="0076628B">
      <w:pPr>
        <w:pStyle w:val="Oracion"/>
        <w:rPr>
          <w:rStyle w:val="OracionCar"/>
          <w:lang w:val="es-ES"/>
        </w:rPr>
      </w:pPr>
      <w:r>
        <w:rPr>
          <w:rStyle w:val="OracionCar"/>
          <w:lang w:val="es-ES"/>
        </w:rPr>
        <w:t>De igual manera en algunas otras partes del documento como el análisis de riesgos, habian algunos que se podia granular mas.</w:t>
      </w:r>
    </w:p>
    <w:p w14:paraId="7FF0CD0D" w14:textId="77777777" w:rsidR="0076628B" w:rsidRDefault="0076628B" w:rsidP="0076628B">
      <w:pPr>
        <w:pStyle w:val="Oracion"/>
        <w:rPr>
          <w:rStyle w:val="OracionCar"/>
          <w:lang w:val="es-ES"/>
        </w:rPr>
      </w:pPr>
    </w:p>
    <w:p w14:paraId="53F75C0A" w14:textId="77777777" w:rsidR="0076628B" w:rsidRDefault="0076628B" w:rsidP="0076628B">
      <w:pPr>
        <w:pStyle w:val="Oracion"/>
        <w:rPr>
          <w:rStyle w:val="OracionCar"/>
          <w:lang w:val="es-ES"/>
        </w:rPr>
      </w:pPr>
      <w:r>
        <w:rPr>
          <w:rStyle w:val="OracionCar"/>
          <w:lang w:val="es-ES"/>
        </w:rPr>
        <w:t>Se dieron guias para calcular el tiempo de dedicación del proyecto en horas , tanto para las tareas como entregables.</w:t>
      </w:r>
    </w:p>
    <w:p w14:paraId="1E055548" w14:textId="77777777" w:rsidR="0076628B" w:rsidRDefault="0076628B" w:rsidP="0076628B">
      <w:pPr>
        <w:pStyle w:val="Oracion"/>
        <w:ind w:left="360"/>
        <w:rPr>
          <w:lang w:val="es-ES"/>
        </w:rPr>
      </w:pPr>
    </w:p>
    <w:p w14:paraId="045D9380" w14:textId="77777777" w:rsidR="0076628B" w:rsidRDefault="0076628B" w:rsidP="0076628B">
      <w:pPr>
        <w:pStyle w:val="Oracion"/>
        <w:ind w:left="360"/>
        <w:rPr>
          <w:lang w:val="es-ES"/>
        </w:rPr>
      </w:pPr>
    </w:p>
    <w:p w14:paraId="05D21722" w14:textId="64F6BADA" w:rsidR="00450F51" w:rsidRDefault="00450F51" w:rsidP="5109B25A">
      <w:pPr>
        <w:spacing w:after="200" w:line="276" w:lineRule="auto"/>
        <w:jc w:val="left"/>
        <w:rPr>
          <w:lang w:val="en-US"/>
        </w:rPr>
      </w:pPr>
    </w:p>
    <w:p w14:paraId="686B359A" w14:textId="73F4512C" w:rsidR="00B25991" w:rsidRDefault="00B25991" w:rsidP="5109B25A">
      <w:pPr>
        <w:spacing w:after="200" w:line="276" w:lineRule="auto"/>
        <w:jc w:val="left"/>
        <w:rPr>
          <w:lang w:val="en-US"/>
        </w:rPr>
      </w:pPr>
    </w:p>
    <w:p w14:paraId="7EDB0B54" w14:textId="344E8995" w:rsidR="00B25991" w:rsidRDefault="00B25991" w:rsidP="5109B25A">
      <w:pPr>
        <w:spacing w:after="200" w:line="276" w:lineRule="auto"/>
        <w:jc w:val="left"/>
        <w:rPr>
          <w:lang w:val="en-US"/>
        </w:rPr>
      </w:pPr>
    </w:p>
    <w:p w14:paraId="4400DA8B" w14:textId="6FCCCFEC" w:rsidR="00B25991" w:rsidRDefault="00B25991" w:rsidP="5109B25A">
      <w:pPr>
        <w:spacing w:after="200" w:line="276" w:lineRule="auto"/>
        <w:jc w:val="left"/>
        <w:rPr>
          <w:lang w:val="en-US"/>
        </w:rPr>
      </w:pPr>
    </w:p>
    <w:p w14:paraId="1F51913D" w14:textId="173D986B" w:rsidR="00B25991" w:rsidRDefault="00B25991" w:rsidP="5109B25A">
      <w:pPr>
        <w:spacing w:after="200" w:line="276" w:lineRule="auto"/>
        <w:jc w:val="left"/>
        <w:rPr>
          <w:lang w:val="en-US"/>
        </w:rPr>
      </w:pPr>
    </w:p>
    <w:p w14:paraId="310D10BF" w14:textId="5D483AFD" w:rsidR="00B25991" w:rsidRDefault="00B25991" w:rsidP="5109B25A">
      <w:pPr>
        <w:spacing w:after="200" w:line="276" w:lineRule="auto"/>
        <w:jc w:val="left"/>
        <w:rPr>
          <w:lang w:val="en-US"/>
        </w:rPr>
      </w:pPr>
    </w:p>
    <w:p w14:paraId="370BE051" w14:textId="5DA9462F" w:rsidR="00B25991" w:rsidRDefault="00B25991" w:rsidP="5109B25A">
      <w:pPr>
        <w:spacing w:after="200" w:line="276" w:lineRule="auto"/>
        <w:jc w:val="left"/>
        <w:rPr>
          <w:lang w:val="en-US"/>
        </w:rPr>
      </w:pPr>
    </w:p>
    <w:p w14:paraId="26AE94F1" w14:textId="43152945" w:rsidR="00B25991" w:rsidRDefault="00B25991" w:rsidP="00B25991">
      <w:pPr>
        <w:jc w:val="center"/>
        <w:rPr>
          <w:sz w:val="32"/>
          <w:szCs w:val="32"/>
        </w:rPr>
      </w:pPr>
      <w:r>
        <w:rPr>
          <w:sz w:val="32"/>
          <w:szCs w:val="32"/>
        </w:rPr>
        <w:lastRenderedPageBreak/>
        <w:t xml:space="preserve">ACTA </w:t>
      </w:r>
      <w:r>
        <w:rPr>
          <w:sz w:val="32"/>
          <w:szCs w:val="32"/>
        </w:rPr>
        <w:t>7</w:t>
      </w:r>
    </w:p>
    <w:p w14:paraId="1294AF7B" w14:textId="2E17E302" w:rsidR="00B25991" w:rsidRDefault="00B25991" w:rsidP="00B25991">
      <w:pPr>
        <w:pStyle w:val="Sinespaciado"/>
        <w:rPr>
          <w:rStyle w:val="OracionCar"/>
        </w:rPr>
      </w:pPr>
      <w:r>
        <w:rPr>
          <w:rStyle w:val="SubtituloCar"/>
        </w:rPr>
        <w:t>FECHA:</w:t>
      </w:r>
      <w:r>
        <w:t xml:space="preserve"> </w:t>
      </w:r>
      <w:r>
        <w:rPr>
          <w:rStyle w:val="OracionCar"/>
        </w:rPr>
        <w:t>06</w:t>
      </w:r>
      <w:r>
        <w:rPr>
          <w:rStyle w:val="OracionCar"/>
        </w:rPr>
        <w:t>/0</w:t>
      </w:r>
      <w:r>
        <w:rPr>
          <w:rStyle w:val="OracionCar"/>
        </w:rPr>
        <w:t>5</w:t>
      </w:r>
      <w:r>
        <w:rPr>
          <w:rStyle w:val="OracionCar"/>
        </w:rPr>
        <w:t>/2021</w:t>
      </w:r>
    </w:p>
    <w:p w14:paraId="6D1CB18F" w14:textId="77777777" w:rsidR="00B25991" w:rsidRDefault="00B25991" w:rsidP="00B25991">
      <w:pPr>
        <w:pStyle w:val="Sinespaciado"/>
        <w:rPr>
          <w:rStyle w:val="OracionCar"/>
        </w:rPr>
      </w:pPr>
    </w:p>
    <w:p w14:paraId="00D4BDC7" w14:textId="4B22FF1A" w:rsidR="00B25991" w:rsidRDefault="00B25991" w:rsidP="00B25991">
      <w:pPr>
        <w:pStyle w:val="Sinespaciado"/>
        <w:rPr>
          <w:rStyle w:val="OracionCar"/>
        </w:rPr>
      </w:pPr>
      <w:r>
        <w:rPr>
          <w:rStyle w:val="SubtituloCar"/>
        </w:rPr>
        <w:t>HORA:</w:t>
      </w:r>
      <w:r>
        <w:t xml:space="preserve"> </w:t>
      </w:r>
      <w:r>
        <w:rPr>
          <w:rStyle w:val="OracionCar"/>
        </w:rPr>
        <w:t xml:space="preserve"> desde las 19:</w:t>
      </w:r>
      <w:r>
        <w:rPr>
          <w:rStyle w:val="OracionCar"/>
        </w:rPr>
        <w:t>15</w:t>
      </w:r>
      <w:r>
        <w:rPr>
          <w:rStyle w:val="OracionCar"/>
        </w:rPr>
        <w:t xml:space="preserve"> a las 20:30</w:t>
      </w:r>
    </w:p>
    <w:p w14:paraId="7C813476" w14:textId="77777777" w:rsidR="00B25991" w:rsidRDefault="00B25991" w:rsidP="00B25991">
      <w:pPr>
        <w:pStyle w:val="Sinespaciado"/>
        <w:rPr>
          <w:rStyle w:val="OracionCar"/>
        </w:rPr>
      </w:pPr>
    </w:p>
    <w:p w14:paraId="03C6836A" w14:textId="77777777" w:rsidR="00B25991" w:rsidRDefault="00B25991" w:rsidP="00B25991">
      <w:pPr>
        <w:pStyle w:val="Sinespaciado"/>
        <w:rPr>
          <w:rStyle w:val="OracionCar"/>
        </w:rPr>
      </w:pPr>
      <w:r>
        <w:rPr>
          <w:rStyle w:val="SubtituloCar"/>
        </w:rPr>
        <w:t>LUGAR:</w:t>
      </w:r>
      <w:r>
        <w:t xml:space="preserve"> </w:t>
      </w:r>
      <w:r>
        <w:rPr>
          <w:rStyle w:val="OracionCar"/>
        </w:rPr>
        <w:t xml:space="preserve"> Via Online Microsoft Teams</w:t>
      </w:r>
    </w:p>
    <w:p w14:paraId="71AC31C7" w14:textId="77777777" w:rsidR="00B25991" w:rsidRDefault="00B25991" w:rsidP="00B25991">
      <w:pPr>
        <w:pStyle w:val="Sinespaciado"/>
        <w:rPr>
          <w:rStyle w:val="OracionCar"/>
        </w:rPr>
      </w:pPr>
    </w:p>
    <w:p w14:paraId="75FE88F0" w14:textId="77777777" w:rsidR="00B25991" w:rsidRDefault="00B25991" w:rsidP="00B25991">
      <w:pPr>
        <w:pStyle w:val="Sinespaciado"/>
        <w:rPr>
          <w:rStyle w:val="OracionCar"/>
        </w:rPr>
      </w:pPr>
      <w:r>
        <w:rPr>
          <w:rStyle w:val="SubtituloCar"/>
        </w:rPr>
        <w:t>PRESENTES:</w:t>
      </w:r>
      <w:r>
        <w:t xml:space="preserve"> </w:t>
      </w:r>
      <w:r>
        <w:rPr>
          <w:rStyle w:val="OracionCar"/>
        </w:rPr>
        <w:t xml:space="preserve"> Susana Abulafia, Tutora</w:t>
      </w:r>
    </w:p>
    <w:p w14:paraId="40D863E3" w14:textId="77777777" w:rsidR="00B25991" w:rsidRDefault="00B25991" w:rsidP="00B25991">
      <w:pPr>
        <w:pStyle w:val="Sinespaciado"/>
        <w:rPr>
          <w:rStyle w:val="OracionCar"/>
        </w:rPr>
      </w:pPr>
    </w:p>
    <w:p w14:paraId="487CC951" w14:textId="77777777" w:rsidR="00B25991" w:rsidRDefault="00B25991" w:rsidP="00B25991">
      <w:pPr>
        <w:pStyle w:val="Sinespaciado"/>
        <w:rPr>
          <w:rStyle w:val="SubtituloCar"/>
        </w:rPr>
      </w:pPr>
      <w:r>
        <w:rPr>
          <w:rStyle w:val="SubtituloCar"/>
        </w:rPr>
        <w:t>ORDEN DEL DIA</w:t>
      </w:r>
    </w:p>
    <w:p w14:paraId="7643F7B2" w14:textId="77777777" w:rsidR="00B25991" w:rsidRDefault="00B25991" w:rsidP="00B25991">
      <w:pPr>
        <w:pStyle w:val="Sinespaciado"/>
        <w:rPr>
          <w:rStyle w:val="SubtituloCar"/>
        </w:rPr>
      </w:pPr>
    </w:p>
    <w:p w14:paraId="28826E9D" w14:textId="0517FFAB" w:rsidR="00B25991" w:rsidRPr="0076628B" w:rsidRDefault="00B25991" w:rsidP="00B25991">
      <w:pPr>
        <w:pStyle w:val="Oracion"/>
        <w:numPr>
          <w:ilvl w:val="0"/>
          <w:numId w:val="44"/>
        </w:numPr>
        <w:rPr>
          <w:rStyle w:val="OracionCar"/>
          <w:rFonts w:eastAsia="Times New Roman"/>
        </w:rPr>
      </w:pPr>
      <w:r>
        <w:rPr>
          <w:rStyle w:val="OracionCar"/>
        </w:rPr>
        <w:t>Revisión de documentación</w:t>
      </w:r>
      <w:r>
        <w:rPr>
          <w:rStyle w:val="OracionCar"/>
        </w:rPr>
        <w:t xml:space="preserve"> y corrección de redacción</w:t>
      </w:r>
    </w:p>
    <w:p w14:paraId="2EDA35C2" w14:textId="77777777" w:rsidR="00B25991" w:rsidRPr="0076628B" w:rsidRDefault="00B25991" w:rsidP="00B25991">
      <w:pPr>
        <w:pStyle w:val="Sinespaciado"/>
        <w:rPr>
          <w:rStyle w:val="OracionCar"/>
        </w:rPr>
      </w:pPr>
    </w:p>
    <w:p w14:paraId="044D1A36" w14:textId="77777777" w:rsidR="00B25991" w:rsidRDefault="00B25991" w:rsidP="00B25991">
      <w:pPr>
        <w:pStyle w:val="Sinespaciado"/>
        <w:rPr>
          <w:rStyle w:val="SubtituloCar"/>
        </w:rPr>
      </w:pPr>
      <w:r>
        <w:rPr>
          <w:rStyle w:val="SubtituloCar"/>
        </w:rPr>
        <w:t>DESARROLLO</w:t>
      </w:r>
    </w:p>
    <w:p w14:paraId="1CF34F14" w14:textId="77777777" w:rsidR="00B25991" w:rsidRDefault="00B25991" w:rsidP="00B25991">
      <w:pPr>
        <w:pStyle w:val="Sinespaciado"/>
        <w:rPr>
          <w:rStyle w:val="SubtituloCar"/>
        </w:rPr>
      </w:pPr>
    </w:p>
    <w:p w14:paraId="3D2D745A" w14:textId="5236E49E" w:rsidR="00B25991" w:rsidRPr="0076628B" w:rsidRDefault="00B25991" w:rsidP="00B25991">
      <w:pPr>
        <w:pStyle w:val="Oracion"/>
        <w:numPr>
          <w:ilvl w:val="0"/>
          <w:numId w:val="45"/>
        </w:numPr>
        <w:rPr>
          <w:rStyle w:val="OracionCar"/>
          <w:rFonts w:eastAsia="Times New Roman"/>
        </w:rPr>
      </w:pPr>
      <w:r>
        <w:rPr>
          <w:rStyle w:val="OracionCar"/>
        </w:rPr>
        <w:t>Revisión de documentación</w:t>
      </w:r>
      <w:r w:rsidRPr="00B25991">
        <w:rPr>
          <w:rStyle w:val="OracionCar"/>
        </w:rPr>
        <w:t xml:space="preserve"> </w:t>
      </w:r>
      <w:r>
        <w:rPr>
          <w:rStyle w:val="OracionCar"/>
        </w:rPr>
        <w:t>y corrección de redacción</w:t>
      </w:r>
    </w:p>
    <w:p w14:paraId="41F67335" w14:textId="4A8CA0E3" w:rsidR="00B25991" w:rsidRDefault="00B25991" w:rsidP="00B25991">
      <w:pPr>
        <w:pStyle w:val="Oracion"/>
        <w:rPr>
          <w:rStyle w:val="OracionCar"/>
          <w:lang w:val="es-ES"/>
        </w:rPr>
      </w:pPr>
      <w:r>
        <w:rPr>
          <w:rStyle w:val="OracionCar"/>
          <w:lang w:val="es-ES"/>
        </w:rPr>
        <w:t xml:space="preserve">Durante la reunión se </w:t>
      </w:r>
      <w:r>
        <w:rPr>
          <w:rStyle w:val="OracionCar"/>
          <w:lang w:val="es-ES"/>
        </w:rPr>
        <w:t xml:space="preserve">trabajó sobre los comentarios que surgieron durante la semana del documento </w:t>
      </w:r>
      <w:r w:rsidR="00841A92">
        <w:rPr>
          <w:rStyle w:val="OracionCar"/>
          <w:lang w:val="es-ES"/>
        </w:rPr>
        <w:t>, trabajar más en la claridad de la redacción y en las ambigüedades del documento.</w:t>
      </w:r>
    </w:p>
    <w:p w14:paraId="23F6CC9C" w14:textId="2AD6AF79" w:rsidR="005C6529" w:rsidRPr="005C6529" w:rsidRDefault="00841A92" w:rsidP="00B25991">
      <w:pPr>
        <w:pStyle w:val="Oracion"/>
        <w:rPr>
          <w:lang w:val="es-ES"/>
        </w:rPr>
      </w:pPr>
      <w:r>
        <w:rPr>
          <w:rStyle w:val="OracionCar"/>
          <w:lang w:val="es-ES"/>
        </w:rPr>
        <w:t xml:space="preserve">Por ultimo , se dejo consigna </w:t>
      </w:r>
      <w:r w:rsidR="005C6529">
        <w:rPr>
          <w:rStyle w:val="OracionCar"/>
          <w:lang w:val="es-ES"/>
        </w:rPr>
        <w:t>avanzar en el cronograma de trabajo, crear el índice, redactar el abstract, agradecimientos y agregar los anexos.</w:t>
      </w:r>
    </w:p>
    <w:sectPr w:rsidR="005C6529" w:rsidRPr="005C6529" w:rsidSect="00C10EFE">
      <w:footerReference w:type="default" r:id="rId19"/>
      <w:pgSz w:w="11906" w:h="16838" w:code="9"/>
      <w:pgMar w:top="1560"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24D5B" w14:textId="77777777" w:rsidR="009A00E1" w:rsidRDefault="009A00E1" w:rsidP="00505622">
      <w:pPr>
        <w:spacing w:after="0" w:line="240" w:lineRule="auto"/>
      </w:pPr>
      <w:r>
        <w:separator/>
      </w:r>
    </w:p>
  </w:endnote>
  <w:endnote w:type="continuationSeparator" w:id="0">
    <w:p w14:paraId="39BBB79B" w14:textId="77777777" w:rsidR="009A00E1" w:rsidRDefault="009A00E1" w:rsidP="0050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C99FF" w14:textId="77777777" w:rsidR="00505622" w:rsidRDefault="002C528C">
    <w:pPr>
      <w:pStyle w:val="Piedepgina"/>
      <w:jc w:val="right"/>
    </w:pPr>
    <w:r>
      <w:fldChar w:fldCharType="begin"/>
    </w:r>
    <w:r>
      <w:instrText xml:space="preserve"> PAGE   \* MERGEFORMAT </w:instrText>
    </w:r>
    <w:r>
      <w:fldChar w:fldCharType="separate"/>
    </w:r>
    <w:r w:rsidR="0046418C">
      <w:rPr>
        <w:noProof/>
      </w:rPr>
      <w:t>2</w:t>
    </w:r>
    <w:r>
      <w:fldChar w:fldCharType="end"/>
    </w:r>
  </w:p>
  <w:p w14:paraId="167CB211" w14:textId="77777777" w:rsidR="00505622" w:rsidRDefault="005056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E0757" w14:textId="77777777" w:rsidR="009A00E1" w:rsidRDefault="009A00E1" w:rsidP="00505622">
      <w:pPr>
        <w:spacing w:after="0" w:line="240" w:lineRule="auto"/>
      </w:pPr>
      <w:r>
        <w:separator/>
      </w:r>
    </w:p>
  </w:footnote>
  <w:footnote w:type="continuationSeparator" w:id="0">
    <w:p w14:paraId="44B209C5" w14:textId="77777777" w:rsidR="009A00E1" w:rsidRDefault="009A00E1" w:rsidP="00505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1CB"/>
    <w:multiLevelType w:val="hybridMultilevel"/>
    <w:tmpl w:val="E86035EA"/>
    <w:lvl w:ilvl="0" w:tplc="DF9AD89E">
      <w:start w:val="1"/>
      <w:numFmt w:val="bullet"/>
      <w:lvlText w:val=""/>
      <w:lvlJc w:val="left"/>
      <w:pPr>
        <w:ind w:left="720" w:hanging="360"/>
      </w:pPr>
      <w:rPr>
        <w:rFonts w:ascii="Symbol" w:hAnsi="Symbol" w:hint="default"/>
      </w:rPr>
    </w:lvl>
    <w:lvl w:ilvl="1" w:tplc="AC2A71C6">
      <w:start w:val="1"/>
      <w:numFmt w:val="bullet"/>
      <w:lvlText w:val="o"/>
      <w:lvlJc w:val="left"/>
      <w:pPr>
        <w:ind w:left="1440" w:hanging="360"/>
      </w:pPr>
      <w:rPr>
        <w:rFonts w:ascii="Courier New" w:hAnsi="Courier New" w:hint="default"/>
      </w:rPr>
    </w:lvl>
    <w:lvl w:ilvl="2" w:tplc="1C80B98C">
      <w:start w:val="1"/>
      <w:numFmt w:val="bullet"/>
      <w:lvlText w:val=""/>
      <w:lvlJc w:val="left"/>
      <w:pPr>
        <w:ind w:left="2160" w:hanging="360"/>
      </w:pPr>
      <w:rPr>
        <w:rFonts w:ascii="Wingdings" w:hAnsi="Wingdings" w:hint="default"/>
      </w:rPr>
    </w:lvl>
    <w:lvl w:ilvl="3" w:tplc="B482943E">
      <w:start w:val="1"/>
      <w:numFmt w:val="bullet"/>
      <w:lvlText w:val=""/>
      <w:lvlJc w:val="left"/>
      <w:pPr>
        <w:ind w:left="2880" w:hanging="360"/>
      </w:pPr>
      <w:rPr>
        <w:rFonts w:ascii="Symbol" w:hAnsi="Symbol" w:hint="default"/>
      </w:rPr>
    </w:lvl>
    <w:lvl w:ilvl="4" w:tplc="8F7E3B92">
      <w:start w:val="1"/>
      <w:numFmt w:val="bullet"/>
      <w:lvlText w:val="o"/>
      <w:lvlJc w:val="left"/>
      <w:pPr>
        <w:ind w:left="3600" w:hanging="360"/>
      </w:pPr>
      <w:rPr>
        <w:rFonts w:ascii="Courier New" w:hAnsi="Courier New" w:hint="default"/>
      </w:rPr>
    </w:lvl>
    <w:lvl w:ilvl="5" w:tplc="A712DFD4">
      <w:start w:val="1"/>
      <w:numFmt w:val="bullet"/>
      <w:lvlText w:val=""/>
      <w:lvlJc w:val="left"/>
      <w:pPr>
        <w:ind w:left="4320" w:hanging="360"/>
      </w:pPr>
      <w:rPr>
        <w:rFonts w:ascii="Wingdings" w:hAnsi="Wingdings" w:hint="default"/>
      </w:rPr>
    </w:lvl>
    <w:lvl w:ilvl="6" w:tplc="80D01C76">
      <w:start w:val="1"/>
      <w:numFmt w:val="bullet"/>
      <w:lvlText w:val=""/>
      <w:lvlJc w:val="left"/>
      <w:pPr>
        <w:ind w:left="5040" w:hanging="360"/>
      </w:pPr>
      <w:rPr>
        <w:rFonts w:ascii="Symbol" w:hAnsi="Symbol" w:hint="default"/>
      </w:rPr>
    </w:lvl>
    <w:lvl w:ilvl="7" w:tplc="49BE8072">
      <w:start w:val="1"/>
      <w:numFmt w:val="bullet"/>
      <w:lvlText w:val="o"/>
      <w:lvlJc w:val="left"/>
      <w:pPr>
        <w:ind w:left="5760" w:hanging="360"/>
      </w:pPr>
      <w:rPr>
        <w:rFonts w:ascii="Courier New" w:hAnsi="Courier New" w:hint="default"/>
      </w:rPr>
    </w:lvl>
    <w:lvl w:ilvl="8" w:tplc="2892C720">
      <w:start w:val="1"/>
      <w:numFmt w:val="bullet"/>
      <w:lvlText w:val=""/>
      <w:lvlJc w:val="left"/>
      <w:pPr>
        <w:ind w:left="6480" w:hanging="360"/>
      </w:pPr>
      <w:rPr>
        <w:rFonts w:ascii="Wingdings" w:hAnsi="Wingdings" w:hint="default"/>
      </w:rPr>
    </w:lvl>
  </w:abstractNum>
  <w:abstractNum w:abstractNumId="1" w15:restartNumberingAfterBreak="0">
    <w:nsid w:val="04DA5DEC"/>
    <w:multiLevelType w:val="multilevel"/>
    <w:tmpl w:val="FAE48C2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9BF2143"/>
    <w:multiLevelType w:val="hybridMultilevel"/>
    <w:tmpl w:val="BB66D992"/>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start w:val="1"/>
      <w:numFmt w:val="lowerRoman"/>
      <w:lvlText w:val="%3."/>
      <w:lvlJc w:val="right"/>
      <w:pPr>
        <w:ind w:left="2160" w:hanging="180"/>
      </w:pPr>
    </w:lvl>
    <w:lvl w:ilvl="3" w:tplc="380A000F">
      <w:start w:val="1"/>
      <w:numFmt w:val="decimal"/>
      <w:lvlText w:val="%4."/>
      <w:lvlJc w:val="left"/>
      <w:pPr>
        <w:ind w:left="2880" w:hanging="360"/>
      </w:pPr>
    </w:lvl>
    <w:lvl w:ilvl="4" w:tplc="380A0019">
      <w:start w:val="1"/>
      <w:numFmt w:val="lowerLetter"/>
      <w:lvlText w:val="%5."/>
      <w:lvlJc w:val="left"/>
      <w:pPr>
        <w:ind w:left="3600" w:hanging="360"/>
      </w:pPr>
    </w:lvl>
    <w:lvl w:ilvl="5" w:tplc="380A001B">
      <w:start w:val="1"/>
      <w:numFmt w:val="lowerRoman"/>
      <w:lvlText w:val="%6."/>
      <w:lvlJc w:val="right"/>
      <w:pPr>
        <w:ind w:left="4320" w:hanging="180"/>
      </w:pPr>
    </w:lvl>
    <w:lvl w:ilvl="6" w:tplc="380A000F">
      <w:start w:val="1"/>
      <w:numFmt w:val="decimal"/>
      <w:lvlText w:val="%7."/>
      <w:lvlJc w:val="left"/>
      <w:pPr>
        <w:ind w:left="5040" w:hanging="360"/>
      </w:pPr>
    </w:lvl>
    <w:lvl w:ilvl="7" w:tplc="380A0019">
      <w:start w:val="1"/>
      <w:numFmt w:val="lowerLetter"/>
      <w:lvlText w:val="%8."/>
      <w:lvlJc w:val="left"/>
      <w:pPr>
        <w:ind w:left="5760" w:hanging="360"/>
      </w:pPr>
    </w:lvl>
    <w:lvl w:ilvl="8" w:tplc="380A001B">
      <w:start w:val="1"/>
      <w:numFmt w:val="lowerRoman"/>
      <w:lvlText w:val="%9."/>
      <w:lvlJc w:val="right"/>
      <w:pPr>
        <w:ind w:left="6480" w:hanging="180"/>
      </w:pPr>
    </w:lvl>
  </w:abstractNum>
  <w:abstractNum w:abstractNumId="3" w15:restartNumberingAfterBreak="0">
    <w:nsid w:val="0F990296"/>
    <w:multiLevelType w:val="hybridMultilevel"/>
    <w:tmpl w:val="B81808E8"/>
    <w:lvl w:ilvl="0" w:tplc="11F8DAC0">
      <w:start w:val="1"/>
      <w:numFmt w:val="bullet"/>
      <w:lvlText w:val=""/>
      <w:lvlJc w:val="left"/>
      <w:pPr>
        <w:ind w:left="720" w:hanging="360"/>
      </w:pPr>
      <w:rPr>
        <w:rFonts w:ascii="Symbol" w:hAnsi="Symbol" w:hint="default"/>
      </w:rPr>
    </w:lvl>
    <w:lvl w:ilvl="1" w:tplc="93EEB98E">
      <w:start w:val="1"/>
      <w:numFmt w:val="bullet"/>
      <w:lvlText w:val="o"/>
      <w:lvlJc w:val="left"/>
      <w:pPr>
        <w:ind w:left="1440" w:hanging="360"/>
      </w:pPr>
      <w:rPr>
        <w:rFonts w:ascii="Courier New" w:hAnsi="Courier New" w:hint="default"/>
      </w:rPr>
    </w:lvl>
    <w:lvl w:ilvl="2" w:tplc="217624F6">
      <w:start w:val="1"/>
      <w:numFmt w:val="bullet"/>
      <w:lvlText w:val=""/>
      <w:lvlJc w:val="left"/>
      <w:pPr>
        <w:ind w:left="2160" w:hanging="360"/>
      </w:pPr>
      <w:rPr>
        <w:rFonts w:ascii="Wingdings" w:hAnsi="Wingdings" w:hint="default"/>
      </w:rPr>
    </w:lvl>
    <w:lvl w:ilvl="3" w:tplc="54FA6508">
      <w:start w:val="1"/>
      <w:numFmt w:val="bullet"/>
      <w:lvlText w:val=""/>
      <w:lvlJc w:val="left"/>
      <w:pPr>
        <w:ind w:left="2880" w:hanging="360"/>
      </w:pPr>
      <w:rPr>
        <w:rFonts w:ascii="Symbol" w:hAnsi="Symbol" w:hint="default"/>
      </w:rPr>
    </w:lvl>
    <w:lvl w:ilvl="4" w:tplc="4B542796">
      <w:start w:val="1"/>
      <w:numFmt w:val="bullet"/>
      <w:lvlText w:val="o"/>
      <w:lvlJc w:val="left"/>
      <w:pPr>
        <w:ind w:left="3600" w:hanging="360"/>
      </w:pPr>
      <w:rPr>
        <w:rFonts w:ascii="Courier New" w:hAnsi="Courier New" w:hint="default"/>
      </w:rPr>
    </w:lvl>
    <w:lvl w:ilvl="5" w:tplc="0D7A5836">
      <w:start w:val="1"/>
      <w:numFmt w:val="bullet"/>
      <w:lvlText w:val=""/>
      <w:lvlJc w:val="left"/>
      <w:pPr>
        <w:ind w:left="4320" w:hanging="360"/>
      </w:pPr>
      <w:rPr>
        <w:rFonts w:ascii="Wingdings" w:hAnsi="Wingdings" w:hint="default"/>
      </w:rPr>
    </w:lvl>
    <w:lvl w:ilvl="6" w:tplc="93FA41F4">
      <w:start w:val="1"/>
      <w:numFmt w:val="bullet"/>
      <w:lvlText w:val=""/>
      <w:lvlJc w:val="left"/>
      <w:pPr>
        <w:ind w:left="5040" w:hanging="360"/>
      </w:pPr>
      <w:rPr>
        <w:rFonts w:ascii="Symbol" w:hAnsi="Symbol" w:hint="default"/>
      </w:rPr>
    </w:lvl>
    <w:lvl w:ilvl="7" w:tplc="96281F22">
      <w:start w:val="1"/>
      <w:numFmt w:val="bullet"/>
      <w:lvlText w:val="o"/>
      <w:lvlJc w:val="left"/>
      <w:pPr>
        <w:ind w:left="5760" w:hanging="360"/>
      </w:pPr>
      <w:rPr>
        <w:rFonts w:ascii="Courier New" w:hAnsi="Courier New" w:hint="default"/>
      </w:rPr>
    </w:lvl>
    <w:lvl w:ilvl="8" w:tplc="B3EABE76">
      <w:start w:val="1"/>
      <w:numFmt w:val="bullet"/>
      <w:lvlText w:val=""/>
      <w:lvlJc w:val="left"/>
      <w:pPr>
        <w:ind w:left="6480" w:hanging="360"/>
      </w:pPr>
      <w:rPr>
        <w:rFonts w:ascii="Wingdings" w:hAnsi="Wingdings" w:hint="default"/>
      </w:rPr>
    </w:lvl>
  </w:abstractNum>
  <w:abstractNum w:abstractNumId="4" w15:restartNumberingAfterBreak="0">
    <w:nsid w:val="1A945562"/>
    <w:multiLevelType w:val="hybridMultilevel"/>
    <w:tmpl w:val="A3EAC2CA"/>
    <w:lvl w:ilvl="0" w:tplc="488C93FC">
      <w:start w:val="1"/>
      <w:numFmt w:val="bullet"/>
      <w:lvlText w:val=""/>
      <w:lvlJc w:val="left"/>
      <w:pPr>
        <w:ind w:left="720" w:hanging="360"/>
      </w:pPr>
      <w:rPr>
        <w:rFonts w:ascii="Symbol" w:hAnsi="Symbol" w:hint="default"/>
      </w:rPr>
    </w:lvl>
    <w:lvl w:ilvl="1" w:tplc="CA582EE8">
      <w:start w:val="1"/>
      <w:numFmt w:val="bullet"/>
      <w:lvlText w:val="o"/>
      <w:lvlJc w:val="left"/>
      <w:pPr>
        <w:ind w:left="1440" w:hanging="360"/>
      </w:pPr>
      <w:rPr>
        <w:rFonts w:ascii="Courier New" w:hAnsi="Courier New" w:hint="default"/>
      </w:rPr>
    </w:lvl>
    <w:lvl w:ilvl="2" w:tplc="F80458B6">
      <w:start w:val="1"/>
      <w:numFmt w:val="bullet"/>
      <w:lvlText w:val=""/>
      <w:lvlJc w:val="left"/>
      <w:pPr>
        <w:ind w:left="2160" w:hanging="360"/>
      </w:pPr>
      <w:rPr>
        <w:rFonts w:ascii="Wingdings" w:hAnsi="Wingdings" w:hint="default"/>
      </w:rPr>
    </w:lvl>
    <w:lvl w:ilvl="3" w:tplc="B0EAA4EE">
      <w:start w:val="1"/>
      <w:numFmt w:val="bullet"/>
      <w:lvlText w:val=""/>
      <w:lvlJc w:val="left"/>
      <w:pPr>
        <w:ind w:left="2880" w:hanging="360"/>
      </w:pPr>
      <w:rPr>
        <w:rFonts w:ascii="Symbol" w:hAnsi="Symbol" w:hint="default"/>
      </w:rPr>
    </w:lvl>
    <w:lvl w:ilvl="4" w:tplc="B86EF512">
      <w:start w:val="1"/>
      <w:numFmt w:val="bullet"/>
      <w:lvlText w:val="o"/>
      <w:lvlJc w:val="left"/>
      <w:pPr>
        <w:ind w:left="3600" w:hanging="360"/>
      </w:pPr>
      <w:rPr>
        <w:rFonts w:ascii="Courier New" w:hAnsi="Courier New" w:hint="default"/>
      </w:rPr>
    </w:lvl>
    <w:lvl w:ilvl="5" w:tplc="485439A8">
      <w:start w:val="1"/>
      <w:numFmt w:val="bullet"/>
      <w:lvlText w:val=""/>
      <w:lvlJc w:val="left"/>
      <w:pPr>
        <w:ind w:left="4320" w:hanging="360"/>
      </w:pPr>
      <w:rPr>
        <w:rFonts w:ascii="Wingdings" w:hAnsi="Wingdings" w:hint="default"/>
      </w:rPr>
    </w:lvl>
    <w:lvl w:ilvl="6" w:tplc="3E3E5DB0">
      <w:start w:val="1"/>
      <w:numFmt w:val="bullet"/>
      <w:lvlText w:val=""/>
      <w:lvlJc w:val="left"/>
      <w:pPr>
        <w:ind w:left="5040" w:hanging="360"/>
      </w:pPr>
      <w:rPr>
        <w:rFonts w:ascii="Symbol" w:hAnsi="Symbol" w:hint="default"/>
      </w:rPr>
    </w:lvl>
    <w:lvl w:ilvl="7" w:tplc="A218115A">
      <w:start w:val="1"/>
      <w:numFmt w:val="bullet"/>
      <w:lvlText w:val="o"/>
      <w:lvlJc w:val="left"/>
      <w:pPr>
        <w:ind w:left="5760" w:hanging="360"/>
      </w:pPr>
      <w:rPr>
        <w:rFonts w:ascii="Courier New" w:hAnsi="Courier New" w:hint="default"/>
      </w:rPr>
    </w:lvl>
    <w:lvl w:ilvl="8" w:tplc="FFE6C95A">
      <w:start w:val="1"/>
      <w:numFmt w:val="bullet"/>
      <w:lvlText w:val=""/>
      <w:lvlJc w:val="left"/>
      <w:pPr>
        <w:ind w:left="6480" w:hanging="360"/>
      </w:pPr>
      <w:rPr>
        <w:rFonts w:ascii="Wingdings" w:hAnsi="Wingdings" w:hint="default"/>
      </w:rPr>
    </w:lvl>
  </w:abstractNum>
  <w:abstractNum w:abstractNumId="5" w15:restartNumberingAfterBreak="0">
    <w:nsid w:val="24A86B8A"/>
    <w:multiLevelType w:val="hybridMultilevel"/>
    <w:tmpl w:val="C1B86666"/>
    <w:lvl w:ilvl="0" w:tplc="FFFFFFFF">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29D50196"/>
    <w:multiLevelType w:val="hybridMultilevel"/>
    <w:tmpl w:val="BE206E7A"/>
    <w:lvl w:ilvl="0" w:tplc="07A80E60">
      <w:start w:val="1"/>
      <w:numFmt w:val="bullet"/>
      <w:lvlText w:val="-"/>
      <w:lvlJc w:val="left"/>
      <w:pPr>
        <w:ind w:left="786" w:hanging="360"/>
      </w:pPr>
      <w:rPr>
        <w:rFonts w:ascii="Calibri" w:eastAsia="Calibri" w:hAnsi="Calibri" w:cs="Calibri" w:hint="default"/>
      </w:rPr>
    </w:lvl>
    <w:lvl w:ilvl="1" w:tplc="380A0003" w:tentative="1">
      <w:start w:val="1"/>
      <w:numFmt w:val="bullet"/>
      <w:lvlText w:val="o"/>
      <w:lvlJc w:val="left"/>
      <w:pPr>
        <w:ind w:left="1506" w:hanging="360"/>
      </w:pPr>
      <w:rPr>
        <w:rFonts w:ascii="Courier New" w:hAnsi="Courier New" w:cs="Courier New" w:hint="default"/>
      </w:rPr>
    </w:lvl>
    <w:lvl w:ilvl="2" w:tplc="380A0005" w:tentative="1">
      <w:start w:val="1"/>
      <w:numFmt w:val="bullet"/>
      <w:lvlText w:val=""/>
      <w:lvlJc w:val="left"/>
      <w:pPr>
        <w:ind w:left="2226" w:hanging="360"/>
      </w:pPr>
      <w:rPr>
        <w:rFonts w:ascii="Wingdings" w:hAnsi="Wingdings" w:hint="default"/>
      </w:rPr>
    </w:lvl>
    <w:lvl w:ilvl="3" w:tplc="380A0001" w:tentative="1">
      <w:start w:val="1"/>
      <w:numFmt w:val="bullet"/>
      <w:lvlText w:val=""/>
      <w:lvlJc w:val="left"/>
      <w:pPr>
        <w:ind w:left="2946" w:hanging="360"/>
      </w:pPr>
      <w:rPr>
        <w:rFonts w:ascii="Symbol" w:hAnsi="Symbol" w:hint="default"/>
      </w:rPr>
    </w:lvl>
    <w:lvl w:ilvl="4" w:tplc="380A0003" w:tentative="1">
      <w:start w:val="1"/>
      <w:numFmt w:val="bullet"/>
      <w:lvlText w:val="o"/>
      <w:lvlJc w:val="left"/>
      <w:pPr>
        <w:ind w:left="3666" w:hanging="360"/>
      </w:pPr>
      <w:rPr>
        <w:rFonts w:ascii="Courier New" w:hAnsi="Courier New" w:cs="Courier New" w:hint="default"/>
      </w:rPr>
    </w:lvl>
    <w:lvl w:ilvl="5" w:tplc="380A0005" w:tentative="1">
      <w:start w:val="1"/>
      <w:numFmt w:val="bullet"/>
      <w:lvlText w:val=""/>
      <w:lvlJc w:val="left"/>
      <w:pPr>
        <w:ind w:left="4386" w:hanging="360"/>
      </w:pPr>
      <w:rPr>
        <w:rFonts w:ascii="Wingdings" w:hAnsi="Wingdings" w:hint="default"/>
      </w:rPr>
    </w:lvl>
    <w:lvl w:ilvl="6" w:tplc="380A0001" w:tentative="1">
      <w:start w:val="1"/>
      <w:numFmt w:val="bullet"/>
      <w:lvlText w:val=""/>
      <w:lvlJc w:val="left"/>
      <w:pPr>
        <w:ind w:left="5106" w:hanging="360"/>
      </w:pPr>
      <w:rPr>
        <w:rFonts w:ascii="Symbol" w:hAnsi="Symbol" w:hint="default"/>
      </w:rPr>
    </w:lvl>
    <w:lvl w:ilvl="7" w:tplc="380A0003" w:tentative="1">
      <w:start w:val="1"/>
      <w:numFmt w:val="bullet"/>
      <w:lvlText w:val="o"/>
      <w:lvlJc w:val="left"/>
      <w:pPr>
        <w:ind w:left="5826" w:hanging="360"/>
      </w:pPr>
      <w:rPr>
        <w:rFonts w:ascii="Courier New" w:hAnsi="Courier New" w:cs="Courier New" w:hint="default"/>
      </w:rPr>
    </w:lvl>
    <w:lvl w:ilvl="8" w:tplc="380A0005" w:tentative="1">
      <w:start w:val="1"/>
      <w:numFmt w:val="bullet"/>
      <w:lvlText w:val=""/>
      <w:lvlJc w:val="left"/>
      <w:pPr>
        <w:ind w:left="6546" w:hanging="360"/>
      </w:pPr>
      <w:rPr>
        <w:rFonts w:ascii="Wingdings" w:hAnsi="Wingdings" w:hint="default"/>
      </w:rPr>
    </w:lvl>
  </w:abstractNum>
  <w:abstractNum w:abstractNumId="7" w15:restartNumberingAfterBreak="0">
    <w:nsid w:val="2C226081"/>
    <w:multiLevelType w:val="hybridMultilevel"/>
    <w:tmpl w:val="DEDC4B9A"/>
    <w:lvl w:ilvl="0" w:tplc="C9B0E3DE">
      <w:start w:val="1"/>
      <w:numFmt w:val="bullet"/>
      <w:lvlText w:val=""/>
      <w:lvlJc w:val="left"/>
      <w:pPr>
        <w:ind w:left="720" w:hanging="360"/>
      </w:pPr>
      <w:rPr>
        <w:rFonts w:ascii="Symbol" w:hAnsi="Symbol" w:hint="default"/>
      </w:rPr>
    </w:lvl>
    <w:lvl w:ilvl="1" w:tplc="45507478">
      <w:start w:val="1"/>
      <w:numFmt w:val="bullet"/>
      <w:lvlText w:val="o"/>
      <w:lvlJc w:val="left"/>
      <w:pPr>
        <w:ind w:left="1440" w:hanging="360"/>
      </w:pPr>
      <w:rPr>
        <w:rFonts w:ascii="Courier New" w:hAnsi="Courier New" w:hint="default"/>
      </w:rPr>
    </w:lvl>
    <w:lvl w:ilvl="2" w:tplc="A4C0F028">
      <w:start w:val="1"/>
      <w:numFmt w:val="bullet"/>
      <w:lvlText w:val=""/>
      <w:lvlJc w:val="left"/>
      <w:pPr>
        <w:ind w:left="2160" w:hanging="360"/>
      </w:pPr>
      <w:rPr>
        <w:rFonts w:ascii="Wingdings" w:hAnsi="Wingdings" w:hint="default"/>
      </w:rPr>
    </w:lvl>
    <w:lvl w:ilvl="3" w:tplc="AF68D896">
      <w:start w:val="1"/>
      <w:numFmt w:val="bullet"/>
      <w:lvlText w:val=""/>
      <w:lvlJc w:val="left"/>
      <w:pPr>
        <w:ind w:left="2880" w:hanging="360"/>
      </w:pPr>
      <w:rPr>
        <w:rFonts w:ascii="Symbol" w:hAnsi="Symbol" w:hint="default"/>
      </w:rPr>
    </w:lvl>
    <w:lvl w:ilvl="4" w:tplc="754427B6">
      <w:start w:val="1"/>
      <w:numFmt w:val="bullet"/>
      <w:lvlText w:val="o"/>
      <w:lvlJc w:val="left"/>
      <w:pPr>
        <w:ind w:left="3600" w:hanging="360"/>
      </w:pPr>
      <w:rPr>
        <w:rFonts w:ascii="Courier New" w:hAnsi="Courier New" w:hint="default"/>
      </w:rPr>
    </w:lvl>
    <w:lvl w:ilvl="5" w:tplc="C494FC68">
      <w:start w:val="1"/>
      <w:numFmt w:val="bullet"/>
      <w:lvlText w:val=""/>
      <w:lvlJc w:val="left"/>
      <w:pPr>
        <w:ind w:left="4320" w:hanging="360"/>
      </w:pPr>
      <w:rPr>
        <w:rFonts w:ascii="Wingdings" w:hAnsi="Wingdings" w:hint="default"/>
      </w:rPr>
    </w:lvl>
    <w:lvl w:ilvl="6" w:tplc="D932058E">
      <w:start w:val="1"/>
      <w:numFmt w:val="bullet"/>
      <w:lvlText w:val=""/>
      <w:lvlJc w:val="left"/>
      <w:pPr>
        <w:ind w:left="5040" w:hanging="360"/>
      </w:pPr>
      <w:rPr>
        <w:rFonts w:ascii="Symbol" w:hAnsi="Symbol" w:hint="default"/>
      </w:rPr>
    </w:lvl>
    <w:lvl w:ilvl="7" w:tplc="7660DF5E">
      <w:start w:val="1"/>
      <w:numFmt w:val="bullet"/>
      <w:lvlText w:val="o"/>
      <w:lvlJc w:val="left"/>
      <w:pPr>
        <w:ind w:left="5760" w:hanging="360"/>
      </w:pPr>
      <w:rPr>
        <w:rFonts w:ascii="Courier New" w:hAnsi="Courier New" w:hint="default"/>
      </w:rPr>
    </w:lvl>
    <w:lvl w:ilvl="8" w:tplc="ABF0BED6">
      <w:start w:val="1"/>
      <w:numFmt w:val="bullet"/>
      <w:lvlText w:val=""/>
      <w:lvlJc w:val="left"/>
      <w:pPr>
        <w:ind w:left="6480" w:hanging="360"/>
      </w:pPr>
      <w:rPr>
        <w:rFonts w:ascii="Wingdings" w:hAnsi="Wingdings" w:hint="default"/>
      </w:rPr>
    </w:lvl>
  </w:abstractNum>
  <w:abstractNum w:abstractNumId="8" w15:restartNumberingAfterBreak="0">
    <w:nsid w:val="2CEA511C"/>
    <w:multiLevelType w:val="hybridMultilevel"/>
    <w:tmpl w:val="D878302C"/>
    <w:lvl w:ilvl="0" w:tplc="71761A44">
      <w:start w:val="1"/>
      <w:numFmt w:val="bullet"/>
      <w:lvlText w:val=""/>
      <w:lvlJc w:val="left"/>
      <w:pPr>
        <w:ind w:left="720" w:hanging="360"/>
      </w:pPr>
      <w:rPr>
        <w:rFonts w:ascii="Symbol" w:hAnsi="Symbol" w:hint="default"/>
      </w:rPr>
    </w:lvl>
    <w:lvl w:ilvl="1" w:tplc="2A36A0CC">
      <w:start w:val="1"/>
      <w:numFmt w:val="bullet"/>
      <w:lvlText w:val="o"/>
      <w:lvlJc w:val="left"/>
      <w:pPr>
        <w:ind w:left="1440" w:hanging="360"/>
      </w:pPr>
      <w:rPr>
        <w:rFonts w:ascii="Courier New" w:hAnsi="Courier New" w:hint="default"/>
      </w:rPr>
    </w:lvl>
    <w:lvl w:ilvl="2" w:tplc="63867690">
      <w:start w:val="1"/>
      <w:numFmt w:val="bullet"/>
      <w:lvlText w:val=""/>
      <w:lvlJc w:val="left"/>
      <w:pPr>
        <w:ind w:left="2160" w:hanging="360"/>
      </w:pPr>
      <w:rPr>
        <w:rFonts w:ascii="Wingdings" w:hAnsi="Wingdings" w:hint="default"/>
      </w:rPr>
    </w:lvl>
    <w:lvl w:ilvl="3" w:tplc="0D54909C">
      <w:start w:val="1"/>
      <w:numFmt w:val="bullet"/>
      <w:lvlText w:val=""/>
      <w:lvlJc w:val="left"/>
      <w:pPr>
        <w:ind w:left="2880" w:hanging="360"/>
      </w:pPr>
      <w:rPr>
        <w:rFonts w:ascii="Symbol" w:hAnsi="Symbol" w:hint="default"/>
      </w:rPr>
    </w:lvl>
    <w:lvl w:ilvl="4" w:tplc="54C8025E">
      <w:start w:val="1"/>
      <w:numFmt w:val="bullet"/>
      <w:lvlText w:val="o"/>
      <w:lvlJc w:val="left"/>
      <w:pPr>
        <w:ind w:left="3600" w:hanging="360"/>
      </w:pPr>
      <w:rPr>
        <w:rFonts w:ascii="Courier New" w:hAnsi="Courier New" w:hint="default"/>
      </w:rPr>
    </w:lvl>
    <w:lvl w:ilvl="5" w:tplc="32E4CB78">
      <w:start w:val="1"/>
      <w:numFmt w:val="bullet"/>
      <w:lvlText w:val=""/>
      <w:lvlJc w:val="left"/>
      <w:pPr>
        <w:ind w:left="4320" w:hanging="360"/>
      </w:pPr>
      <w:rPr>
        <w:rFonts w:ascii="Wingdings" w:hAnsi="Wingdings" w:hint="default"/>
      </w:rPr>
    </w:lvl>
    <w:lvl w:ilvl="6" w:tplc="43105178">
      <w:start w:val="1"/>
      <w:numFmt w:val="bullet"/>
      <w:lvlText w:val=""/>
      <w:lvlJc w:val="left"/>
      <w:pPr>
        <w:ind w:left="5040" w:hanging="360"/>
      </w:pPr>
      <w:rPr>
        <w:rFonts w:ascii="Symbol" w:hAnsi="Symbol" w:hint="default"/>
      </w:rPr>
    </w:lvl>
    <w:lvl w:ilvl="7" w:tplc="CF02FD24">
      <w:start w:val="1"/>
      <w:numFmt w:val="bullet"/>
      <w:lvlText w:val="o"/>
      <w:lvlJc w:val="left"/>
      <w:pPr>
        <w:ind w:left="5760" w:hanging="360"/>
      </w:pPr>
      <w:rPr>
        <w:rFonts w:ascii="Courier New" w:hAnsi="Courier New" w:hint="default"/>
      </w:rPr>
    </w:lvl>
    <w:lvl w:ilvl="8" w:tplc="06DEDB96">
      <w:start w:val="1"/>
      <w:numFmt w:val="bullet"/>
      <w:lvlText w:val=""/>
      <w:lvlJc w:val="left"/>
      <w:pPr>
        <w:ind w:left="6480" w:hanging="360"/>
      </w:pPr>
      <w:rPr>
        <w:rFonts w:ascii="Wingdings" w:hAnsi="Wingdings" w:hint="default"/>
      </w:rPr>
    </w:lvl>
  </w:abstractNum>
  <w:abstractNum w:abstractNumId="9" w15:restartNumberingAfterBreak="0">
    <w:nsid w:val="2CFB5C79"/>
    <w:multiLevelType w:val="hybridMultilevel"/>
    <w:tmpl w:val="8B327460"/>
    <w:lvl w:ilvl="0" w:tplc="1A104D1E">
      <w:start w:val="1"/>
      <w:numFmt w:val="bullet"/>
      <w:lvlText w:val=""/>
      <w:lvlJc w:val="left"/>
      <w:pPr>
        <w:ind w:left="720" w:hanging="360"/>
      </w:pPr>
      <w:rPr>
        <w:rFonts w:ascii="Symbol" w:hAnsi="Symbol" w:hint="default"/>
      </w:rPr>
    </w:lvl>
    <w:lvl w:ilvl="1" w:tplc="C774423A">
      <w:start w:val="1"/>
      <w:numFmt w:val="bullet"/>
      <w:lvlText w:val="o"/>
      <w:lvlJc w:val="left"/>
      <w:pPr>
        <w:ind w:left="1440" w:hanging="360"/>
      </w:pPr>
      <w:rPr>
        <w:rFonts w:ascii="Courier New" w:hAnsi="Courier New" w:hint="default"/>
      </w:rPr>
    </w:lvl>
    <w:lvl w:ilvl="2" w:tplc="F8D24740">
      <w:start w:val="1"/>
      <w:numFmt w:val="bullet"/>
      <w:lvlText w:val=""/>
      <w:lvlJc w:val="left"/>
      <w:pPr>
        <w:ind w:left="2160" w:hanging="360"/>
      </w:pPr>
      <w:rPr>
        <w:rFonts w:ascii="Wingdings" w:hAnsi="Wingdings" w:hint="default"/>
      </w:rPr>
    </w:lvl>
    <w:lvl w:ilvl="3" w:tplc="E528CAC8">
      <w:start w:val="1"/>
      <w:numFmt w:val="bullet"/>
      <w:lvlText w:val=""/>
      <w:lvlJc w:val="left"/>
      <w:pPr>
        <w:ind w:left="2880" w:hanging="360"/>
      </w:pPr>
      <w:rPr>
        <w:rFonts w:ascii="Symbol" w:hAnsi="Symbol" w:hint="default"/>
      </w:rPr>
    </w:lvl>
    <w:lvl w:ilvl="4" w:tplc="09C65196">
      <w:start w:val="1"/>
      <w:numFmt w:val="bullet"/>
      <w:lvlText w:val="o"/>
      <w:lvlJc w:val="left"/>
      <w:pPr>
        <w:ind w:left="3600" w:hanging="360"/>
      </w:pPr>
      <w:rPr>
        <w:rFonts w:ascii="Courier New" w:hAnsi="Courier New" w:hint="default"/>
      </w:rPr>
    </w:lvl>
    <w:lvl w:ilvl="5" w:tplc="6964A6EC">
      <w:start w:val="1"/>
      <w:numFmt w:val="bullet"/>
      <w:lvlText w:val=""/>
      <w:lvlJc w:val="left"/>
      <w:pPr>
        <w:ind w:left="4320" w:hanging="360"/>
      </w:pPr>
      <w:rPr>
        <w:rFonts w:ascii="Wingdings" w:hAnsi="Wingdings" w:hint="default"/>
      </w:rPr>
    </w:lvl>
    <w:lvl w:ilvl="6" w:tplc="2C1A2FB4">
      <w:start w:val="1"/>
      <w:numFmt w:val="bullet"/>
      <w:lvlText w:val=""/>
      <w:lvlJc w:val="left"/>
      <w:pPr>
        <w:ind w:left="5040" w:hanging="360"/>
      </w:pPr>
      <w:rPr>
        <w:rFonts w:ascii="Symbol" w:hAnsi="Symbol" w:hint="default"/>
      </w:rPr>
    </w:lvl>
    <w:lvl w:ilvl="7" w:tplc="564865C6">
      <w:start w:val="1"/>
      <w:numFmt w:val="bullet"/>
      <w:lvlText w:val="o"/>
      <w:lvlJc w:val="left"/>
      <w:pPr>
        <w:ind w:left="5760" w:hanging="360"/>
      </w:pPr>
      <w:rPr>
        <w:rFonts w:ascii="Courier New" w:hAnsi="Courier New" w:hint="default"/>
      </w:rPr>
    </w:lvl>
    <w:lvl w:ilvl="8" w:tplc="E1DEB4CC">
      <w:start w:val="1"/>
      <w:numFmt w:val="bullet"/>
      <w:lvlText w:val=""/>
      <w:lvlJc w:val="left"/>
      <w:pPr>
        <w:ind w:left="6480" w:hanging="360"/>
      </w:pPr>
      <w:rPr>
        <w:rFonts w:ascii="Wingdings" w:hAnsi="Wingdings" w:hint="default"/>
      </w:rPr>
    </w:lvl>
  </w:abstractNum>
  <w:abstractNum w:abstractNumId="10" w15:restartNumberingAfterBreak="0">
    <w:nsid w:val="2E7632FE"/>
    <w:multiLevelType w:val="hybridMultilevel"/>
    <w:tmpl w:val="1386442E"/>
    <w:lvl w:ilvl="0" w:tplc="16C2654C">
      <w:start w:val="1"/>
      <w:numFmt w:val="bullet"/>
      <w:lvlText w:val=""/>
      <w:lvlJc w:val="left"/>
      <w:pPr>
        <w:ind w:left="720" w:hanging="360"/>
      </w:pPr>
      <w:rPr>
        <w:rFonts w:ascii="Symbol" w:hAnsi="Symbol" w:hint="default"/>
      </w:rPr>
    </w:lvl>
    <w:lvl w:ilvl="1" w:tplc="6F9AED28">
      <w:start w:val="1"/>
      <w:numFmt w:val="bullet"/>
      <w:lvlText w:val="o"/>
      <w:lvlJc w:val="left"/>
      <w:pPr>
        <w:ind w:left="1440" w:hanging="360"/>
      </w:pPr>
      <w:rPr>
        <w:rFonts w:ascii="Courier New" w:hAnsi="Courier New" w:hint="default"/>
      </w:rPr>
    </w:lvl>
    <w:lvl w:ilvl="2" w:tplc="CD0A7CA8">
      <w:start w:val="1"/>
      <w:numFmt w:val="bullet"/>
      <w:lvlText w:val=""/>
      <w:lvlJc w:val="left"/>
      <w:pPr>
        <w:ind w:left="2160" w:hanging="360"/>
      </w:pPr>
      <w:rPr>
        <w:rFonts w:ascii="Wingdings" w:hAnsi="Wingdings" w:hint="default"/>
      </w:rPr>
    </w:lvl>
    <w:lvl w:ilvl="3" w:tplc="C1E02B60">
      <w:start w:val="1"/>
      <w:numFmt w:val="bullet"/>
      <w:lvlText w:val=""/>
      <w:lvlJc w:val="left"/>
      <w:pPr>
        <w:ind w:left="2880" w:hanging="360"/>
      </w:pPr>
      <w:rPr>
        <w:rFonts w:ascii="Symbol" w:hAnsi="Symbol" w:hint="default"/>
      </w:rPr>
    </w:lvl>
    <w:lvl w:ilvl="4" w:tplc="7B387E94">
      <w:start w:val="1"/>
      <w:numFmt w:val="bullet"/>
      <w:lvlText w:val="o"/>
      <w:lvlJc w:val="left"/>
      <w:pPr>
        <w:ind w:left="3600" w:hanging="360"/>
      </w:pPr>
      <w:rPr>
        <w:rFonts w:ascii="Courier New" w:hAnsi="Courier New" w:hint="default"/>
      </w:rPr>
    </w:lvl>
    <w:lvl w:ilvl="5" w:tplc="95545CF4">
      <w:start w:val="1"/>
      <w:numFmt w:val="bullet"/>
      <w:lvlText w:val=""/>
      <w:lvlJc w:val="left"/>
      <w:pPr>
        <w:ind w:left="4320" w:hanging="360"/>
      </w:pPr>
      <w:rPr>
        <w:rFonts w:ascii="Wingdings" w:hAnsi="Wingdings" w:hint="default"/>
      </w:rPr>
    </w:lvl>
    <w:lvl w:ilvl="6" w:tplc="52C85754">
      <w:start w:val="1"/>
      <w:numFmt w:val="bullet"/>
      <w:lvlText w:val=""/>
      <w:lvlJc w:val="left"/>
      <w:pPr>
        <w:ind w:left="5040" w:hanging="360"/>
      </w:pPr>
      <w:rPr>
        <w:rFonts w:ascii="Symbol" w:hAnsi="Symbol" w:hint="default"/>
      </w:rPr>
    </w:lvl>
    <w:lvl w:ilvl="7" w:tplc="CB9E10F8">
      <w:start w:val="1"/>
      <w:numFmt w:val="bullet"/>
      <w:lvlText w:val="o"/>
      <w:lvlJc w:val="left"/>
      <w:pPr>
        <w:ind w:left="5760" w:hanging="360"/>
      </w:pPr>
      <w:rPr>
        <w:rFonts w:ascii="Courier New" w:hAnsi="Courier New" w:hint="default"/>
      </w:rPr>
    </w:lvl>
    <w:lvl w:ilvl="8" w:tplc="445A93B8">
      <w:start w:val="1"/>
      <w:numFmt w:val="bullet"/>
      <w:lvlText w:val=""/>
      <w:lvlJc w:val="left"/>
      <w:pPr>
        <w:ind w:left="6480" w:hanging="360"/>
      </w:pPr>
      <w:rPr>
        <w:rFonts w:ascii="Wingdings" w:hAnsi="Wingdings" w:hint="default"/>
      </w:rPr>
    </w:lvl>
  </w:abstractNum>
  <w:abstractNum w:abstractNumId="11" w15:restartNumberingAfterBreak="0">
    <w:nsid w:val="2EBF0BAD"/>
    <w:multiLevelType w:val="hybridMultilevel"/>
    <w:tmpl w:val="424265F4"/>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2" w15:restartNumberingAfterBreak="0">
    <w:nsid w:val="31FB3285"/>
    <w:multiLevelType w:val="multilevel"/>
    <w:tmpl w:val="05E6BA46"/>
    <w:lvl w:ilvl="0">
      <w:start w:val="1"/>
      <w:numFmt w:val="decimal"/>
      <w:pStyle w:val="Titulo1Numerado"/>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AA7180"/>
    <w:multiLevelType w:val="hybridMultilevel"/>
    <w:tmpl w:val="19ECDC82"/>
    <w:lvl w:ilvl="0" w:tplc="0B8A2852">
      <w:start w:val="1"/>
      <w:numFmt w:val="bullet"/>
      <w:lvlText w:val=""/>
      <w:lvlJc w:val="left"/>
      <w:pPr>
        <w:ind w:left="720" w:hanging="360"/>
      </w:pPr>
      <w:rPr>
        <w:rFonts w:ascii="Symbol" w:hAnsi="Symbol" w:hint="default"/>
      </w:rPr>
    </w:lvl>
    <w:lvl w:ilvl="1" w:tplc="337ED126">
      <w:start w:val="1"/>
      <w:numFmt w:val="bullet"/>
      <w:lvlText w:val="o"/>
      <w:lvlJc w:val="left"/>
      <w:pPr>
        <w:ind w:left="1440" w:hanging="360"/>
      </w:pPr>
      <w:rPr>
        <w:rFonts w:ascii="Courier New" w:hAnsi="Courier New" w:hint="default"/>
      </w:rPr>
    </w:lvl>
    <w:lvl w:ilvl="2" w:tplc="3AB6A4AE">
      <w:start w:val="1"/>
      <w:numFmt w:val="bullet"/>
      <w:lvlText w:val=""/>
      <w:lvlJc w:val="left"/>
      <w:pPr>
        <w:ind w:left="2160" w:hanging="360"/>
      </w:pPr>
      <w:rPr>
        <w:rFonts w:ascii="Wingdings" w:hAnsi="Wingdings" w:hint="default"/>
      </w:rPr>
    </w:lvl>
    <w:lvl w:ilvl="3" w:tplc="2CE849AE">
      <w:start w:val="1"/>
      <w:numFmt w:val="bullet"/>
      <w:lvlText w:val=""/>
      <w:lvlJc w:val="left"/>
      <w:pPr>
        <w:ind w:left="2880" w:hanging="360"/>
      </w:pPr>
      <w:rPr>
        <w:rFonts w:ascii="Symbol" w:hAnsi="Symbol" w:hint="default"/>
      </w:rPr>
    </w:lvl>
    <w:lvl w:ilvl="4" w:tplc="EED05014">
      <w:start w:val="1"/>
      <w:numFmt w:val="bullet"/>
      <w:lvlText w:val="o"/>
      <w:lvlJc w:val="left"/>
      <w:pPr>
        <w:ind w:left="3600" w:hanging="360"/>
      </w:pPr>
      <w:rPr>
        <w:rFonts w:ascii="Courier New" w:hAnsi="Courier New" w:hint="default"/>
      </w:rPr>
    </w:lvl>
    <w:lvl w:ilvl="5" w:tplc="765AC9FA">
      <w:start w:val="1"/>
      <w:numFmt w:val="bullet"/>
      <w:lvlText w:val=""/>
      <w:lvlJc w:val="left"/>
      <w:pPr>
        <w:ind w:left="4320" w:hanging="360"/>
      </w:pPr>
      <w:rPr>
        <w:rFonts w:ascii="Wingdings" w:hAnsi="Wingdings" w:hint="default"/>
      </w:rPr>
    </w:lvl>
    <w:lvl w:ilvl="6" w:tplc="F20A24E4">
      <w:start w:val="1"/>
      <w:numFmt w:val="bullet"/>
      <w:lvlText w:val=""/>
      <w:lvlJc w:val="left"/>
      <w:pPr>
        <w:ind w:left="5040" w:hanging="360"/>
      </w:pPr>
      <w:rPr>
        <w:rFonts w:ascii="Symbol" w:hAnsi="Symbol" w:hint="default"/>
      </w:rPr>
    </w:lvl>
    <w:lvl w:ilvl="7" w:tplc="A4C83972">
      <w:start w:val="1"/>
      <w:numFmt w:val="bullet"/>
      <w:lvlText w:val="o"/>
      <w:lvlJc w:val="left"/>
      <w:pPr>
        <w:ind w:left="5760" w:hanging="360"/>
      </w:pPr>
      <w:rPr>
        <w:rFonts w:ascii="Courier New" w:hAnsi="Courier New" w:hint="default"/>
      </w:rPr>
    </w:lvl>
    <w:lvl w:ilvl="8" w:tplc="5E3A4B3A">
      <w:start w:val="1"/>
      <w:numFmt w:val="bullet"/>
      <w:lvlText w:val=""/>
      <w:lvlJc w:val="left"/>
      <w:pPr>
        <w:ind w:left="6480" w:hanging="360"/>
      </w:pPr>
      <w:rPr>
        <w:rFonts w:ascii="Wingdings" w:hAnsi="Wingdings" w:hint="default"/>
      </w:rPr>
    </w:lvl>
  </w:abstractNum>
  <w:abstractNum w:abstractNumId="14" w15:restartNumberingAfterBreak="0">
    <w:nsid w:val="3411229A"/>
    <w:multiLevelType w:val="hybridMultilevel"/>
    <w:tmpl w:val="45EE4EA8"/>
    <w:lvl w:ilvl="0" w:tplc="D41EFF9E">
      <w:start w:val="1"/>
      <w:numFmt w:val="bullet"/>
      <w:lvlText w:val=""/>
      <w:lvlJc w:val="left"/>
      <w:pPr>
        <w:ind w:left="720" w:hanging="360"/>
      </w:pPr>
      <w:rPr>
        <w:rFonts w:ascii="Symbol" w:hAnsi="Symbol" w:hint="default"/>
      </w:rPr>
    </w:lvl>
    <w:lvl w:ilvl="1" w:tplc="F4B0AC24">
      <w:start w:val="1"/>
      <w:numFmt w:val="bullet"/>
      <w:lvlText w:val="o"/>
      <w:lvlJc w:val="left"/>
      <w:pPr>
        <w:ind w:left="1440" w:hanging="360"/>
      </w:pPr>
      <w:rPr>
        <w:rFonts w:ascii="Courier New" w:hAnsi="Courier New" w:hint="default"/>
      </w:rPr>
    </w:lvl>
    <w:lvl w:ilvl="2" w:tplc="7F6270D6">
      <w:start w:val="1"/>
      <w:numFmt w:val="bullet"/>
      <w:lvlText w:val=""/>
      <w:lvlJc w:val="left"/>
      <w:pPr>
        <w:ind w:left="2160" w:hanging="360"/>
      </w:pPr>
      <w:rPr>
        <w:rFonts w:ascii="Wingdings" w:hAnsi="Wingdings" w:hint="default"/>
      </w:rPr>
    </w:lvl>
    <w:lvl w:ilvl="3" w:tplc="2D2440B0">
      <w:start w:val="1"/>
      <w:numFmt w:val="bullet"/>
      <w:lvlText w:val=""/>
      <w:lvlJc w:val="left"/>
      <w:pPr>
        <w:ind w:left="2880" w:hanging="360"/>
      </w:pPr>
      <w:rPr>
        <w:rFonts w:ascii="Symbol" w:hAnsi="Symbol" w:hint="default"/>
      </w:rPr>
    </w:lvl>
    <w:lvl w:ilvl="4" w:tplc="08089932">
      <w:start w:val="1"/>
      <w:numFmt w:val="bullet"/>
      <w:lvlText w:val="o"/>
      <w:lvlJc w:val="left"/>
      <w:pPr>
        <w:ind w:left="3600" w:hanging="360"/>
      </w:pPr>
      <w:rPr>
        <w:rFonts w:ascii="Courier New" w:hAnsi="Courier New" w:hint="default"/>
      </w:rPr>
    </w:lvl>
    <w:lvl w:ilvl="5" w:tplc="C39CE3D2">
      <w:start w:val="1"/>
      <w:numFmt w:val="bullet"/>
      <w:lvlText w:val=""/>
      <w:lvlJc w:val="left"/>
      <w:pPr>
        <w:ind w:left="4320" w:hanging="360"/>
      </w:pPr>
      <w:rPr>
        <w:rFonts w:ascii="Wingdings" w:hAnsi="Wingdings" w:hint="default"/>
      </w:rPr>
    </w:lvl>
    <w:lvl w:ilvl="6" w:tplc="B4E42290">
      <w:start w:val="1"/>
      <w:numFmt w:val="bullet"/>
      <w:lvlText w:val=""/>
      <w:lvlJc w:val="left"/>
      <w:pPr>
        <w:ind w:left="5040" w:hanging="360"/>
      </w:pPr>
      <w:rPr>
        <w:rFonts w:ascii="Symbol" w:hAnsi="Symbol" w:hint="default"/>
      </w:rPr>
    </w:lvl>
    <w:lvl w:ilvl="7" w:tplc="31D4EF06">
      <w:start w:val="1"/>
      <w:numFmt w:val="bullet"/>
      <w:lvlText w:val="o"/>
      <w:lvlJc w:val="left"/>
      <w:pPr>
        <w:ind w:left="5760" w:hanging="360"/>
      </w:pPr>
      <w:rPr>
        <w:rFonts w:ascii="Courier New" w:hAnsi="Courier New" w:hint="default"/>
      </w:rPr>
    </w:lvl>
    <w:lvl w:ilvl="8" w:tplc="4208799C">
      <w:start w:val="1"/>
      <w:numFmt w:val="bullet"/>
      <w:lvlText w:val=""/>
      <w:lvlJc w:val="left"/>
      <w:pPr>
        <w:ind w:left="6480" w:hanging="360"/>
      </w:pPr>
      <w:rPr>
        <w:rFonts w:ascii="Wingdings" w:hAnsi="Wingdings" w:hint="default"/>
      </w:rPr>
    </w:lvl>
  </w:abstractNum>
  <w:abstractNum w:abstractNumId="15" w15:restartNumberingAfterBreak="0">
    <w:nsid w:val="37B43CBF"/>
    <w:multiLevelType w:val="hybridMultilevel"/>
    <w:tmpl w:val="634EFFF2"/>
    <w:lvl w:ilvl="0" w:tplc="75441090">
      <w:start w:val="1"/>
      <w:numFmt w:val="bullet"/>
      <w:lvlText w:val=""/>
      <w:lvlJc w:val="left"/>
      <w:pPr>
        <w:ind w:left="720" w:hanging="360"/>
      </w:pPr>
      <w:rPr>
        <w:rFonts w:ascii="Symbol" w:hAnsi="Symbol" w:hint="default"/>
      </w:rPr>
    </w:lvl>
    <w:lvl w:ilvl="1" w:tplc="C8AE5562">
      <w:start w:val="1"/>
      <w:numFmt w:val="bullet"/>
      <w:lvlText w:val="o"/>
      <w:lvlJc w:val="left"/>
      <w:pPr>
        <w:ind w:left="1440" w:hanging="360"/>
      </w:pPr>
      <w:rPr>
        <w:rFonts w:ascii="Courier New" w:hAnsi="Courier New" w:hint="default"/>
      </w:rPr>
    </w:lvl>
    <w:lvl w:ilvl="2" w:tplc="0B2ABDA2">
      <w:start w:val="1"/>
      <w:numFmt w:val="bullet"/>
      <w:lvlText w:val=""/>
      <w:lvlJc w:val="left"/>
      <w:pPr>
        <w:ind w:left="2160" w:hanging="360"/>
      </w:pPr>
      <w:rPr>
        <w:rFonts w:ascii="Wingdings" w:hAnsi="Wingdings" w:hint="default"/>
      </w:rPr>
    </w:lvl>
    <w:lvl w:ilvl="3" w:tplc="6FCA05C4">
      <w:start w:val="1"/>
      <w:numFmt w:val="bullet"/>
      <w:lvlText w:val=""/>
      <w:lvlJc w:val="left"/>
      <w:pPr>
        <w:ind w:left="2880" w:hanging="360"/>
      </w:pPr>
      <w:rPr>
        <w:rFonts w:ascii="Symbol" w:hAnsi="Symbol" w:hint="default"/>
      </w:rPr>
    </w:lvl>
    <w:lvl w:ilvl="4" w:tplc="821C096A">
      <w:start w:val="1"/>
      <w:numFmt w:val="bullet"/>
      <w:lvlText w:val="o"/>
      <w:lvlJc w:val="left"/>
      <w:pPr>
        <w:ind w:left="3600" w:hanging="360"/>
      </w:pPr>
      <w:rPr>
        <w:rFonts w:ascii="Courier New" w:hAnsi="Courier New" w:hint="default"/>
      </w:rPr>
    </w:lvl>
    <w:lvl w:ilvl="5" w:tplc="8BA847E8">
      <w:start w:val="1"/>
      <w:numFmt w:val="bullet"/>
      <w:lvlText w:val=""/>
      <w:lvlJc w:val="left"/>
      <w:pPr>
        <w:ind w:left="4320" w:hanging="360"/>
      </w:pPr>
      <w:rPr>
        <w:rFonts w:ascii="Wingdings" w:hAnsi="Wingdings" w:hint="default"/>
      </w:rPr>
    </w:lvl>
    <w:lvl w:ilvl="6" w:tplc="034AA1AE">
      <w:start w:val="1"/>
      <w:numFmt w:val="bullet"/>
      <w:lvlText w:val=""/>
      <w:lvlJc w:val="left"/>
      <w:pPr>
        <w:ind w:left="5040" w:hanging="360"/>
      </w:pPr>
      <w:rPr>
        <w:rFonts w:ascii="Symbol" w:hAnsi="Symbol" w:hint="default"/>
      </w:rPr>
    </w:lvl>
    <w:lvl w:ilvl="7" w:tplc="FB185364">
      <w:start w:val="1"/>
      <w:numFmt w:val="bullet"/>
      <w:lvlText w:val="o"/>
      <w:lvlJc w:val="left"/>
      <w:pPr>
        <w:ind w:left="5760" w:hanging="360"/>
      </w:pPr>
      <w:rPr>
        <w:rFonts w:ascii="Courier New" w:hAnsi="Courier New" w:hint="default"/>
      </w:rPr>
    </w:lvl>
    <w:lvl w:ilvl="8" w:tplc="9F1C626C">
      <w:start w:val="1"/>
      <w:numFmt w:val="bullet"/>
      <w:lvlText w:val=""/>
      <w:lvlJc w:val="left"/>
      <w:pPr>
        <w:ind w:left="6480" w:hanging="360"/>
      </w:pPr>
      <w:rPr>
        <w:rFonts w:ascii="Wingdings" w:hAnsi="Wingdings" w:hint="default"/>
      </w:rPr>
    </w:lvl>
  </w:abstractNum>
  <w:abstractNum w:abstractNumId="16" w15:restartNumberingAfterBreak="0">
    <w:nsid w:val="3EE4767F"/>
    <w:multiLevelType w:val="hybridMultilevel"/>
    <w:tmpl w:val="714E240A"/>
    <w:lvl w:ilvl="0" w:tplc="E586E11A">
      <w:start w:val="1"/>
      <w:numFmt w:val="bullet"/>
      <w:lvlText w:val=""/>
      <w:lvlJc w:val="left"/>
      <w:pPr>
        <w:ind w:left="720" w:hanging="360"/>
      </w:pPr>
      <w:rPr>
        <w:rFonts w:ascii="Symbol" w:hAnsi="Symbol" w:hint="default"/>
      </w:rPr>
    </w:lvl>
    <w:lvl w:ilvl="1" w:tplc="3F98FC12">
      <w:start w:val="1"/>
      <w:numFmt w:val="bullet"/>
      <w:lvlText w:val="o"/>
      <w:lvlJc w:val="left"/>
      <w:pPr>
        <w:ind w:left="1440" w:hanging="360"/>
      </w:pPr>
      <w:rPr>
        <w:rFonts w:ascii="Courier New" w:hAnsi="Courier New" w:hint="default"/>
      </w:rPr>
    </w:lvl>
    <w:lvl w:ilvl="2" w:tplc="C9D6BCEA">
      <w:start w:val="1"/>
      <w:numFmt w:val="bullet"/>
      <w:lvlText w:val=""/>
      <w:lvlJc w:val="left"/>
      <w:pPr>
        <w:ind w:left="2160" w:hanging="360"/>
      </w:pPr>
      <w:rPr>
        <w:rFonts w:ascii="Wingdings" w:hAnsi="Wingdings" w:hint="default"/>
      </w:rPr>
    </w:lvl>
    <w:lvl w:ilvl="3" w:tplc="F21CA494">
      <w:start w:val="1"/>
      <w:numFmt w:val="bullet"/>
      <w:lvlText w:val=""/>
      <w:lvlJc w:val="left"/>
      <w:pPr>
        <w:ind w:left="2880" w:hanging="360"/>
      </w:pPr>
      <w:rPr>
        <w:rFonts w:ascii="Symbol" w:hAnsi="Symbol" w:hint="default"/>
      </w:rPr>
    </w:lvl>
    <w:lvl w:ilvl="4" w:tplc="5A50219C">
      <w:start w:val="1"/>
      <w:numFmt w:val="bullet"/>
      <w:lvlText w:val="o"/>
      <w:lvlJc w:val="left"/>
      <w:pPr>
        <w:ind w:left="3600" w:hanging="360"/>
      </w:pPr>
      <w:rPr>
        <w:rFonts w:ascii="Courier New" w:hAnsi="Courier New" w:hint="default"/>
      </w:rPr>
    </w:lvl>
    <w:lvl w:ilvl="5" w:tplc="A5E2561C">
      <w:start w:val="1"/>
      <w:numFmt w:val="bullet"/>
      <w:lvlText w:val=""/>
      <w:lvlJc w:val="left"/>
      <w:pPr>
        <w:ind w:left="4320" w:hanging="360"/>
      </w:pPr>
      <w:rPr>
        <w:rFonts w:ascii="Wingdings" w:hAnsi="Wingdings" w:hint="default"/>
      </w:rPr>
    </w:lvl>
    <w:lvl w:ilvl="6" w:tplc="EE0CD5B8">
      <w:start w:val="1"/>
      <w:numFmt w:val="bullet"/>
      <w:lvlText w:val=""/>
      <w:lvlJc w:val="left"/>
      <w:pPr>
        <w:ind w:left="5040" w:hanging="360"/>
      </w:pPr>
      <w:rPr>
        <w:rFonts w:ascii="Symbol" w:hAnsi="Symbol" w:hint="default"/>
      </w:rPr>
    </w:lvl>
    <w:lvl w:ilvl="7" w:tplc="A08A59B0">
      <w:start w:val="1"/>
      <w:numFmt w:val="bullet"/>
      <w:lvlText w:val="o"/>
      <w:lvlJc w:val="left"/>
      <w:pPr>
        <w:ind w:left="5760" w:hanging="360"/>
      </w:pPr>
      <w:rPr>
        <w:rFonts w:ascii="Courier New" w:hAnsi="Courier New" w:hint="default"/>
      </w:rPr>
    </w:lvl>
    <w:lvl w:ilvl="8" w:tplc="17AED7D8">
      <w:start w:val="1"/>
      <w:numFmt w:val="bullet"/>
      <w:lvlText w:val=""/>
      <w:lvlJc w:val="left"/>
      <w:pPr>
        <w:ind w:left="6480" w:hanging="360"/>
      </w:pPr>
      <w:rPr>
        <w:rFonts w:ascii="Wingdings" w:hAnsi="Wingdings" w:hint="default"/>
      </w:rPr>
    </w:lvl>
  </w:abstractNum>
  <w:abstractNum w:abstractNumId="17" w15:restartNumberingAfterBreak="0">
    <w:nsid w:val="44716033"/>
    <w:multiLevelType w:val="hybridMultilevel"/>
    <w:tmpl w:val="C3563766"/>
    <w:lvl w:ilvl="0" w:tplc="C8C24A1E">
      <w:start w:val="1"/>
      <w:numFmt w:val="bullet"/>
      <w:lvlText w:val=""/>
      <w:lvlJc w:val="left"/>
      <w:pPr>
        <w:ind w:left="720" w:hanging="360"/>
      </w:pPr>
      <w:rPr>
        <w:rFonts w:ascii="Symbol" w:hAnsi="Symbol" w:hint="default"/>
      </w:rPr>
    </w:lvl>
    <w:lvl w:ilvl="1" w:tplc="F5B60B22">
      <w:start w:val="1"/>
      <w:numFmt w:val="bullet"/>
      <w:lvlText w:val="o"/>
      <w:lvlJc w:val="left"/>
      <w:pPr>
        <w:ind w:left="1440" w:hanging="360"/>
      </w:pPr>
      <w:rPr>
        <w:rFonts w:ascii="Courier New" w:hAnsi="Courier New" w:hint="default"/>
      </w:rPr>
    </w:lvl>
    <w:lvl w:ilvl="2" w:tplc="8B247BA4">
      <w:start w:val="1"/>
      <w:numFmt w:val="bullet"/>
      <w:lvlText w:val=""/>
      <w:lvlJc w:val="left"/>
      <w:pPr>
        <w:ind w:left="2160" w:hanging="360"/>
      </w:pPr>
      <w:rPr>
        <w:rFonts w:ascii="Wingdings" w:hAnsi="Wingdings" w:hint="default"/>
      </w:rPr>
    </w:lvl>
    <w:lvl w:ilvl="3" w:tplc="D59A263E">
      <w:start w:val="1"/>
      <w:numFmt w:val="bullet"/>
      <w:lvlText w:val=""/>
      <w:lvlJc w:val="left"/>
      <w:pPr>
        <w:ind w:left="2880" w:hanging="360"/>
      </w:pPr>
      <w:rPr>
        <w:rFonts w:ascii="Symbol" w:hAnsi="Symbol" w:hint="default"/>
      </w:rPr>
    </w:lvl>
    <w:lvl w:ilvl="4" w:tplc="9012AF3E">
      <w:start w:val="1"/>
      <w:numFmt w:val="bullet"/>
      <w:lvlText w:val="o"/>
      <w:lvlJc w:val="left"/>
      <w:pPr>
        <w:ind w:left="3600" w:hanging="360"/>
      </w:pPr>
      <w:rPr>
        <w:rFonts w:ascii="Courier New" w:hAnsi="Courier New" w:hint="default"/>
      </w:rPr>
    </w:lvl>
    <w:lvl w:ilvl="5" w:tplc="4F9EE74E">
      <w:start w:val="1"/>
      <w:numFmt w:val="bullet"/>
      <w:lvlText w:val=""/>
      <w:lvlJc w:val="left"/>
      <w:pPr>
        <w:ind w:left="4320" w:hanging="360"/>
      </w:pPr>
      <w:rPr>
        <w:rFonts w:ascii="Wingdings" w:hAnsi="Wingdings" w:hint="default"/>
      </w:rPr>
    </w:lvl>
    <w:lvl w:ilvl="6" w:tplc="27E604A4">
      <w:start w:val="1"/>
      <w:numFmt w:val="bullet"/>
      <w:lvlText w:val=""/>
      <w:lvlJc w:val="left"/>
      <w:pPr>
        <w:ind w:left="5040" w:hanging="360"/>
      </w:pPr>
      <w:rPr>
        <w:rFonts w:ascii="Symbol" w:hAnsi="Symbol" w:hint="default"/>
      </w:rPr>
    </w:lvl>
    <w:lvl w:ilvl="7" w:tplc="40404328">
      <w:start w:val="1"/>
      <w:numFmt w:val="bullet"/>
      <w:lvlText w:val="o"/>
      <w:lvlJc w:val="left"/>
      <w:pPr>
        <w:ind w:left="5760" w:hanging="360"/>
      </w:pPr>
      <w:rPr>
        <w:rFonts w:ascii="Courier New" w:hAnsi="Courier New" w:hint="default"/>
      </w:rPr>
    </w:lvl>
    <w:lvl w:ilvl="8" w:tplc="BF6ABD6E">
      <w:start w:val="1"/>
      <w:numFmt w:val="bullet"/>
      <w:lvlText w:val=""/>
      <w:lvlJc w:val="left"/>
      <w:pPr>
        <w:ind w:left="6480" w:hanging="360"/>
      </w:pPr>
      <w:rPr>
        <w:rFonts w:ascii="Wingdings" w:hAnsi="Wingdings" w:hint="default"/>
      </w:rPr>
    </w:lvl>
  </w:abstractNum>
  <w:abstractNum w:abstractNumId="18" w15:restartNumberingAfterBreak="0">
    <w:nsid w:val="46C95F94"/>
    <w:multiLevelType w:val="hybridMultilevel"/>
    <w:tmpl w:val="BB66D992"/>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start w:val="1"/>
      <w:numFmt w:val="lowerRoman"/>
      <w:lvlText w:val="%3."/>
      <w:lvlJc w:val="right"/>
      <w:pPr>
        <w:ind w:left="2160" w:hanging="180"/>
      </w:pPr>
    </w:lvl>
    <w:lvl w:ilvl="3" w:tplc="380A000F">
      <w:start w:val="1"/>
      <w:numFmt w:val="decimal"/>
      <w:lvlText w:val="%4."/>
      <w:lvlJc w:val="left"/>
      <w:pPr>
        <w:ind w:left="2880" w:hanging="360"/>
      </w:pPr>
    </w:lvl>
    <w:lvl w:ilvl="4" w:tplc="380A0019">
      <w:start w:val="1"/>
      <w:numFmt w:val="lowerLetter"/>
      <w:lvlText w:val="%5."/>
      <w:lvlJc w:val="left"/>
      <w:pPr>
        <w:ind w:left="3600" w:hanging="360"/>
      </w:pPr>
    </w:lvl>
    <w:lvl w:ilvl="5" w:tplc="380A001B">
      <w:start w:val="1"/>
      <w:numFmt w:val="lowerRoman"/>
      <w:lvlText w:val="%6."/>
      <w:lvlJc w:val="right"/>
      <w:pPr>
        <w:ind w:left="4320" w:hanging="180"/>
      </w:pPr>
    </w:lvl>
    <w:lvl w:ilvl="6" w:tplc="380A000F">
      <w:start w:val="1"/>
      <w:numFmt w:val="decimal"/>
      <w:lvlText w:val="%7."/>
      <w:lvlJc w:val="left"/>
      <w:pPr>
        <w:ind w:left="5040" w:hanging="360"/>
      </w:pPr>
    </w:lvl>
    <w:lvl w:ilvl="7" w:tplc="380A0019">
      <w:start w:val="1"/>
      <w:numFmt w:val="lowerLetter"/>
      <w:lvlText w:val="%8."/>
      <w:lvlJc w:val="left"/>
      <w:pPr>
        <w:ind w:left="5760" w:hanging="360"/>
      </w:pPr>
    </w:lvl>
    <w:lvl w:ilvl="8" w:tplc="380A001B">
      <w:start w:val="1"/>
      <w:numFmt w:val="lowerRoman"/>
      <w:lvlText w:val="%9."/>
      <w:lvlJc w:val="right"/>
      <w:pPr>
        <w:ind w:left="6480" w:hanging="180"/>
      </w:pPr>
    </w:lvl>
  </w:abstractNum>
  <w:abstractNum w:abstractNumId="19" w15:restartNumberingAfterBreak="0">
    <w:nsid w:val="46EA4BF9"/>
    <w:multiLevelType w:val="hybridMultilevel"/>
    <w:tmpl w:val="BE8A5B12"/>
    <w:lvl w:ilvl="0" w:tplc="2BDE4AAA">
      <w:start w:val="1"/>
      <w:numFmt w:val="bullet"/>
      <w:lvlText w:val=""/>
      <w:lvlJc w:val="left"/>
      <w:pPr>
        <w:ind w:left="720" w:hanging="360"/>
      </w:pPr>
      <w:rPr>
        <w:rFonts w:ascii="Symbol" w:hAnsi="Symbol" w:hint="default"/>
      </w:rPr>
    </w:lvl>
    <w:lvl w:ilvl="1" w:tplc="C08EB8DC">
      <w:start w:val="1"/>
      <w:numFmt w:val="bullet"/>
      <w:lvlText w:val="o"/>
      <w:lvlJc w:val="left"/>
      <w:pPr>
        <w:ind w:left="1440" w:hanging="360"/>
      </w:pPr>
      <w:rPr>
        <w:rFonts w:ascii="Courier New" w:hAnsi="Courier New" w:hint="default"/>
      </w:rPr>
    </w:lvl>
    <w:lvl w:ilvl="2" w:tplc="87E6FD9E">
      <w:start w:val="1"/>
      <w:numFmt w:val="bullet"/>
      <w:lvlText w:val=""/>
      <w:lvlJc w:val="left"/>
      <w:pPr>
        <w:ind w:left="2160" w:hanging="360"/>
      </w:pPr>
      <w:rPr>
        <w:rFonts w:ascii="Wingdings" w:hAnsi="Wingdings" w:hint="default"/>
      </w:rPr>
    </w:lvl>
    <w:lvl w:ilvl="3" w:tplc="6530573E">
      <w:start w:val="1"/>
      <w:numFmt w:val="bullet"/>
      <w:lvlText w:val=""/>
      <w:lvlJc w:val="left"/>
      <w:pPr>
        <w:ind w:left="2880" w:hanging="360"/>
      </w:pPr>
      <w:rPr>
        <w:rFonts w:ascii="Symbol" w:hAnsi="Symbol" w:hint="default"/>
      </w:rPr>
    </w:lvl>
    <w:lvl w:ilvl="4" w:tplc="6674D396">
      <w:start w:val="1"/>
      <w:numFmt w:val="bullet"/>
      <w:lvlText w:val="o"/>
      <w:lvlJc w:val="left"/>
      <w:pPr>
        <w:ind w:left="3600" w:hanging="360"/>
      </w:pPr>
      <w:rPr>
        <w:rFonts w:ascii="Courier New" w:hAnsi="Courier New" w:hint="default"/>
      </w:rPr>
    </w:lvl>
    <w:lvl w:ilvl="5" w:tplc="AEA21128">
      <w:start w:val="1"/>
      <w:numFmt w:val="bullet"/>
      <w:lvlText w:val=""/>
      <w:lvlJc w:val="left"/>
      <w:pPr>
        <w:ind w:left="4320" w:hanging="360"/>
      </w:pPr>
      <w:rPr>
        <w:rFonts w:ascii="Wingdings" w:hAnsi="Wingdings" w:hint="default"/>
      </w:rPr>
    </w:lvl>
    <w:lvl w:ilvl="6" w:tplc="B28E6086">
      <w:start w:val="1"/>
      <w:numFmt w:val="bullet"/>
      <w:lvlText w:val=""/>
      <w:lvlJc w:val="left"/>
      <w:pPr>
        <w:ind w:left="5040" w:hanging="360"/>
      </w:pPr>
      <w:rPr>
        <w:rFonts w:ascii="Symbol" w:hAnsi="Symbol" w:hint="default"/>
      </w:rPr>
    </w:lvl>
    <w:lvl w:ilvl="7" w:tplc="7F264C0A">
      <w:start w:val="1"/>
      <w:numFmt w:val="bullet"/>
      <w:lvlText w:val="o"/>
      <w:lvlJc w:val="left"/>
      <w:pPr>
        <w:ind w:left="5760" w:hanging="360"/>
      </w:pPr>
      <w:rPr>
        <w:rFonts w:ascii="Courier New" w:hAnsi="Courier New" w:hint="default"/>
      </w:rPr>
    </w:lvl>
    <w:lvl w:ilvl="8" w:tplc="78083136">
      <w:start w:val="1"/>
      <w:numFmt w:val="bullet"/>
      <w:lvlText w:val=""/>
      <w:lvlJc w:val="left"/>
      <w:pPr>
        <w:ind w:left="6480" w:hanging="360"/>
      </w:pPr>
      <w:rPr>
        <w:rFonts w:ascii="Wingdings" w:hAnsi="Wingdings" w:hint="default"/>
      </w:rPr>
    </w:lvl>
  </w:abstractNum>
  <w:abstractNum w:abstractNumId="20" w15:restartNumberingAfterBreak="0">
    <w:nsid w:val="473B5688"/>
    <w:multiLevelType w:val="multilevel"/>
    <w:tmpl w:val="05A255FC"/>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F27394"/>
    <w:multiLevelType w:val="multilevel"/>
    <w:tmpl w:val="72328A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377563A"/>
    <w:multiLevelType w:val="hybridMultilevel"/>
    <w:tmpl w:val="FD287936"/>
    <w:lvl w:ilvl="0" w:tplc="8C94A63E">
      <w:start w:val="1"/>
      <w:numFmt w:val="decimal"/>
      <w:pStyle w:val="SubNivelORT"/>
      <w:lvlText w:val="%1."/>
      <w:lvlJc w:val="left"/>
      <w:pPr>
        <w:ind w:left="1077"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380A0019" w:tentative="1">
      <w:start w:val="1"/>
      <w:numFmt w:val="lowerLetter"/>
      <w:lvlText w:val="%2."/>
      <w:lvlJc w:val="left"/>
      <w:pPr>
        <w:ind w:left="1797" w:hanging="360"/>
      </w:pPr>
    </w:lvl>
    <w:lvl w:ilvl="2" w:tplc="380A001B" w:tentative="1">
      <w:start w:val="1"/>
      <w:numFmt w:val="lowerRoman"/>
      <w:lvlText w:val="%3."/>
      <w:lvlJc w:val="right"/>
      <w:pPr>
        <w:ind w:left="2517" w:hanging="180"/>
      </w:pPr>
    </w:lvl>
    <w:lvl w:ilvl="3" w:tplc="380A000F" w:tentative="1">
      <w:start w:val="1"/>
      <w:numFmt w:val="decimal"/>
      <w:lvlText w:val="%4."/>
      <w:lvlJc w:val="left"/>
      <w:pPr>
        <w:ind w:left="3237" w:hanging="360"/>
      </w:pPr>
    </w:lvl>
    <w:lvl w:ilvl="4" w:tplc="380A0019" w:tentative="1">
      <w:start w:val="1"/>
      <w:numFmt w:val="lowerLetter"/>
      <w:lvlText w:val="%5."/>
      <w:lvlJc w:val="left"/>
      <w:pPr>
        <w:ind w:left="3957" w:hanging="360"/>
      </w:pPr>
    </w:lvl>
    <w:lvl w:ilvl="5" w:tplc="380A001B" w:tentative="1">
      <w:start w:val="1"/>
      <w:numFmt w:val="lowerRoman"/>
      <w:lvlText w:val="%6."/>
      <w:lvlJc w:val="right"/>
      <w:pPr>
        <w:ind w:left="4677" w:hanging="180"/>
      </w:pPr>
    </w:lvl>
    <w:lvl w:ilvl="6" w:tplc="380A000F" w:tentative="1">
      <w:start w:val="1"/>
      <w:numFmt w:val="decimal"/>
      <w:lvlText w:val="%7."/>
      <w:lvlJc w:val="left"/>
      <w:pPr>
        <w:ind w:left="5397" w:hanging="360"/>
      </w:pPr>
    </w:lvl>
    <w:lvl w:ilvl="7" w:tplc="380A0019" w:tentative="1">
      <w:start w:val="1"/>
      <w:numFmt w:val="lowerLetter"/>
      <w:lvlText w:val="%8."/>
      <w:lvlJc w:val="left"/>
      <w:pPr>
        <w:ind w:left="6117" w:hanging="360"/>
      </w:pPr>
    </w:lvl>
    <w:lvl w:ilvl="8" w:tplc="380A001B" w:tentative="1">
      <w:start w:val="1"/>
      <w:numFmt w:val="lowerRoman"/>
      <w:lvlText w:val="%9."/>
      <w:lvlJc w:val="right"/>
      <w:pPr>
        <w:ind w:left="6837" w:hanging="180"/>
      </w:pPr>
    </w:lvl>
  </w:abstractNum>
  <w:abstractNum w:abstractNumId="23" w15:restartNumberingAfterBreak="0">
    <w:nsid w:val="550C01BA"/>
    <w:multiLevelType w:val="hybridMultilevel"/>
    <w:tmpl w:val="DDC2F450"/>
    <w:lvl w:ilvl="0" w:tplc="58DC5860">
      <w:start w:val="1"/>
      <w:numFmt w:val="bullet"/>
      <w:lvlText w:val=""/>
      <w:lvlJc w:val="left"/>
      <w:pPr>
        <w:ind w:left="720" w:hanging="360"/>
      </w:pPr>
      <w:rPr>
        <w:rFonts w:ascii="Symbol" w:hAnsi="Symbol" w:hint="default"/>
      </w:rPr>
    </w:lvl>
    <w:lvl w:ilvl="1" w:tplc="B5F646DA">
      <w:start w:val="1"/>
      <w:numFmt w:val="bullet"/>
      <w:lvlText w:val="o"/>
      <w:lvlJc w:val="left"/>
      <w:pPr>
        <w:ind w:left="1440" w:hanging="360"/>
      </w:pPr>
      <w:rPr>
        <w:rFonts w:ascii="Courier New" w:hAnsi="Courier New" w:hint="default"/>
      </w:rPr>
    </w:lvl>
    <w:lvl w:ilvl="2" w:tplc="79B6B34A">
      <w:start w:val="1"/>
      <w:numFmt w:val="bullet"/>
      <w:lvlText w:val=""/>
      <w:lvlJc w:val="left"/>
      <w:pPr>
        <w:ind w:left="2160" w:hanging="360"/>
      </w:pPr>
      <w:rPr>
        <w:rFonts w:ascii="Wingdings" w:hAnsi="Wingdings" w:hint="default"/>
      </w:rPr>
    </w:lvl>
    <w:lvl w:ilvl="3" w:tplc="931E51B8">
      <w:start w:val="1"/>
      <w:numFmt w:val="bullet"/>
      <w:lvlText w:val=""/>
      <w:lvlJc w:val="left"/>
      <w:pPr>
        <w:ind w:left="2880" w:hanging="360"/>
      </w:pPr>
      <w:rPr>
        <w:rFonts w:ascii="Symbol" w:hAnsi="Symbol" w:hint="default"/>
      </w:rPr>
    </w:lvl>
    <w:lvl w:ilvl="4" w:tplc="5D2A86B6">
      <w:start w:val="1"/>
      <w:numFmt w:val="bullet"/>
      <w:lvlText w:val="o"/>
      <w:lvlJc w:val="left"/>
      <w:pPr>
        <w:ind w:left="3600" w:hanging="360"/>
      </w:pPr>
      <w:rPr>
        <w:rFonts w:ascii="Courier New" w:hAnsi="Courier New" w:hint="default"/>
      </w:rPr>
    </w:lvl>
    <w:lvl w:ilvl="5" w:tplc="945E42F8">
      <w:start w:val="1"/>
      <w:numFmt w:val="bullet"/>
      <w:lvlText w:val=""/>
      <w:lvlJc w:val="left"/>
      <w:pPr>
        <w:ind w:left="4320" w:hanging="360"/>
      </w:pPr>
      <w:rPr>
        <w:rFonts w:ascii="Wingdings" w:hAnsi="Wingdings" w:hint="default"/>
      </w:rPr>
    </w:lvl>
    <w:lvl w:ilvl="6" w:tplc="939E7D18">
      <w:start w:val="1"/>
      <w:numFmt w:val="bullet"/>
      <w:lvlText w:val=""/>
      <w:lvlJc w:val="left"/>
      <w:pPr>
        <w:ind w:left="5040" w:hanging="360"/>
      </w:pPr>
      <w:rPr>
        <w:rFonts w:ascii="Symbol" w:hAnsi="Symbol" w:hint="default"/>
      </w:rPr>
    </w:lvl>
    <w:lvl w:ilvl="7" w:tplc="60CCC68A">
      <w:start w:val="1"/>
      <w:numFmt w:val="bullet"/>
      <w:lvlText w:val="o"/>
      <w:lvlJc w:val="left"/>
      <w:pPr>
        <w:ind w:left="5760" w:hanging="360"/>
      </w:pPr>
      <w:rPr>
        <w:rFonts w:ascii="Courier New" w:hAnsi="Courier New" w:hint="default"/>
      </w:rPr>
    </w:lvl>
    <w:lvl w:ilvl="8" w:tplc="1BE46130">
      <w:start w:val="1"/>
      <w:numFmt w:val="bullet"/>
      <w:lvlText w:val=""/>
      <w:lvlJc w:val="left"/>
      <w:pPr>
        <w:ind w:left="6480" w:hanging="360"/>
      </w:pPr>
      <w:rPr>
        <w:rFonts w:ascii="Wingdings" w:hAnsi="Wingdings" w:hint="default"/>
      </w:rPr>
    </w:lvl>
  </w:abstractNum>
  <w:abstractNum w:abstractNumId="24" w15:restartNumberingAfterBreak="0">
    <w:nsid w:val="605C73FF"/>
    <w:multiLevelType w:val="hybridMultilevel"/>
    <w:tmpl w:val="B38C82CC"/>
    <w:lvl w:ilvl="0" w:tplc="3D50808A">
      <w:start w:val="1"/>
      <w:numFmt w:val="bullet"/>
      <w:lvlText w:val=""/>
      <w:lvlJc w:val="left"/>
      <w:pPr>
        <w:ind w:left="720" w:hanging="360"/>
      </w:pPr>
      <w:rPr>
        <w:rFonts w:ascii="Symbol" w:hAnsi="Symbol" w:hint="default"/>
      </w:rPr>
    </w:lvl>
    <w:lvl w:ilvl="1" w:tplc="9EEA1180">
      <w:start w:val="1"/>
      <w:numFmt w:val="bullet"/>
      <w:lvlText w:val="o"/>
      <w:lvlJc w:val="left"/>
      <w:pPr>
        <w:ind w:left="1440" w:hanging="360"/>
      </w:pPr>
      <w:rPr>
        <w:rFonts w:ascii="Courier New" w:hAnsi="Courier New" w:hint="default"/>
      </w:rPr>
    </w:lvl>
    <w:lvl w:ilvl="2" w:tplc="A6FA4EB4">
      <w:start w:val="1"/>
      <w:numFmt w:val="bullet"/>
      <w:lvlText w:val=""/>
      <w:lvlJc w:val="left"/>
      <w:pPr>
        <w:ind w:left="2160" w:hanging="360"/>
      </w:pPr>
      <w:rPr>
        <w:rFonts w:ascii="Wingdings" w:hAnsi="Wingdings" w:hint="default"/>
      </w:rPr>
    </w:lvl>
    <w:lvl w:ilvl="3" w:tplc="D480B636">
      <w:start w:val="1"/>
      <w:numFmt w:val="bullet"/>
      <w:lvlText w:val=""/>
      <w:lvlJc w:val="left"/>
      <w:pPr>
        <w:ind w:left="2880" w:hanging="360"/>
      </w:pPr>
      <w:rPr>
        <w:rFonts w:ascii="Symbol" w:hAnsi="Symbol" w:hint="default"/>
      </w:rPr>
    </w:lvl>
    <w:lvl w:ilvl="4" w:tplc="CBB6817C">
      <w:start w:val="1"/>
      <w:numFmt w:val="bullet"/>
      <w:lvlText w:val="o"/>
      <w:lvlJc w:val="left"/>
      <w:pPr>
        <w:ind w:left="3600" w:hanging="360"/>
      </w:pPr>
      <w:rPr>
        <w:rFonts w:ascii="Courier New" w:hAnsi="Courier New" w:hint="default"/>
      </w:rPr>
    </w:lvl>
    <w:lvl w:ilvl="5" w:tplc="E98EABF8">
      <w:start w:val="1"/>
      <w:numFmt w:val="bullet"/>
      <w:lvlText w:val=""/>
      <w:lvlJc w:val="left"/>
      <w:pPr>
        <w:ind w:left="4320" w:hanging="360"/>
      </w:pPr>
      <w:rPr>
        <w:rFonts w:ascii="Wingdings" w:hAnsi="Wingdings" w:hint="default"/>
      </w:rPr>
    </w:lvl>
    <w:lvl w:ilvl="6" w:tplc="E80C9C24">
      <w:start w:val="1"/>
      <w:numFmt w:val="bullet"/>
      <w:lvlText w:val=""/>
      <w:lvlJc w:val="left"/>
      <w:pPr>
        <w:ind w:left="5040" w:hanging="360"/>
      </w:pPr>
      <w:rPr>
        <w:rFonts w:ascii="Symbol" w:hAnsi="Symbol" w:hint="default"/>
      </w:rPr>
    </w:lvl>
    <w:lvl w:ilvl="7" w:tplc="7C486D22">
      <w:start w:val="1"/>
      <w:numFmt w:val="bullet"/>
      <w:lvlText w:val="o"/>
      <w:lvlJc w:val="left"/>
      <w:pPr>
        <w:ind w:left="5760" w:hanging="360"/>
      </w:pPr>
      <w:rPr>
        <w:rFonts w:ascii="Courier New" w:hAnsi="Courier New" w:hint="default"/>
      </w:rPr>
    </w:lvl>
    <w:lvl w:ilvl="8" w:tplc="2828DE6A">
      <w:start w:val="1"/>
      <w:numFmt w:val="bullet"/>
      <w:lvlText w:val=""/>
      <w:lvlJc w:val="left"/>
      <w:pPr>
        <w:ind w:left="6480" w:hanging="360"/>
      </w:pPr>
      <w:rPr>
        <w:rFonts w:ascii="Wingdings" w:hAnsi="Wingdings" w:hint="default"/>
      </w:rPr>
    </w:lvl>
  </w:abstractNum>
  <w:abstractNum w:abstractNumId="25" w15:restartNumberingAfterBreak="0">
    <w:nsid w:val="635F7C51"/>
    <w:multiLevelType w:val="hybridMultilevel"/>
    <w:tmpl w:val="09B26D14"/>
    <w:lvl w:ilvl="0" w:tplc="FEC8E74E">
      <w:start w:val="1"/>
      <w:numFmt w:val="bullet"/>
      <w:lvlText w:val=""/>
      <w:lvlJc w:val="left"/>
      <w:pPr>
        <w:ind w:left="720" w:hanging="360"/>
      </w:pPr>
      <w:rPr>
        <w:rFonts w:ascii="Symbol" w:hAnsi="Symbol" w:hint="default"/>
      </w:rPr>
    </w:lvl>
    <w:lvl w:ilvl="1" w:tplc="5166345C">
      <w:start w:val="1"/>
      <w:numFmt w:val="bullet"/>
      <w:lvlText w:val="o"/>
      <w:lvlJc w:val="left"/>
      <w:pPr>
        <w:ind w:left="1440" w:hanging="360"/>
      </w:pPr>
      <w:rPr>
        <w:rFonts w:ascii="Courier New" w:hAnsi="Courier New" w:hint="default"/>
      </w:rPr>
    </w:lvl>
    <w:lvl w:ilvl="2" w:tplc="3CA27F62">
      <w:start w:val="1"/>
      <w:numFmt w:val="bullet"/>
      <w:lvlText w:val=""/>
      <w:lvlJc w:val="left"/>
      <w:pPr>
        <w:ind w:left="2160" w:hanging="360"/>
      </w:pPr>
      <w:rPr>
        <w:rFonts w:ascii="Wingdings" w:hAnsi="Wingdings" w:hint="default"/>
      </w:rPr>
    </w:lvl>
    <w:lvl w:ilvl="3" w:tplc="5A144904">
      <w:start w:val="1"/>
      <w:numFmt w:val="bullet"/>
      <w:lvlText w:val=""/>
      <w:lvlJc w:val="left"/>
      <w:pPr>
        <w:ind w:left="2880" w:hanging="360"/>
      </w:pPr>
      <w:rPr>
        <w:rFonts w:ascii="Symbol" w:hAnsi="Symbol" w:hint="default"/>
      </w:rPr>
    </w:lvl>
    <w:lvl w:ilvl="4" w:tplc="809662FC">
      <w:start w:val="1"/>
      <w:numFmt w:val="bullet"/>
      <w:lvlText w:val="o"/>
      <w:lvlJc w:val="left"/>
      <w:pPr>
        <w:ind w:left="3600" w:hanging="360"/>
      </w:pPr>
      <w:rPr>
        <w:rFonts w:ascii="Courier New" w:hAnsi="Courier New" w:hint="default"/>
      </w:rPr>
    </w:lvl>
    <w:lvl w:ilvl="5" w:tplc="C51AEC42">
      <w:start w:val="1"/>
      <w:numFmt w:val="bullet"/>
      <w:lvlText w:val=""/>
      <w:lvlJc w:val="left"/>
      <w:pPr>
        <w:ind w:left="4320" w:hanging="360"/>
      </w:pPr>
      <w:rPr>
        <w:rFonts w:ascii="Wingdings" w:hAnsi="Wingdings" w:hint="default"/>
      </w:rPr>
    </w:lvl>
    <w:lvl w:ilvl="6" w:tplc="364C6DE8">
      <w:start w:val="1"/>
      <w:numFmt w:val="bullet"/>
      <w:lvlText w:val=""/>
      <w:lvlJc w:val="left"/>
      <w:pPr>
        <w:ind w:left="5040" w:hanging="360"/>
      </w:pPr>
      <w:rPr>
        <w:rFonts w:ascii="Symbol" w:hAnsi="Symbol" w:hint="default"/>
      </w:rPr>
    </w:lvl>
    <w:lvl w:ilvl="7" w:tplc="FF922958">
      <w:start w:val="1"/>
      <w:numFmt w:val="bullet"/>
      <w:lvlText w:val="o"/>
      <w:lvlJc w:val="left"/>
      <w:pPr>
        <w:ind w:left="5760" w:hanging="360"/>
      </w:pPr>
      <w:rPr>
        <w:rFonts w:ascii="Courier New" w:hAnsi="Courier New" w:hint="default"/>
      </w:rPr>
    </w:lvl>
    <w:lvl w:ilvl="8" w:tplc="7D2C7D90">
      <w:start w:val="1"/>
      <w:numFmt w:val="bullet"/>
      <w:lvlText w:val=""/>
      <w:lvlJc w:val="left"/>
      <w:pPr>
        <w:ind w:left="6480" w:hanging="360"/>
      </w:pPr>
      <w:rPr>
        <w:rFonts w:ascii="Wingdings" w:hAnsi="Wingdings" w:hint="default"/>
      </w:rPr>
    </w:lvl>
  </w:abstractNum>
  <w:abstractNum w:abstractNumId="26" w15:restartNumberingAfterBreak="0">
    <w:nsid w:val="6BC4039B"/>
    <w:multiLevelType w:val="hybridMultilevel"/>
    <w:tmpl w:val="1A601618"/>
    <w:lvl w:ilvl="0" w:tplc="0DE2EE68">
      <w:start w:val="1"/>
      <w:numFmt w:val="bullet"/>
      <w:lvlText w:val=""/>
      <w:lvlJc w:val="left"/>
      <w:pPr>
        <w:ind w:left="720" w:hanging="360"/>
      </w:pPr>
      <w:rPr>
        <w:rFonts w:ascii="Symbol" w:hAnsi="Symbol" w:hint="default"/>
      </w:rPr>
    </w:lvl>
    <w:lvl w:ilvl="1" w:tplc="A3D6CFB6">
      <w:start w:val="1"/>
      <w:numFmt w:val="bullet"/>
      <w:lvlText w:val="o"/>
      <w:lvlJc w:val="left"/>
      <w:pPr>
        <w:ind w:left="1440" w:hanging="360"/>
      </w:pPr>
      <w:rPr>
        <w:rFonts w:ascii="Courier New" w:hAnsi="Courier New" w:hint="default"/>
      </w:rPr>
    </w:lvl>
    <w:lvl w:ilvl="2" w:tplc="236A1A22">
      <w:start w:val="1"/>
      <w:numFmt w:val="bullet"/>
      <w:lvlText w:val=""/>
      <w:lvlJc w:val="left"/>
      <w:pPr>
        <w:ind w:left="2160" w:hanging="360"/>
      </w:pPr>
      <w:rPr>
        <w:rFonts w:ascii="Wingdings" w:hAnsi="Wingdings" w:hint="default"/>
      </w:rPr>
    </w:lvl>
    <w:lvl w:ilvl="3" w:tplc="ED2C740C">
      <w:start w:val="1"/>
      <w:numFmt w:val="bullet"/>
      <w:lvlText w:val=""/>
      <w:lvlJc w:val="left"/>
      <w:pPr>
        <w:ind w:left="2880" w:hanging="360"/>
      </w:pPr>
      <w:rPr>
        <w:rFonts w:ascii="Symbol" w:hAnsi="Symbol" w:hint="default"/>
      </w:rPr>
    </w:lvl>
    <w:lvl w:ilvl="4" w:tplc="70D8959A">
      <w:start w:val="1"/>
      <w:numFmt w:val="bullet"/>
      <w:lvlText w:val="o"/>
      <w:lvlJc w:val="left"/>
      <w:pPr>
        <w:ind w:left="3600" w:hanging="360"/>
      </w:pPr>
      <w:rPr>
        <w:rFonts w:ascii="Courier New" w:hAnsi="Courier New" w:hint="default"/>
      </w:rPr>
    </w:lvl>
    <w:lvl w:ilvl="5" w:tplc="D1BA8198">
      <w:start w:val="1"/>
      <w:numFmt w:val="bullet"/>
      <w:lvlText w:val=""/>
      <w:lvlJc w:val="left"/>
      <w:pPr>
        <w:ind w:left="4320" w:hanging="360"/>
      </w:pPr>
      <w:rPr>
        <w:rFonts w:ascii="Wingdings" w:hAnsi="Wingdings" w:hint="default"/>
      </w:rPr>
    </w:lvl>
    <w:lvl w:ilvl="6" w:tplc="4D7CF442">
      <w:start w:val="1"/>
      <w:numFmt w:val="bullet"/>
      <w:lvlText w:val=""/>
      <w:lvlJc w:val="left"/>
      <w:pPr>
        <w:ind w:left="5040" w:hanging="360"/>
      </w:pPr>
      <w:rPr>
        <w:rFonts w:ascii="Symbol" w:hAnsi="Symbol" w:hint="default"/>
      </w:rPr>
    </w:lvl>
    <w:lvl w:ilvl="7" w:tplc="4E94E4AC">
      <w:start w:val="1"/>
      <w:numFmt w:val="bullet"/>
      <w:lvlText w:val="o"/>
      <w:lvlJc w:val="left"/>
      <w:pPr>
        <w:ind w:left="5760" w:hanging="360"/>
      </w:pPr>
      <w:rPr>
        <w:rFonts w:ascii="Courier New" w:hAnsi="Courier New" w:hint="default"/>
      </w:rPr>
    </w:lvl>
    <w:lvl w:ilvl="8" w:tplc="4E766562">
      <w:start w:val="1"/>
      <w:numFmt w:val="bullet"/>
      <w:lvlText w:val=""/>
      <w:lvlJc w:val="left"/>
      <w:pPr>
        <w:ind w:left="6480" w:hanging="360"/>
      </w:pPr>
      <w:rPr>
        <w:rFonts w:ascii="Wingdings" w:hAnsi="Wingdings" w:hint="default"/>
      </w:rPr>
    </w:lvl>
  </w:abstractNum>
  <w:abstractNum w:abstractNumId="27" w15:restartNumberingAfterBreak="0">
    <w:nsid w:val="70164655"/>
    <w:multiLevelType w:val="hybridMultilevel"/>
    <w:tmpl w:val="E9FC0F82"/>
    <w:lvl w:ilvl="0" w:tplc="39FE49D4">
      <w:start w:val="1"/>
      <w:numFmt w:val="bullet"/>
      <w:lvlText w:val=""/>
      <w:lvlJc w:val="left"/>
      <w:pPr>
        <w:ind w:left="720" w:hanging="360"/>
      </w:pPr>
      <w:rPr>
        <w:rFonts w:ascii="Symbol" w:hAnsi="Symbol" w:hint="default"/>
      </w:rPr>
    </w:lvl>
    <w:lvl w:ilvl="1" w:tplc="D9540446">
      <w:start w:val="1"/>
      <w:numFmt w:val="bullet"/>
      <w:lvlText w:val="o"/>
      <w:lvlJc w:val="left"/>
      <w:pPr>
        <w:ind w:left="1440" w:hanging="360"/>
      </w:pPr>
      <w:rPr>
        <w:rFonts w:ascii="Courier New" w:hAnsi="Courier New" w:hint="default"/>
      </w:rPr>
    </w:lvl>
    <w:lvl w:ilvl="2" w:tplc="4E1E449C">
      <w:start w:val="1"/>
      <w:numFmt w:val="bullet"/>
      <w:lvlText w:val=""/>
      <w:lvlJc w:val="left"/>
      <w:pPr>
        <w:ind w:left="2160" w:hanging="360"/>
      </w:pPr>
      <w:rPr>
        <w:rFonts w:ascii="Wingdings" w:hAnsi="Wingdings" w:hint="default"/>
      </w:rPr>
    </w:lvl>
    <w:lvl w:ilvl="3" w:tplc="7ACC545A">
      <w:start w:val="1"/>
      <w:numFmt w:val="bullet"/>
      <w:lvlText w:val=""/>
      <w:lvlJc w:val="left"/>
      <w:pPr>
        <w:ind w:left="2880" w:hanging="360"/>
      </w:pPr>
      <w:rPr>
        <w:rFonts w:ascii="Symbol" w:hAnsi="Symbol" w:hint="default"/>
      </w:rPr>
    </w:lvl>
    <w:lvl w:ilvl="4" w:tplc="827E7C4A">
      <w:start w:val="1"/>
      <w:numFmt w:val="bullet"/>
      <w:lvlText w:val="o"/>
      <w:lvlJc w:val="left"/>
      <w:pPr>
        <w:ind w:left="3600" w:hanging="360"/>
      </w:pPr>
      <w:rPr>
        <w:rFonts w:ascii="Courier New" w:hAnsi="Courier New" w:hint="default"/>
      </w:rPr>
    </w:lvl>
    <w:lvl w:ilvl="5" w:tplc="882A52AE">
      <w:start w:val="1"/>
      <w:numFmt w:val="bullet"/>
      <w:lvlText w:val=""/>
      <w:lvlJc w:val="left"/>
      <w:pPr>
        <w:ind w:left="4320" w:hanging="360"/>
      </w:pPr>
      <w:rPr>
        <w:rFonts w:ascii="Wingdings" w:hAnsi="Wingdings" w:hint="default"/>
      </w:rPr>
    </w:lvl>
    <w:lvl w:ilvl="6" w:tplc="53347736">
      <w:start w:val="1"/>
      <w:numFmt w:val="bullet"/>
      <w:lvlText w:val=""/>
      <w:lvlJc w:val="left"/>
      <w:pPr>
        <w:ind w:left="5040" w:hanging="360"/>
      </w:pPr>
      <w:rPr>
        <w:rFonts w:ascii="Symbol" w:hAnsi="Symbol" w:hint="default"/>
      </w:rPr>
    </w:lvl>
    <w:lvl w:ilvl="7" w:tplc="E9D6667C">
      <w:start w:val="1"/>
      <w:numFmt w:val="bullet"/>
      <w:lvlText w:val="o"/>
      <w:lvlJc w:val="left"/>
      <w:pPr>
        <w:ind w:left="5760" w:hanging="360"/>
      </w:pPr>
      <w:rPr>
        <w:rFonts w:ascii="Courier New" w:hAnsi="Courier New" w:hint="default"/>
      </w:rPr>
    </w:lvl>
    <w:lvl w:ilvl="8" w:tplc="F81C005A">
      <w:start w:val="1"/>
      <w:numFmt w:val="bullet"/>
      <w:lvlText w:val=""/>
      <w:lvlJc w:val="left"/>
      <w:pPr>
        <w:ind w:left="6480" w:hanging="360"/>
      </w:pPr>
      <w:rPr>
        <w:rFonts w:ascii="Wingdings" w:hAnsi="Wingdings" w:hint="default"/>
      </w:rPr>
    </w:lvl>
  </w:abstractNum>
  <w:abstractNum w:abstractNumId="28" w15:restartNumberingAfterBreak="0">
    <w:nsid w:val="70E13162"/>
    <w:multiLevelType w:val="hybridMultilevel"/>
    <w:tmpl w:val="8084E166"/>
    <w:lvl w:ilvl="0" w:tplc="81B6B2B8">
      <w:start w:val="1"/>
      <w:numFmt w:val="bullet"/>
      <w:lvlText w:val=""/>
      <w:lvlJc w:val="left"/>
      <w:pPr>
        <w:ind w:left="720" w:hanging="360"/>
      </w:pPr>
      <w:rPr>
        <w:rFonts w:ascii="Symbol" w:hAnsi="Symbol" w:hint="default"/>
      </w:rPr>
    </w:lvl>
    <w:lvl w:ilvl="1" w:tplc="C486E09C">
      <w:start w:val="1"/>
      <w:numFmt w:val="bullet"/>
      <w:lvlText w:val="o"/>
      <w:lvlJc w:val="left"/>
      <w:pPr>
        <w:ind w:left="1440" w:hanging="360"/>
      </w:pPr>
      <w:rPr>
        <w:rFonts w:ascii="Courier New" w:hAnsi="Courier New" w:hint="default"/>
      </w:rPr>
    </w:lvl>
    <w:lvl w:ilvl="2" w:tplc="78BAFC62">
      <w:start w:val="1"/>
      <w:numFmt w:val="bullet"/>
      <w:lvlText w:val=""/>
      <w:lvlJc w:val="left"/>
      <w:pPr>
        <w:ind w:left="2160" w:hanging="360"/>
      </w:pPr>
      <w:rPr>
        <w:rFonts w:ascii="Wingdings" w:hAnsi="Wingdings" w:hint="default"/>
      </w:rPr>
    </w:lvl>
    <w:lvl w:ilvl="3" w:tplc="E59E8F6E">
      <w:start w:val="1"/>
      <w:numFmt w:val="bullet"/>
      <w:lvlText w:val=""/>
      <w:lvlJc w:val="left"/>
      <w:pPr>
        <w:ind w:left="2880" w:hanging="360"/>
      </w:pPr>
      <w:rPr>
        <w:rFonts w:ascii="Symbol" w:hAnsi="Symbol" w:hint="default"/>
      </w:rPr>
    </w:lvl>
    <w:lvl w:ilvl="4" w:tplc="E89C2FE2">
      <w:start w:val="1"/>
      <w:numFmt w:val="bullet"/>
      <w:lvlText w:val="o"/>
      <w:lvlJc w:val="left"/>
      <w:pPr>
        <w:ind w:left="3600" w:hanging="360"/>
      </w:pPr>
      <w:rPr>
        <w:rFonts w:ascii="Courier New" w:hAnsi="Courier New" w:hint="default"/>
      </w:rPr>
    </w:lvl>
    <w:lvl w:ilvl="5" w:tplc="671614D4">
      <w:start w:val="1"/>
      <w:numFmt w:val="bullet"/>
      <w:lvlText w:val=""/>
      <w:lvlJc w:val="left"/>
      <w:pPr>
        <w:ind w:left="4320" w:hanging="360"/>
      </w:pPr>
      <w:rPr>
        <w:rFonts w:ascii="Wingdings" w:hAnsi="Wingdings" w:hint="default"/>
      </w:rPr>
    </w:lvl>
    <w:lvl w:ilvl="6" w:tplc="790E929C">
      <w:start w:val="1"/>
      <w:numFmt w:val="bullet"/>
      <w:lvlText w:val=""/>
      <w:lvlJc w:val="left"/>
      <w:pPr>
        <w:ind w:left="5040" w:hanging="360"/>
      </w:pPr>
      <w:rPr>
        <w:rFonts w:ascii="Symbol" w:hAnsi="Symbol" w:hint="default"/>
      </w:rPr>
    </w:lvl>
    <w:lvl w:ilvl="7" w:tplc="F67EC402">
      <w:start w:val="1"/>
      <w:numFmt w:val="bullet"/>
      <w:lvlText w:val="o"/>
      <w:lvlJc w:val="left"/>
      <w:pPr>
        <w:ind w:left="5760" w:hanging="360"/>
      </w:pPr>
      <w:rPr>
        <w:rFonts w:ascii="Courier New" w:hAnsi="Courier New" w:hint="default"/>
      </w:rPr>
    </w:lvl>
    <w:lvl w:ilvl="8" w:tplc="158AA61E">
      <w:start w:val="1"/>
      <w:numFmt w:val="bullet"/>
      <w:lvlText w:val=""/>
      <w:lvlJc w:val="left"/>
      <w:pPr>
        <w:ind w:left="6480" w:hanging="360"/>
      </w:pPr>
      <w:rPr>
        <w:rFonts w:ascii="Wingdings" w:hAnsi="Wingdings" w:hint="default"/>
      </w:rPr>
    </w:lvl>
  </w:abstractNum>
  <w:abstractNum w:abstractNumId="29" w15:restartNumberingAfterBreak="0">
    <w:nsid w:val="7EB94FC1"/>
    <w:multiLevelType w:val="hybridMultilevel"/>
    <w:tmpl w:val="AA9E0636"/>
    <w:lvl w:ilvl="0" w:tplc="C81C571C">
      <w:start w:val="1"/>
      <w:numFmt w:val="bullet"/>
      <w:lvlText w:val=""/>
      <w:lvlJc w:val="left"/>
      <w:pPr>
        <w:ind w:left="720" w:hanging="360"/>
      </w:pPr>
      <w:rPr>
        <w:rFonts w:ascii="Symbol" w:hAnsi="Symbol" w:hint="default"/>
      </w:rPr>
    </w:lvl>
    <w:lvl w:ilvl="1" w:tplc="28A4A8F2">
      <w:start w:val="1"/>
      <w:numFmt w:val="bullet"/>
      <w:lvlText w:val="o"/>
      <w:lvlJc w:val="left"/>
      <w:pPr>
        <w:ind w:left="1440" w:hanging="360"/>
      </w:pPr>
      <w:rPr>
        <w:rFonts w:ascii="Courier New" w:hAnsi="Courier New" w:hint="default"/>
      </w:rPr>
    </w:lvl>
    <w:lvl w:ilvl="2" w:tplc="C262D664">
      <w:start w:val="1"/>
      <w:numFmt w:val="bullet"/>
      <w:lvlText w:val=""/>
      <w:lvlJc w:val="left"/>
      <w:pPr>
        <w:ind w:left="2160" w:hanging="360"/>
      </w:pPr>
      <w:rPr>
        <w:rFonts w:ascii="Wingdings" w:hAnsi="Wingdings" w:hint="default"/>
      </w:rPr>
    </w:lvl>
    <w:lvl w:ilvl="3" w:tplc="311082D8">
      <w:start w:val="1"/>
      <w:numFmt w:val="bullet"/>
      <w:lvlText w:val=""/>
      <w:lvlJc w:val="left"/>
      <w:pPr>
        <w:ind w:left="2880" w:hanging="360"/>
      </w:pPr>
      <w:rPr>
        <w:rFonts w:ascii="Symbol" w:hAnsi="Symbol" w:hint="default"/>
      </w:rPr>
    </w:lvl>
    <w:lvl w:ilvl="4" w:tplc="1AF8EA6A">
      <w:start w:val="1"/>
      <w:numFmt w:val="bullet"/>
      <w:lvlText w:val="o"/>
      <w:lvlJc w:val="left"/>
      <w:pPr>
        <w:ind w:left="3600" w:hanging="360"/>
      </w:pPr>
      <w:rPr>
        <w:rFonts w:ascii="Courier New" w:hAnsi="Courier New" w:hint="default"/>
      </w:rPr>
    </w:lvl>
    <w:lvl w:ilvl="5" w:tplc="75801DD0">
      <w:start w:val="1"/>
      <w:numFmt w:val="bullet"/>
      <w:lvlText w:val=""/>
      <w:lvlJc w:val="left"/>
      <w:pPr>
        <w:ind w:left="4320" w:hanging="360"/>
      </w:pPr>
      <w:rPr>
        <w:rFonts w:ascii="Wingdings" w:hAnsi="Wingdings" w:hint="default"/>
      </w:rPr>
    </w:lvl>
    <w:lvl w:ilvl="6" w:tplc="108C3886">
      <w:start w:val="1"/>
      <w:numFmt w:val="bullet"/>
      <w:lvlText w:val=""/>
      <w:lvlJc w:val="left"/>
      <w:pPr>
        <w:ind w:left="5040" w:hanging="360"/>
      </w:pPr>
      <w:rPr>
        <w:rFonts w:ascii="Symbol" w:hAnsi="Symbol" w:hint="default"/>
      </w:rPr>
    </w:lvl>
    <w:lvl w:ilvl="7" w:tplc="F9F851B0">
      <w:start w:val="1"/>
      <w:numFmt w:val="bullet"/>
      <w:lvlText w:val="o"/>
      <w:lvlJc w:val="left"/>
      <w:pPr>
        <w:ind w:left="5760" w:hanging="360"/>
      </w:pPr>
      <w:rPr>
        <w:rFonts w:ascii="Courier New" w:hAnsi="Courier New" w:hint="default"/>
      </w:rPr>
    </w:lvl>
    <w:lvl w:ilvl="8" w:tplc="2F80BAEC">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7"/>
  </w:num>
  <w:num w:numId="4">
    <w:abstractNumId w:val="23"/>
  </w:num>
  <w:num w:numId="5">
    <w:abstractNumId w:val="25"/>
  </w:num>
  <w:num w:numId="6">
    <w:abstractNumId w:val="16"/>
  </w:num>
  <w:num w:numId="7">
    <w:abstractNumId w:val="4"/>
  </w:num>
  <w:num w:numId="8">
    <w:abstractNumId w:val="29"/>
  </w:num>
  <w:num w:numId="9">
    <w:abstractNumId w:val="15"/>
  </w:num>
  <w:num w:numId="10">
    <w:abstractNumId w:val="10"/>
  </w:num>
  <w:num w:numId="11">
    <w:abstractNumId w:val="17"/>
  </w:num>
  <w:num w:numId="12">
    <w:abstractNumId w:val="27"/>
  </w:num>
  <w:num w:numId="13">
    <w:abstractNumId w:val="28"/>
  </w:num>
  <w:num w:numId="14">
    <w:abstractNumId w:val="8"/>
  </w:num>
  <w:num w:numId="15">
    <w:abstractNumId w:val="19"/>
  </w:num>
  <w:num w:numId="16">
    <w:abstractNumId w:val="9"/>
  </w:num>
  <w:num w:numId="17">
    <w:abstractNumId w:val="14"/>
  </w:num>
  <w:num w:numId="18">
    <w:abstractNumId w:val="26"/>
  </w:num>
  <w:num w:numId="19">
    <w:abstractNumId w:val="24"/>
  </w:num>
  <w:num w:numId="20">
    <w:abstractNumId w:val="0"/>
  </w:num>
  <w:num w:numId="21">
    <w:abstractNumId w:val="11"/>
  </w:num>
  <w:num w:numId="22">
    <w:abstractNumId w:val="12"/>
  </w:num>
  <w:num w:numId="23">
    <w:abstractNumId w:val="12"/>
  </w:num>
  <w:num w:numId="24">
    <w:abstractNumId w:val="12"/>
  </w:num>
  <w:num w:numId="25">
    <w:abstractNumId w:val="12"/>
  </w:num>
  <w:num w:numId="26">
    <w:abstractNumId w:val="12"/>
  </w:num>
  <w:num w:numId="27">
    <w:abstractNumId w:val="20"/>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20"/>
  </w:num>
  <w:num w:numId="36">
    <w:abstractNumId w:val="20"/>
  </w:num>
  <w:num w:numId="37">
    <w:abstractNumId w:val="12"/>
  </w:num>
  <w:num w:numId="38">
    <w:abstractNumId w:val="12"/>
  </w:num>
  <w:num w:numId="39">
    <w:abstractNumId w:val="1"/>
  </w:num>
  <w:num w:numId="40">
    <w:abstractNumId w:val="21"/>
  </w:num>
  <w:num w:numId="41">
    <w:abstractNumId w:val="6"/>
  </w:num>
  <w:num w:numId="42">
    <w:abstractNumId w:val="5"/>
  </w:num>
  <w:num w:numId="43">
    <w:abstractNumId w:val="22"/>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is F">
    <w15:presenceInfo w15:providerId="Windows Live" w15:userId="4c1656487f47dc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AD6F61"/>
    <w:rsid w:val="00003278"/>
    <w:rsid w:val="00007094"/>
    <w:rsid w:val="00007F10"/>
    <w:rsid w:val="0002364A"/>
    <w:rsid w:val="0003056D"/>
    <w:rsid w:val="0004EBC8"/>
    <w:rsid w:val="0005423B"/>
    <w:rsid w:val="000608F8"/>
    <w:rsid w:val="00066724"/>
    <w:rsid w:val="0006CAA8"/>
    <w:rsid w:val="000ABFB4"/>
    <w:rsid w:val="000D61F9"/>
    <w:rsid w:val="000F1E36"/>
    <w:rsid w:val="001302B8"/>
    <w:rsid w:val="00140D46"/>
    <w:rsid w:val="00144FFD"/>
    <w:rsid w:val="001B5800"/>
    <w:rsid w:val="001D05E4"/>
    <w:rsid w:val="001F4DF5"/>
    <w:rsid w:val="0020539F"/>
    <w:rsid w:val="00213568"/>
    <w:rsid w:val="0024EFDC"/>
    <w:rsid w:val="00277F4C"/>
    <w:rsid w:val="00290EBF"/>
    <w:rsid w:val="002B7781"/>
    <w:rsid w:val="002BD769"/>
    <w:rsid w:val="002C528C"/>
    <w:rsid w:val="002C78CE"/>
    <w:rsid w:val="002D0AE0"/>
    <w:rsid w:val="002F2D21"/>
    <w:rsid w:val="002F66DB"/>
    <w:rsid w:val="00321245"/>
    <w:rsid w:val="0036695A"/>
    <w:rsid w:val="00376B37"/>
    <w:rsid w:val="00381702"/>
    <w:rsid w:val="00396FFA"/>
    <w:rsid w:val="003A6D72"/>
    <w:rsid w:val="003B2E1C"/>
    <w:rsid w:val="003B3136"/>
    <w:rsid w:val="003C23B4"/>
    <w:rsid w:val="003E6817"/>
    <w:rsid w:val="003ECCD7"/>
    <w:rsid w:val="003F42C3"/>
    <w:rsid w:val="003FEDF9"/>
    <w:rsid w:val="00416121"/>
    <w:rsid w:val="00450F51"/>
    <w:rsid w:val="0046418C"/>
    <w:rsid w:val="00464362"/>
    <w:rsid w:val="004A3B8E"/>
    <w:rsid w:val="004A4B2C"/>
    <w:rsid w:val="004E7115"/>
    <w:rsid w:val="004F049E"/>
    <w:rsid w:val="00501267"/>
    <w:rsid w:val="00505622"/>
    <w:rsid w:val="005253A9"/>
    <w:rsid w:val="005340B9"/>
    <w:rsid w:val="00541B20"/>
    <w:rsid w:val="00544141"/>
    <w:rsid w:val="0057BDA1"/>
    <w:rsid w:val="005A248B"/>
    <w:rsid w:val="005A57B2"/>
    <w:rsid w:val="005C03C0"/>
    <w:rsid w:val="005C6529"/>
    <w:rsid w:val="005F7F03"/>
    <w:rsid w:val="006076CA"/>
    <w:rsid w:val="006461AA"/>
    <w:rsid w:val="00662412"/>
    <w:rsid w:val="00680256"/>
    <w:rsid w:val="006952E3"/>
    <w:rsid w:val="0074373B"/>
    <w:rsid w:val="00750CA1"/>
    <w:rsid w:val="007518EB"/>
    <w:rsid w:val="0076628B"/>
    <w:rsid w:val="00777A59"/>
    <w:rsid w:val="00791CA2"/>
    <w:rsid w:val="007A3EEC"/>
    <w:rsid w:val="008000A0"/>
    <w:rsid w:val="0080142F"/>
    <w:rsid w:val="00841A92"/>
    <w:rsid w:val="0085080E"/>
    <w:rsid w:val="00850FDB"/>
    <w:rsid w:val="00851D0B"/>
    <w:rsid w:val="00865DC0"/>
    <w:rsid w:val="008834BF"/>
    <w:rsid w:val="008951D2"/>
    <w:rsid w:val="00896DB6"/>
    <w:rsid w:val="008B4A0A"/>
    <w:rsid w:val="008E1B24"/>
    <w:rsid w:val="008E1D3D"/>
    <w:rsid w:val="009317E5"/>
    <w:rsid w:val="009374A7"/>
    <w:rsid w:val="00942EF4"/>
    <w:rsid w:val="00952334"/>
    <w:rsid w:val="009607B2"/>
    <w:rsid w:val="00973427"/>
    <w:rsid w:val="009A00E1"/>
    <w:rsid w:val="009F4B6C"/>
    <w:rsid w:val="009F5F09"/>
    <w:rsid w:val="009F723F"/>
    <w:rsid w:val="00A05B82"/>
    <w:rsid w:val="00A06661"/>
    <w:rsid w:val="00A162F3"/>
    <w:rsid w:val="00A25E1F"/>
    <w:rsid w:val="00A35F01"/>
    <w:rsid w:val="00A3633F"/>
    <w:rsid w:val="00A39F4B"/>
    <w:rsid w:val="00A417C3"/>
    <w:rsid w:val="00A54B07"/>
    <w:rsid w:val="00A558F9"/>
    <w:rsid w:val="00A804B6"/>
    <w:rsid w:val="00AA0CF8"/>
    <w:rsid w:val="00AB4566"/>
    <w:rsid w:val="00AB5FF8"/>
    <w:rsid w:val="00AC3589"/>
    <w:rsid w:val="00AD6F61"/>
    <w:rsid w:val="00AE448C"/>
    <w:rsid w:val="00B03552"/>
    <w:rsid w:val="00B20DF4"/>
    <w:rsid w:val="00B25991"/>
    <w:rsid w:val="00B33E0E"/>
    <w:rsid w:val="00B365E5"/>
    <w:rsid w:val="00B41555"/>
    <w:rsid w:val="00B50C8A"/>
    <w:rsid w:val="00B622ED"/>
    <w:rsid w:val="00B6342C"/>
    <w:rsid w:val="00B7073B"/>
    <w:rsid w:val="00B766C4"/>
    <w:rsid w:val="00B77B1F"/>
    <w:rsid w:val="00B80A53"/>
    <w:rsid w:val="00BA2A01"/>
    <w:rsid w:val="00BB2482"/>
    <w:rsid w:val="00BD63F4"/>
    <w:rsid w:val="00BE2F5B"/>
    <w:rsid w:val="00BE42A4"/>
    <w:rsid w:val="00BF376F"/>
    <w:rsid w:val="00C10EFE"/>
    <w:rsid w:val="00C35D26"/>
    <w:rsid w:val="00C5437B"/>
    <w:rsid w:val="00C6312A"/>
    <w:rsid w:val="00C7460D"/>
    <w:rsid w:val="00C971EB"/>
    <w:rsid w:val="00CCFC91"/>
    <w:rsid w:val="00D138E7"/>
    <w:rsid w:val="00D268F4"/>
    <w:rsid w:val="00D80711"/>
    <w:rsid w:val="00D95BFA"/>
    <w:rsid w:val="00DB0F1F"/>
    <w:rsid w:val="00DB4167"/>
    <w:rsid w:val="00DB666E"/>
    <w:rsid w:val="00DC4D30"/>
    <w:rsid w:val="00DCF762"/>
    <w:rsid w:val="00DE4504"/>
    <w:rsid w:val="00E15A44"/>
    <w:rsid w:val="00E3307C"/>
    <w:rsid w:val="00E4527F"/>
    <w:rsid w:val="00E55344"/>
    <w:rsid w:val="00E56801"/>
    <w:rsid w:val="00E8090A"/>
    <w:rsid w:val="00E811F2"/>
    <w:rsid w:val="00E92394"/>
    <w:rsid w:val="00EB0B73"/>
    <w:rsid w:val="00EC6F9F"/>
    <w:rsid w:val="00EE3347"/>
    <w:rsid w:val="00EF5138"/>
    <w:rsid w:val="00F21820"/>
    <w:rsid w:val="00F42884"/>
    <w:rsid w:val="00F50C4F"/>
    <w:rsid w:val="00F543A0"/>
    <w:rsid w:val="00F667A5"/>
    <w:rsid w:val="00F75BCF"/>
    <w:rsid w:val="00F77169"/>
    <w:rsid w:val="00F95C9C"/>
    <w:rsid w:val="00FA2C89"/>
    <w:rsid w:val="00FDB88F"/>
    <w:rsid w:val="00FE2F81"/>
    <w:rsid w:val="0102D44E"/>
    <w:rsid w:val="010AC32A"/>
    <w:rsid w:val="010CB6BC"/>
    <w:rsid w:val="0126E878"/>
    <w:rsid w:val="012B5BB8"/>
    <w:rsid w:val="012B82A3"/>
    <w:rsid w:val="012CFA2A"/>
    <w:rsid w:val="0138FE31"/>
    <w:rsid w:val="013B8A8C"/>
    <w:rsid w:val="013D48D1"/>
    <w:rsid w:val="013DDA29"/>
    <w:rsid w:val="01469D99"/>
    <w:rsid w:val="01487FF3"/>
    <w:rsid w:val="014E879F"/>
    <w:rsid w:val="01546C0B"/>
    <w:rsid w:val="0157E41A"/>
    <w:rsid w:val="01609754"/>
    <w:rsid w:val="0161B8D3"/>
    <w:rsid w:val="016377BD"/>
    <w:rsid w:val="016691E4"/>
    <w:rsid w:val="016760C5"/>
    <w:rsid w:val="016AFFA1"/>
    <w:rsid w:val="017105A0"/>
    <w:rsid w:val="0176C1CA"/>
    <w:rsid w:val="0196E650"/>
    <w:rsid w:val="0197B964"/>
    <w:rsid w:val="01A8CCC0"/>
    <w:rsid w:val="01AB76A1"/>
    <w:rsid w:val="01B346FE"/>
    <w:rsid w:val="01B7769C"/>
    <w:rsid w:val="01BF2D18"/>
    <w:rsid w:val="01CD3BE9"/>
    <w:rsid w:val="01E8BB54"/>
    <w:rsid w:val="01F9C17D"/>
    <w:rsid w:val="020060C7"/>
    <w:rsid w:val="0201AEC4"/>
    <w:rsid w:val="0208EFE9"/>
    <w:rsid w:val="0217A989"/>
    <w:rsid w:val="021EC5C8"/>
    <w:rsid w:val="0227680D"/>
    <w:rsid w:val="022E4D45"/>
    <w:rsid w:val="022E5235"/>
    <w:rsid w:val="02318610"/>
    <w:rsid w:val="023445C8"/>
    <w:rsid w:val="023BA09C"/>
    <w:rsid w:val="023CA80A"/>
    <w:rsid w:val="0243661F"/>
    <w:rsid w:val="024D6B22"/>
    <w:rsid w:val="0254F054"/>
    <w:rsid w:val="02603130"/>
    <w:rsid w:val="0260E0BB"/>
    <w:rsid w:val="02627B29"/>
    <w:rsid w:val="0266A880"/>
    <w:rsid w:val="026D6EF9"/>
    <w:rsid w:val="027A1F14"/>
    <w:rsid w:val="027E2164"/>
    <w:rsid w:val="0284AF51"/>
    <w:rsid w:val="0288A0E8"/>
    <w:rsid w:val="029699D0"/>
    <w:rsid w:val="02A1A11E"/>
    <w:rsid w:val="02A2D509"/>
    <w:rsid w:val="02AFC3E9"/>
    <w:rsid w:val="02CC6B73"/>
    <w:rsid w:val="02CE6493"/>
    <w:rsid w:val="02D8986C"/>
    <w:rsid w:val="02D932B5"/>
    <w:rsid w:val="02EC4762"/>
    <w:rsid w:val="02F5736B"/>
    <w:rsid w:val="02FBF539"/>
    <w:rsid w:val="030254A3"/>
    <w:rsid w:val="030C6203"/>
    <w:rsid w:val="0311642B"/>
    <w:rsid w:val="0315AF54"/>
    <w:rsid w:val="031A62D9"/>
    <w:rsid w:val="031E63CD"/>
    <w:rsid w:val="032A7A4F"/>
    <w:rsid w:val="032F314B"/>
    <w:rsid w:val="033E58B6"/>
    <w:rsid w:val="03403276"/>
    <w:rsid w:val="03478736"/>
    <w:rsid w:val="03490D2B"/>
    <w:rsid w:val="034956F1"/>
    <w:rsid w:val="03508B12"/>
    <w:rsid w:val="0363D452"/>
    <w:rsid w:val="036599A3"/>
    <w:rsid w:val="0367574E"/>
    <w:rsid w:val="036CD162"/>
    <w:rsid w:val="037DAF76"/>
    <w:rsid w:val="037E6810"/>
    <w:rsid w:val="038687D9"/>
    <w:rsid w:val="038AA76F"/>
    <w:rsid w:val="03927553"/>
    <w:rsid w:val="039CB4BC"/>
    <w:rsid w:val="03A2CDA6"/>
    <w:rsid w:val="03A2DD16"/>
    <w:rsid w:val="03A4E6C3"/>
    <w:rsid w:val="03AC0ADF"/>
    <w:rsid w:val="03B6F288"/>
    <w:rsid w:val="03BA3F77"/>
    <w:rsid w:val="03C90D77"/>
    <w:rsid w:val="03D1DD09"/>
    <w:rsid w:val="03E17942"/>
    <w:rsid w:val="03E8AEC2"/>
    <w:rsid w:val="03E9679C"/>
    <w:rsid w:val="03F039B3"/>
    <w:rsid w:val="03F2E953"/>
    <w:rsid w:val="03FB6FC7"/>
    <w:rsid w:val="03FBA7F9"/>
    <w:rsid w:val="040AD66A"/>
    <w:rsid w:val="040C42A2"/>
    <w:rsid w:val="040CA8CC"/>
    <w:rsid w:val="0413BDF3"/>
    <w:rsid w:val="0413E578"/>
    <w:rsid w:val="041D7620"/>
    <w:rsid w:val="04257C85"/>
    <w:rsid w:val="042A6762"/>
    <w:rsid w:val="042EA76E"/>
    <w:rsid w:val="043150B7"/>
    <w:rsid w:val="043A0EA2"/>
    <w:rsid w:val="0449F993"/>
    <w:rsid w:val="044B26DE"/>
    <w:rsid w:val="044B67A3"/>
    <w:rsid w:val="045A6C2E"/>
    <w:rsid w:val="04605213"/>
    <w:rsid w:val="047E3ADB"/>
    <w:rsid w:val="04822DCE"/>
    <w:rsid w:val="048591B2"/>
    <w:rsid w:val="049201A7"/>
    <w:rsid w:val="04955F64"/>
    <w:rsid w:val="049F0187"/>
    <w:rsid w:val="04AA14F6"/>
    <w:rsid w:val="04B05838"/>
    <w:rsid w:val="04B84FE4"/>
    <w:rsid w:val="04BFB4D9"/>
    <w:rsid w:val="04C12E58"/>
    <w:rsid w:val="04C2D7B8"/>
    <w:rsid w:val="04D5C2CC"/>
    <w:rsid w:val="04D5D61F"/>
    <w:rsid w:val="04DC30E8"/>
    <w:rsid w:val="04F9EE7F"/>
    <w:rsid w:val="0511B81B"/>
    <w:rsid w:val="0513AF07"/>
    <w:rsid w:val="052F8B74"/>
    <w:rsid w:val="054C4672"/>
    <w:rsid w:val="055B8444"/>
    <w:rsid w:val="0562D1FE"/>
    <w:rsid w:val="05630570"/>
    <w:rsid w:val="05683C29"/>
    <w:rsid w:val="05704655"/>
    <w:rsid w:val="05759C1F"/>
    <w:rsid w:val="057F0C4F"/>
    <w:rsid w:val="0580BA74"/>
    <w:rsid w:val="0585DAC4"/>
    <w:rsid w:val="0586866B"/>
    <w:rsid w:val="05923BCF"/>
    <w:rsid w:val="05936828"/>
    <w:rsid w:val="05998CC9"/>
    <w:rsid w:val="05B06885"/>
    <w:rsid w:val="05B46AE3"/>
    <w:rsid w:val="05B8E19C"/>
    <w:rsid w:val="05C637C3"/>
    <w:rsid w:val="05C71533"/>
    <w:rsid w:val="05DDF5A7"/>
    <w:rsid w:val="05E143CC"/>
    <w:rsid w:val="05E6820B"/>
    <w:rsid w:val="05F63C8F"/>
    <w:rsid w:val="060304A5"/>
    <w:rsid w:val="0604540C"/>
    <w:rsid w:val="063170B1"/>
    <w:rsid w:val="0633E29C"/>
    <w:rsid w:val="06460367"/>
    <w:rsid w:val="064EE1C4"/>
    <w:rsid w:val="065B550A"/>
    <w:rsid w:val="0665D9A5"/>
    <w:rsid w:val="066AC13A"/>
    <w:rsid w:val="066B3B75"/>
    <w:rsid w:val="066C302B"/>
    <w:rsid w:val="066F2D2F"/>
    <w:rsid w:val="06702399"/>
    <w:rsid w:val="0674B29D"/>
    <w:rsid w:val="0678E93B"/>
    <w:rsid w:val="06805254"/>
    <w:rsid w:val="06875131"/>
    <w:rsid w:val="06882BD4"/>
    <w:rsid w:val="069159B8"/>
    <w:rsid w:val="0697C142"/>
    <w:rsid w:val="069B4352"/>
    <w:rsid w:val="069EF810"/>
    <w:rsid w:val="069F179C"/>
    <w:rsid w:val="06AE86A1"/>
    <w:rsid w:val="06B66EE1"/>
    <w:rsid w:val="06B88368"/>
    <w:rsid w:val="06C07361"/>
    <w:rsid w:val="06CFD10E"/>
    <w:rsid w:val="06D40B19"/>
    <w:rsid w:val="06D4E4D3"/>
    <w:rsid w:val="06DCAF29"/>
    <w:rsid w:val="06E005F1"/>
    <w:rsid w:val="06E22F5F"/>
    <w:rsid w:val="06E3B7E5"/>
    <w:rsid w:val="06E4750B"/>
    <w:rsid w:val="06E58051"/>
    <w:rsid w:val="06EB9848"/>
    <w:rsid w:val="0707B6EB"/>
    <w:rsid w:val="07105D72"/>
    <w:rsid w:val="07152B95"/>
    <w:rsid w:val="072315B8"/>
    <w:rsid w:val="0735CD1E"/>
    <w:rsid w:val="07458CB5"/>
    <w:rsid w:val="07591377"/>
    <w:rsid w:val="0780ED17"/>
    <w:rsid w:val="07902FB0"/>
    <w:rsid w:val="0798B4EC"/>
    <w:rsid w:val="0799473B"/>
    <w:rsid w:val="07A69028"/>
    <w:rsid w:val="07A9DA2A"/>
    <w:rsid w:val="07AD6EFE"/>
    <w:rsid w:val="07B036E7"/>
    <w:rsid w:val="07B58F1C"/>
    <w:rsid w:val="07B9C776"/>
    <w:rsid w:val="07C3F488"/>
    <w:rsid w:val="07D638AF"/>
    <w:rsid w:val="07DC66C4"/>
    <w:rsid w:val="07E40977"/>
    <w:rsid w:val="07E620B6"/>
    <w:rsid w:val="07F587A9"/>
    <w:rsid w:val="08078272"/>
    <w:rsid w:val="08120318"/>
    <w:rsid w:val="08126B74"/>
    <w:rsid w:val="0814CB51"/>
    <w:rsid w:val="081749C5"/>
    <w:rsid w:val="081DF3C2"/>
    <w:rsid w:val="082055FF"/>
    <w:rsid w:val="08273D15"/>
    <w:rsid w:val="08280C1C"/>
    <w:rsid w:val="082A5FDA"/>
    <w:rsid w:val="082C8AB9"/>
    <w:rsid w:val="083A8D67"/>
    <w:rsid w:val="0845185B"/>
    <w:rsid w:val="0845F919"/>
    <w:rsid w:val="085654B5"/>
    <w:rsid w:val="085C43C2"/>
    <w:rsid w:val="08638CE5"/>
    <w:rsid w:val="0864AF28"/>
    <w:rsid w:val="086A4742"/>
    <w:rsid w:val="08764797"/>
    <w:rsid w:val="087719BB"/>
    <w:rsid w:val="087A476D"/>
    <w:rsid w:val="087A7B1E"/>
    <w:rsid w:val="087CFB1A"/>
    <w:rsid w:val="087DEB39"/>
    <w:rsid w:val="08926C2C"/>
    <w:rsid w:val="089CFE68"/>
    <w:rsid w:val="08A1CFE4"/>
    <w:rsid w:val="08A81DB4"/>
    <w:rsid w:val="08B140AB"/>
    <w:rsid w:val="08B42A1C"/>
    <w:rsid w:val="08B85B36"/>
    <w:rsid w:val="08B87898"/>
    <w:rsid w:val="08BCA8C3"/>
    <w:rsid w:val="08D0223F"/>
    <w:rsid w:val="08D80FC5"/>
    <w:rsid w:val="08E8F034"/>
    <w:rsid w:val="08F1480D"/>
    <w:rsid w:val="08F56208"/>
    <w:rsid w:val="090A1CEF"/>
    <w:rsid w:val="0914B4F4"/>
    <w:rsid w:val="091CBD78"/>
    <w:rsid w:val="091DF241"/>
    <w:rsid w:val="0926492D"/>
    <w:rsid w:val="092714AF"/>
    <w:rsid w:val="093F259B"/>
    <w:rsid w:val="093F8A40"/>
    <w:rsid w:val="094235D5"/>
    <w:rsid w:val="095A6E62"/>
    <w:rsid w:val="095BDF8B"/>
    <w:rsid w:val="095E4CA5"/>
    <w:rsid w:val="096B0EC4"/>
    <w:rsid w:val="096DAF14"/>
    <w:rsid w:val="097EDBDE"/>
    <w:rsid w:val="098015F7"/>
    <w:rsid w:val="098E31A5"/>
    <w:rsid w:val="0993F321"/>
    <w:rsid w:val="099BA693"/>
    <w:rsid w:val="099BCDE9"/>
    <w:rsid w:val="09A2995C"/>
    <w:rsid w:val="09A38A96"/>
    <w:rsid w:val="09AE3820"/>
    <w:rsid w:val="09B089FD"/>
    <w:rsid w:val="09B165ED"/>
    <w:rsid w:val="09B99152"/>
    <w:rsid w:val="09C6303B"/>
    <w:rsid w:val="09C682CA"/>
    <w:rsid w:val="09D84DCE"/>
    <w:rsid w:val="09EDBAC8"/>
    <w:rsid w:val="09F174ED"/>
    <w:rsid w:val="09F5DCE6"/>
    <w:rsid w:val="0A12EA1C"/>
    <w:rsid w:val="0A2903AA"/>
    <w:rsid w:val="0A2A47B1"/>
    <w:rsid w:val="0A2DA0F7"/>
    <w:rsid w:val="0A2DCBE5"/>
    <w:rsid w:val="0A33019A"/>
    <w:rsid w:val="0A34D643"/>
    <w:rsid w:val="0A371FAC"/>
    <w:rsid w:val="0A37FD58"/>
    <w:rsid w:val="0A38CEC9"/>
    <w:rsid w:val="0A53665F"/>
    <w:rsid w:val="0A70A875"/>
    <w:rsid w:val="0A76FCF0"/>
    <w:rsid w:val="0A84C095"/>
    <w:rsid w:val="0A8CB7A4"/>
    <w:rsid w:val="0A9819D0"/>
    <w:rsid w:val="0AA8DF7C"/>
    <w:rsid w:val="0AAA038A"/>
    <w:rsid w:val="0AAACFF7"/>
    <w:rsid w:val="0AC2E510"/>
    <w:rsid w:val="0AC575E0"/>
    <w:rsid w:val="0AD9D58D"/>
    <w:rsid w:val="0ADCE08F"/>
    <w:rsid w:val="0AE6371A"/>
    <w:rsid w:val="0AEE513D"/>
    <w:rsid w:val="0AF41C5D"/>
    <w:rsid w:val="0B02C537"/>
    <w:rsid w:val="0B06DF25"/>
    <w:rsid w:val="0B0938EF"/>
    <w:rsid w:val="0B0E7531"/>
    <w:rsid w:val="0B0FFD2D"/>
    <w:rsid w:val="0B1BCEF8"/>
    <w:rsid w:val="0B1C89EA"/>
    <w:rsid w:val="0B2A0206"/>
    <w:rsid w:val="0B3010C0"/>
    <w:rsid w:val="0B352BED"/>
    <w:rsid w:val="0B3931E4"/>
    <w:rsid w:val="0B3D18BB"/>
    <w:rsid w:val="0B4DAC56"/>
    <w:rsid w:val="0B538F98"/>
    <w:rsid w:val="0B565948"/>
    <w:rsid w:val="0B57913B"/>
    <w:rsid w:val="0B57C5FF"/>
    <w:rsid w:val="0B644788"/>
    <w:rsid w:val="0B688B6C"/>
    <w:rsid w:val="0B710F55"/>
    <w:rsid w:val="0B7373A2"/>
    <w:rsid w:val="0B7724FF"/>
    <w:rsid w:val="0B83C623"/>
    <w:rsid w:val="0B83F704"/>
    <w:rsid w:val="0B916B12"/>
    <w:rsid w:val="0B934238"/>
    <w:rsid w:val="0B935CF0"/>
    <w:rsid w:val="0B969407"/>
    <w:rsid w:val="0BA855F6"/>
    <w:rsid w:val="0BAA9C09"/>
    <w:rsid w:val="0BADD9EA"/>
    <w:rsid w:val="0BB2C012"/>
    <w:rsid w:val="0BB39853"/>
    <w:rsid w:val="0BCF5B67"/>
    <w:rsid w:val="0BD3CFD4"/>
    <w:rsid w:val="0BDB5124"/>
    <w:rsid w:val="0BE04FE6"/>
    <w:rsid w:val="0BE8959B"/>
    <w:rsid w:val="0C02F7BD"/>
    <w:rsid w:val="0C08CC3C"/>
    <w:rsid w:val="0C3128DE"/>
    <w:rsid w:val="0C346627"/>
    <w:rsid w:val="0C447510"/>
    <w:rsid w:val="0C44AFDD"/>
    <w:rsid w:val="0C44EFE3"/>
    <w:rsid w:val="0C452087"/>
    <w:rsid w:val="0C487683"/>
    <w:rsid w:val="0C4AFB2D"/>
    <w:rsid w:val="0C4C55B6"/>
    <w:rsid w:val="0C56B133"/>
    <w:rsid w:val="0C58C974"/>
    <w:rsid w:val="0C5B0EDB"/>
    <w:rsid w:val="0C6710C1"/>
    <w:rsid w:val="0C72D78C"/>
    <w:rsid w:val="0C756372"/>
    <w:rsid w:val="0C8519F6"/>
    <w:rsid w:val="0C89342B"/>
    <w:rsid w:val="0C8F2068"/>
    <w:rsid w:val="0C99A401"/>
    <w:rsid w:val="0CA14900"/>
    <w:rsid w:val="0CAA7EC9"/>
    <w:rsid w:val="0CC88230"/>
    <w:rsid w:val="0CCEDCE3"/>
    <w:rsid w:val="0CCF8DDA"/>
    <w:rsid w:val="0CD0B097"/>
    <w:rsid w:val="0CDE1E8B"/>
    <w:rsid w:val="0CE67C13"/>
    <w:rsid w:val="0CE6BA30"/>
    <w:rsid w:val="0CFF6E1D"/>
    <w:rsid w:val="0D034362"/>
    <w:rsid w:val="0D03BB3A"/>
    <w:rsid w:val="0D05674B"/>
    <w:rsid w:val="0D0E393C"/>
    <w:rsid w:val="0D12B90F"/>
    <w:rsid w:val="0D17DC51"/>
    <w:rsid w:val="0D195846"/>
    <w:rsid w:val="0D36A01F"/>
    <w:rsid w:val="0D3A38C2"/>
    <w:rsid w:val="0D4478FB"/>
    <w:rsid w:val="0D5C5E79"/>
    <w:rsid w:val="0D5D4EB4"/>
    <w:rsid w:val="0D686FD2"/>
    <w:rsid w:val="0D6BDFD9"/>
    <w:rsid w:val="0D6EE4FA"/>
    <w:rsid w:val="0D74874E"/>
    <w:rsid w:val="0D751577"/>
    <w:rsid w:val="0D772185"/>
    <w:rsid w:val="0D7F1B38"/>
    <w:rsid w:val="0D8306AC"/>
    <w:rsid w:val="0D8D66F4"/>
    <w:rsid w:val="0D8E2F2E"/>
    <w:rsid w:val="0D8FA3FB"/>
    <w:rsid w:val="0D8FCA2A"/>
    <w:rsid w:val="0D96EB31"/>
    <w:rsid w:val="0D9B324A"/>
    <w:rsid w:val="0DA1ECB1"/>
    <w:rsid w:val="0DA7E20E"/>
    <w:rsid w:val="0DA92ED1"/>
    <w:rsid w:val="0DAE9458"/>
    <w:rsid w:val="0DCFF392"/>
    <w:rsid w:val="0DD0ADA3"/>
    <w:rsid w:val="0DDE9E57"/>
    <w:rsid w:val="0DEBA8D8"/>
    <w:rsid w:val="0DF42874"/>
    <w:rsid w:val="0DF871DE"/>
    <w:rsid w:val="0E18AB94"/>
    <w:rsid w:val="0E34E2FB"/>
    <w:rsid w:val="0E3B7D85"/>
    <w:rsid w:val="0E478970"/>
    <w:rsid w:val="0E4982A9"/>
    <w:rsid w:val="0E4A4EDC"/>
    <w:rsid w:val="0E4F35D7"/>
    <w:rsid w:val="0E601404"/>
    <w:rsid w:val="0E622999"/>
    <w:rsid w:val="0E6AE478"/>
    <w:rsid w:val="0E6E4B66"/>
    <w:rsid w:val="0E76F7D0"/>
    <w:rsid w:val="0E968E5E"/>
    <w:rsid w:val="0E9B72BE"/>
    <w:rsid w:val="0EA445C6"/>
    <w:rsid w:val="0EAD461F"/>
    <w:rsid w:val="0EB2E21F"/>
    <w:rsid w:val="0EBFC3E5"/>
    <w:rsid w:val="0EC81B83"/>
    <w:rsid w:val="0ED3F0AC"/>
    <w:rsid w:val="0EFED5FE"/>
    <w:rsid w:val="0EFFB7B7"/>
    <w:rsid w:val="0EFFF093"/>
    <w:rsid w:val="0F0611A3"/>
    <w:rsid w:val="0F1CB35C"/>
    <w:rsid w:val="0F2B9A8B"/>
    <w:rsid w:val="0F2BA49E"/>
    <w:rsid w:val="0F2CF68C"/>
    <w:rsid w:val="0F3194D3"/>
    <w:rsid w:val="0F328585"/>
    <w:rsid w:val="0F3413F6"/>
    <w:rsid w:val="0F38C9CF"/>
    <w:rsid w:val="0F4C52C0"/>
    <w:rsid w:val="0F5238C5"/>
    <w:rsid w:val="0F6277AA"/>
    <w:rsid w:val="0F6C7E04"/>
    <w:rsid w:val="0F6E6388"/>
    <w:rsid w:val="0F7D3CD5"/>
    <w:rsid w:val="0F95C70B"/>
    <w:rsid w:val="0FA3984C"/>
    <w:rsid w:val="0FAD2812"/>
    <w:rsid w:val="0FB000CD"/>
    <w:rsid w:val="0FB128AE"/>
    <w:rsid w:val="0FB3730D"/>
    <w:rsid w:val="0FBF001C"/>
    <w:rsid w:val="0FC24C7F"/>
    <w:rsid w:val="0FCC154B"/>
    <w:rsid w:val="0FDAF3EA"/>
    <w:rsid w:val="0FDF6051"/>
    <w:rsid w:val="0FEEEA4E"/>
    <w:rsid w:val="0FF1E710"/>
    <w:rsid w:val="1006A324"/>
    <w:rsid w:val="1015C5B9"/>
    <w:rsid w:val="10180C3F"/>
    <w:rsid w:val="101E6941"/>
    <w:rsid w:val="102F7207"/>
    <w:rsid w:val="10478F52"/>
    <w:rsid w:val="1047D013"/>
    <w:rsid w:val="104E0E8E"/>
    <w:rsid w:val="104E28FB"/>
    <w:rsid w:val="10674D86"/>
    <w:rsid w:val="1075A429"/>
    <w:rsid w:val="1076EEB5"/>
    <w:rsid w:val="107EB751"/>
    <w:rsid w:val="10803DCA"/>
    <w:rsid w:val="1086C09B"/>
    <w:rsid w:val="1088E96A"/>
    <w:rsid w:val="108F0866"/>
    <w:rsid w:val="108F311B"/>
    <w:rsid w:val="109B1086"/>
    <w:rsid w:val="10A3D5BE"/>
    <w:rsid w:val="10A3EAE8"/>
    <w:rsid w:val="10A65849"/>
    <w:rsid w:val="10AA98D8"/>
    <w:rsid w:val="10B01071"/>
    <w:rsid w:val="10B3C109"/>
    <w:rsid w:val="10B44E72"/>
    <w:rsid w:val="10BA68A5"/>
    <w:rsid w:val="10BCE682"/>
    <w:rsid w:val="10E6E20F"/>
    <w:rsid w:val="10EE0CBD"/>
    <w:rsid w:val="112107B0"/>
    <w:rsid w:val="11281F28"/>
    <w:rsid w:val="112B4173"/>
    <w:rsid w:val="112C5FCB"/>
    <w:rsid w:val="112EDBD2"/>
    <w:rsid w:val="112FA1D7"/>
    <w:rsid w:val="115DCD22"/>
    <w:rsid w:val="11645C32"/>
    <w:rsid w:val="116566E1"/>
    <w:rsid w:val="116EF50F"/>
    <w:rsid w:val="11713801"/>
    <w:rsid w:val="1171A4E2"/>
    <w:rsid w:val="11743A71"/>
    <w:rsid w:val="11786B5B"/>
    <w:rsid w:val="118853BC"/>
    <w:rsid w:val="118B2F18"/>
    <w:rsid w:val="118D9610"/>
    <w:rsid w:val="119962FE"/>
    <w:rsid w:val="11A498F4"/>
    <w:rsid w:val="11AE9ECD"/>
    <w:rsid w:val="11B0DD23"/>
    <w:rsid w:val="11B1F1AF"/>
    <w:rsid w:val="11B4BDFB"/>
    <w:rsid w:val="11C114C8"/>
    <w:rsid w:val="11D2F906"/>
    <w:rsid w:val="11D4A7F3"/>
    <w:rsid w:val="11E37FFE"/>
    <w:rsid w:val="11E9BE6C"/>
    <w:rsid w:val="11EE96A9"/>
    <w:rsid w:val="11F629BE"/>
    <w:rsid w:val="11F77809"/>
    <w:rsid w:val="1204D3A4"/>
    <w:rsid w:val="120A3E51"/>
    <w:rsid w:val="1216CA69"/>
    <w:rsid w:val="12278B12"/>
    <w:rsid w:val="12430661"/>
    <w:rsid w:val="124578F2"/>
    <w:rsid w:val="124A477B"/>
    <w:rsid w:val="12597395"/>
    <w:rsid w:val="126CA2E9"/>
    <w:rsid w:val="12830BF9"/>
    <w:rsid w:val="128A9BE4"/>
    <w:rsid w:val="128EF423"/>
    <w:rsid w:val="1294E740"/>
    <w:rsid w:val="129D3D22"/>
    <w:rsid w:val="129E89F7"/>
    <w:rsid w:val="12A0DDB7"/>
    <w:rsid w:val="12A177AD"/>
    <w:rsid w:val="12ACBF56"/>
    <w:rsid w:val="12AF767A"/>
    <w:rsid w:val="12C50513"/>
    <w:rsid w:val="12CAFE8C"/>
    <w:rsid w:val="12CF30A7"/>
    <w:rsid w:val="12D68B2B"/>
    <w:rsid w:val="12E8284B"/>
    <w:rsid w:val="12FC4842"/>
    <w:rsid w:val="13002C93"/>
    <w:rsid w:val="13096F88"/>
    <w:rsid w:val="131E9B57"/>
    <w:rsid w:val="132FDD32"/>
    <w:rsid w:val="13519F1B"/>
    <w:rsid w:val="135536BE"/>
    <w:rsid w:val="1360C6E6"/>
    <w:rsid w:val="13660572"/>
    <w:rsid w:val="136F1867"/>
    <w:rsid w:val="13733D17"/>
    <w:rsid w:val="137438F2"/>
    <w:rsid w:val="137688DB"/>
    <w:rsid w:val="138D30AA"/>
    <w:rsid w:val="139E50EC"/>
    <w:rsid w:val="13A3D696"/>
    <w:rsid w:val="13B42FD6"/>
    <w:rsid w:val="13BD640A"/>
    <w:rsid w:val="13BE88F9"/>
    <w:rsid w:val="13CB85E4"/>
    <w:rsid w:val="13CD715B"/>
    <w:rsid w:val="13CDD2DF"/>
    <w:rsid w:val="13D3FDB8"/>
    <w:rsid w:val="13D537C9"/>
    <w:rsid w:val="13D79E5A"/>
    <w:rsid w:val="13EF299E"/>
    <w:rsid w:val="13EF6537"/>
    <w:rsid w:val="13F68779"/>
    <w:rsid w:val="1403EA18"/>
    <w:rsid w:val="140E97D4"/>
    <w:rsid w:val="1411ECF2"/>
    <w:rsid w:val="141610AD"/>
    <w:rsid w:val="141E1D15"/>
    <w:rsid w:val="14277A48"/>
    <w:rsid w:val="1428F889"/>
    <w:rsid w:val="1433B5AE"/>
    <w:rsid w:val="14348FD1"/>
    <w:rsid w:val="144673C9"/>
    <w:rsid w:val="144B492E"/>
    <w:rsid w:val="144B879A"/>
    <w:rsid w:val="14583AE9"/>
    <w:rsid w:val="1460D574"/>
    <w:rsid w:val="146FA598"/>
    <w:rsid w:val="1492A8BC"/>
    <w:rsid w:val="1496B069"/>
    <w:rsid w:val="149E5B1A"/>
    <w:rsid w:val="149F1AEB"/>
    <w:rsid w:val="149F9BD0"/>
    <w:rsid w:val="14A2632E"/>
    <w:rsid w:val="14A52DD1"/>
    <w:rsid w:val="14B783E5"/>
    <w:rsid w:val="14BABC18"/>
    <w:rsid w:val="14BD10BA"/>
    <w:rsid w:val="14CEE573"/>
    <w:rsid w:val="14D0E2B0"/>
    <w:rsid w:val="14D5A873"/>
    <w:rsid w:val="14DE2054"/>
    <w:rsid w:val="14E5C6F8"/>
    <w:rsid w:val="14E70503"/>
    <w:rsid w:val="14F3A8BA"/>
    <w:rsid w:val="150D4C04"/>
    <w:rsid w:val="1514163B"/>
    <w:rsid w:val="151C96BE"/>
    <w:rsid w:val="151FD632"/>
    <w:rsid w:val="15227C06"/>
    <w:rsid w:val="15230F9B"/>
    <w:rsid w:val="1524E433"/>
    <w:rsid w:val="15360F42"/>
    <w:rsid w:val="154ECCBE"/>
    <w:rsid w:val="1555594C"/>
    <w:rsid w:val="155B2218"/>
    <w:rsid w:val="155D6553"/>
    <w:rsid w:val="156E81A9"/>
    <w:rsid w:val="156EE064"/>
    <w:rsid w:val="156EF93B"/>
    <w:rsid w:val="15700BE1"/>
    <w:rsid w:val="1571887E"/>
    <w:rsid w:val="15912F91"/>
    <w:rsid w:val="15963262"/>
    <w:rsid w:val="1598B62F"/>
    <w:rsid w:val="159C47B0"/>
    <w:rsid w:val="15ADB9E2"/>
    <w:rsid w:val="15CA4003"/>
    <w:rsid w:val="15CCB3DD"/>
    <w:rsid w:val="15CD44B7"/>
    <w:rsid w:val="15CE78DA"/>
    <w:rsid w:val="15CF860F"/>
    <w:rsid w:val="15E25170"/>
    <w:rsid w:val="15EB9F0F"/>
    <w:rsid w:val="15FF3330"/>
    <w:rsid w:val="16077107"/>
    <w:rsid w:val="163280CA"/>
    <w:rsid w:val="1633CC4D"/>
    <w:rsid w:val="163B03DB"/>
    <w:rsid w:val="163B8633"/>
    <w:rsid w:val="163E3E11"/>
    <w:rsid w:val="163F087F"/>
    <w:rsid w:val="164BDC7E"/>
    <w:rsid w:val="165141BC"/>
    <w:rsid w:val="16528193"/>
    <w:rsid w:val="1658626F"/>
    <w:rsid w:val="165AF6DE"/>
    <w:rsid w:val="165C5AA1"/>
    <w:rsid w:val="165EA03B"/>
    <w:rsid w:val="166F6476"/>
    <w:rsid w:val="1692B88D"/>
    <w:rsid w:val="16A655D3"/>
    <w:rsid w:val="16AE8C38"/>
    <w:rsid w:val="16B5FF17"/>
    <w:rsid w:val="16C8EF40"/>
    <w:rsid w:val="16CA407C"/>
    <w:rsid w:val="16D725E3"/>
    <w:rsid w:val="16F28DBA"/>
    <w:rsid w:val="16F9FD4B"/>
    <w:rsid w:val="1719FDBA"/>
    <w:rsid w:val="171A9AD1"/>
    <w:rsid w:val="1725B861"/>
    <w:rsid w:val="1736CCB6"/>
    <w:rsid w:val="1754820D"/>
    <w:rsid w:val="17664DD7"/>
    <w:rsid w:val="1789AD2A"/>
    <w:rsid w:val="17957236"/>
    <w:rsid w:val="17A35360"/>
    <w:rsid w:val="17A42523"/>
    <w:rsid w:val="17C3E173"/>
    <w:rsid w:val="17C4DB31"/>
    <w:rsid w:val="17C6825F"/>
    <w:rsid w:val="17CB7E00"/>
    <w:rsid w:val="17CE91D3"/>
    <w:rsid w:val="17E5CF5D"/>
    <w:rsid w:val="17E67BA7"/>
    <w:rsid w:val="1816E25A"/>
    <w:rsid w:val="181A110B"/>
    <w:rsid w:val="181D0729"/>
    <w:rsid w:val="18208130"/>
    <w:rsid w:val="183446F0"/>
    <w:rsid w:val="1835E796"/>
    <w:rsid w:val="183BFCA6"/>
    <w:rsid w:val="185B0FA4"/>
    <w:rsid w:val="1875E391"/>
    <w:rsid w:val="18970B39"/>
    <w:rsid w:val="18A8AD2C"/>
    <w:rsid w:val="18B12B93"/>
    <w:rsid w:val="18B247E5"/>
    <w:rsid w:val="18BA59EF"/>
    <w:rsid w:val="18BCB8A0"/>
    <w:rsid w:val="18C1C1B2"/>
    <w:rsid w:val="18CCCCCE"/>
    <w:rsid w:val="18D3E66D"/>
    <w:rsid w:val="18DA0D44"/>
    <w:rsid w:val="18DB8A61"/>
    <w:rsid w:val="18EB29C2"/>
    <w:rsid w:val="18EFF30A"/>
    <w:rsid w:val="18FB2435"/>
    <w:rsid w:val="1900978D"/>
    <w:rsid w:val="1903261F"/>
    <w:rsid w:val="1903AEB4"/>
    <w:rsid w:val="1926142F"/>
    <w:rsid w:val="192D6C80"/>
    <w:rsid w:val="19311167"/>
    <w:rsid w:val="194B321A"/>
    <w:rsid w:val="1952969D"/>
    <w:rsid w:val="195EFEAC"/>
    <w:rsid w:val="195F61E3"/>
    <w:rsid w:val="1960E757"/>
    <w:rsid w:val="196507D2"/>
    <w:rsid w:val="197326F5"/>
    <w:rsid w:val="197593DE"/>
    <w:rsid w:val="197AFA79"/>
    <w:rsid w:val="198BA97B"/>
    <w:rsid w:val="198C6940"/>
    <w:rsid w:val="198EC262"/>
    <w:rsid w:val="19A8C357"/>
    <w:rsid w:val="19A97118"/>
    <w:rsid w:val="19B7D115"/>
    <w:rsid w:val="19D2DF3D"/>
    <w:rsid w:val="19DDAC6B"/>
    <w:rsid w:val="19E89790"/>
    <w:rsid w:val="19F891F2"/>
    <w:rsid w:val="19FACE00"/>
    <w:rsid w:val="1A14531C"/>
    <w:rsid w:val="1A461BED"/>
    <w:rsid w:val="1A48FB9B"/>
    <w:rsid w:val="1A4DA789"/>
    <w:rsid w:val="1A504E91"/>
    <w:rsid w:val="1A53F5AF"/>
    <w:rsid w:val="1A57EA83"/>
    <w:rsid w:val="1A5B8FC1"/>
    <w:rsid w:val="1A611B5B"/>
    <w:rsid w:val="1A6640D4"/>
    <w:rsid w:val="1A69ABA6"/>
    <w:rsid w:val="1A7D863E"/>
    <w:rsid w:val="1A833C34"/>
    <w:rsid w:val="1A9F17A5"/>
    <w:rsid w:val="1AC0F09A"/>
    <w:rsid w:val="1AC7BBC7"/>
    <w:rsid w:val="1AC860C2"/>
    <w:rsid w:val="1AD15D06"/>
    <w:rsid w:val="1AFE133A"/>
    <w:rsid w:val="1B02BC93"/>
    <w:rsid w:val="1B0CBCF8"/>
    <w:rsid w:val="1B16CADA"/>
    <w:rsid w:val="1B1825D7"/>
    <w:rsid w:val="1B2594A3"/>
    <w:rsid w:val="1B358334"/>
    <w:rsid w:val="1B3793E4"/>
    <w:rsid w:val="1B39A36D"/>
    <w:rsid w:val="1B3C873D"/>
    <w:rsid w:val="1B49B6FD"/>
    <w:rsid w:val="1B4FD6E2"/>
    <w:rsid w:val="1B5DEFC2"/>
    <w:rsid w:val="1B65A86E"/>
    <w:rsid w:val="1B79BDAA"/>
    <w:rsid w:val="1B84DE5F"/>
    <w:rsid w:val="1B96C29E"/>
    <w:rsid w:val="1BA7DB3D"/>
    <w:rsid w:val="1BA88E7F"/>
    <w:rsid w:val="1BACA445"/>
    <w:rsid w:val="1BB284F8"/>
    <w:rsid w:val="1BBB5B8E"/>
    <w:rsid w:val="1BBE43AE"/>
    <w:rsid w:val="1BC4D99B"/>
    <w:rsid w:val="1BCDD4C6"/>
    <w:rsid w:val="1BD0AF83"/>
    <w:rsid w:val="1BE62845"/>
    <w:rsid w:val="1BE90976"/>
    <w:rsid w:val="1BE977EA"/>
    <w:rsid w:val="1BEA14C3"/>
    <w:rsid w:val="1BF338C4"/>
    <w:rsid w:val="1BF96274"/>
    <w:rsid w:val="1BF96EA1"/>
    <w:rsid w:val="1BFB1863"/>
    <w:rsid w:val="1C009548"/>
    <w:rsid w:val="1C057C07"/>
    <w:rsid w:val="1C07B246"/>
    <w:rsid w:val="1C10F9BF"/>
    <w:rsid w:val="1C18725F"/>
    <w:rsid w:val="1C1F848D"/>
    <w:rsid w:val="1C29CDAB"/>
    <w:rsid w:val="1C2C43E0"/>
    <w:rsid w:val="1C2EF57F"/>
    <w:rsid w:val="1C2FA701"/>
    <w:rsid w:val="1C45EF41"/>
    <w:rsid w:val="1C48B66D"/>
    <w:rsid w:val="1C4E0978"/>
    <w:rsid w:val="1C58B875"/>
    <w:rsid w:val="1C5C6EF7"/>
    <w:rsid w:val="1C61DD7E"/>
    <w:rsid w:val="1C64B9B8"/>
    <w:rsid w:val="1C64DCBA"/>
    <w:rsid w:val="1C841848"/>
    <w:rsid w:val="1C84FDEE"/>
    <w:rsid w:val="1C8AB927"/>
    <w:rsid w:val="1C8BE468"/>
    <w:rsid w:val="1C904D0E"/>
    <w:rsid w:val="1C9354DC"/>
    <w:rsid w:val="1C93E208"/>
    <w:rsid w:val="1C9805E4"/>
    <w:rsid w:val="1C9E06E8"/>
    <w:rsid w:val="1C9F6F91"/>
    <w:rsid w:val="1CA06B24"/>
    <w:rsid w:val="1CA75E10"/>
    <w:rsid w:val="1CAAADB5"/>
    <w:rsid w:val="1CB8EA60"/>
    <w:rsid w:val="1CB9BC41"/>
    <w:rsid w:val="1CBB3E56"/>
    <w:rsid w:val="1CC9ADE3"/>
    <w:rsid w:val="1CCE36FB"/>
    <w:rsid w:val="1CD957AC"/>
    <w:rsid w:val="1CE2EB56"/>
    <w:rsid w:val="1CF88E49"/>
    <w:rsid w:val="1D04D432"/>
    <w:rsid w:val="1D10C67F"/>
    <w:rsid w:val="1D1229C2"/>
    <w:rsid w:val="1D1BB874"/>
    <w:rsid w:val="1D223411"/>
    <w:rsid w:val="1D22464D"/>
    <w:rsid w:val="1D27BDBE"/>
    <w:rsid w:val="1D422D6B"/>
    <w:rsid w:val="1D4CB309"/>
    <w:rsid w:val="1D63D7C4"/>
    <w:rsid w:val="1D6E3281"/>
    <w:rsid w:val="1D6F5337"/>
    <w:rsid w:val="1D76AAAC"/>
    <w:rsid w:val="1D77F815"/>
    <w:rsid w:val="1D7ADFFE"/>
    <w:rsid w:val="1D80E7C7"/>
    <w:rsid w:val="1D9123F0"/>
    <w:rsid w:val="1D9EBD7B"/>
    <w:rsid w:val="1DA01833"/>
    <w:rsid w:val="1DB85C30"/>
    <w:rsid w:val="1DB9B72C"/>
    <w:rsid w:val="1DBC7CCC"/>
    <w:rsid w:val="1DC09228"/>
    <w:rsid w:val="1DC8A350"/>
    <w:rsid w:val="1DCA5EAB"/>
    <w:rsid w:val="1DCF650E"/>
    <w:rsid w:val="1DE0305F"/>
    <w:rsid w:val="1DE705D2"/>
    <w:rsid w:val="1DEB0AF9"/>
    <w:rsid w:val="1DEDD9F7"/>
    <w:rsid w:val="1DF7A2E7"/>
    <w:rsid w:val="1DFC3E1D"/>
    <w:rsid w:val="1E0CA89A"/>
    <w:rsid w:val="1E181C76"/>
    <w:rsid w:val="1E23C977"/>
    <w:rsid w:val="1E2731DB"/>
    <w:rsid w:val="1E27EA7E"/>
    <w:rsid w:val="1E29DD25"/>
    <w:rsid w:val="1E2D0E81"/>
    <w:rsid w:val="1E324845"/>
    <w:rsid w:val="1E42DD43"/>
    <w:rsid w:val="1E44034F"/>
    <w:rsid w:val="1E458035"/>
    <w:rsid w:val="1E467E16"/>
    <w:rsid w:val="1E4FBBA3"/>
    <w:rsid w:val="1E59125B"/>
    <w:rsid w:val="1E5CD3E2"/>
    <w:rsid w:val="1E605E95"/>
    <w:rsid w:val="1E60D910"/>
    <w:rsid w:val="1E68B893"/>
    <w:rsid w:val="1E69E374"/>
    <w:rsid w:val="1E70CE2C"/>
    <w:rsid w:val="1E7717C2"/>
    <w:rsid w:val="1E8737A8"/>
    <w:rsid w:val="1E884DD7"/>
    <w:rsid w:val="1E8EBB07"/>
    <w:rsid w:val="1EA74916"/>
    <w:rsid w:val="1EA7FB99"/>
    <w:rsid w:val="1EBB51D8"/>
    <w:rsid w:val="1EC4C727"/>
    <w:rsid w:val="1EC80A6A"/>
    <w:rsid w:val="1EDD72BF"/>
    <w:rsid w:val="1EE57BDF"/>
    <w:rsid w:val="1EFA8923"/>
    <w:rsid w:val="1EFA8C7B"/>
    <w:rsid w:val="1F03DD67"/>
    <w:rsid w:val="1F06F446"/>
    <w:rsid w:val="1F088C75"/>
    <w:rsid w:val="1F0D33D7"/>
    <w:rsid w:val="1F10C743"/>
    <w:rsid w:val="1F10F997"/>
    <w:rsid w:val="1F140A7E"/>
    <w:rsid w:val="1F22074C"/>
    <w:rsid w:val="1F237135"/>
    <w:rsid w:val="1F25ACB6"/>
    <w:rsid w:val="1F2C0F43"/>
    <w:rsid w:val="1F2D5FE8"/>
    <w:rsid w:val="1F36BC5F"/>
    <w:rsid w:val="1F3ACF5A"/>
    <w:rsid w:val="1F400391"/>
    <w:rsid w:val="1F5510F1"/>
    <w:rsid w:val="1F5C32C3"/>
    <w:rsid w:val="1F86DB5A"/>
    <w:rsid w:val="1F9A8DB5"/>
    <w:rsid w:val="1F9BFFF9"/>
    <w:rsid w:val="1F9EE914"/>
    <w:rsid w:val="1FB4E0BC"/>
    <w:rsid w:val="1FC8DF7D"/>
    <w:rsid w:val="1FD72076"/>
    <w:rsid w:val="1FDDF35B"/>
    <w:rsid w:val="1FE3F287"/>
    <w:rsid w:val="1FE889C5"/>
    <w:rsid w:val="1FEA5D6A"/>
    <w:rsid w:val="1FEEE1DB"/>
    <w:rsid w:val="1FF9068E"/>
    <w:rsid w:val="20012E46"/>
    <w:rsid w:val="200708FD"/>
    <w:rsid w:val="200D9E73"/>
    <w:rsid w:val="201F9658"/>
    <w:rsid w:val="202386D6"/>
    <w:rsid w:val="202987FE"/>
    <w:rsid w:val="202D4C7B"/>
    <w:rsid w:val="20302223"/>
    <w:rsid w:val="2045DC4A"/>
    <w:rsid w:val="20466253"/>
    <w:rsid w:val="205BF426"/>
    <w:rsid w:val="20641DC6"/>
    <w:rsid w:val="206A9F46"/>
    <w:rsid w:val="207235F6"/>
    <w:rsid w:val="2072FD30"/>
    <w:rsid w:val="20787BE0"/>
    <w:rsid w:val="207B9C8B"/>
    <w:rsid w:val="207D4524"/>
    <w:rsid w:val="207D9194"/>
    <w:rsid w:val="207FE80A"/>
    <w:rsid w:val="208A68A3"/>
    <w:rsid w:val="209CDB92"/>
    <w:rsid w:val="20A145E9"/>
    <w:rsid w:val="20AD71D8"/>
    <w:rsid w:val="20AD89A1"/>
    <w:rsid w:val="20B3724A"/>
    <w:rsid w:val="20B6AB61"/>
    <w:rsid w:val="20BDD7AD"/>
    <w:rsid w:val="20C9ACD6"/>
    <w:rsid w:val="20E48AD5"/>
    <w:rsid w:val="20F55DB4"/>
    <w:rsid w:val="20F7E5D1"/>
    <w:rsid w:val="20FBBD2D"/>
    <w:rsid w:val="21068844"/>
    <w:rsid w:val="210CA0C0"/>
    <w:rsid w:val="2111C500"/>
    <w:rsid w:val="21121369"/>
    <w:rsid w:val="2117E776"/>
    <w:rsid w:val="211FCC7A"/>
    <w:rsid w:val="21242C68"/>
    <w:rsid w:val="21370DFA"/>
    <w:rsid w:val="213AE5CF"/>
    <w:rsid w:val="21444B1B"/>
    <w:rsid w:val="2150C488"/>
    <w:rsid w:val="216D1613"/>
    <w:rsid w:val="216DD2A1"/>
    <w:rsid w:val="216F0BE8"/>
    <w:rsid w:val="2178944F"/>
    <w:rsid w:val="21988E0F"/>
    <w:rsid w:val="21A73DDD"/>
    <w:rsid w:val="21C53707"/>
    <w:rsid w:val="21C5A599"/>
    <w:rsid w:val="21C5CD09"/>
    <w:rsid w:val="21CFC76E"/>
    <w:rsid w:val="21DDBC14"/>
    <w:rsid w:val="21E3D3D1"/>
    <w:rsid w:val="21E7917D"/>
    <w:rsid w:val="21FF2C20"/>
    <w:rsid w:val="2205018F"/>
    <w:rsid w:val="2205DE43"/>
    <w:rsid w:val="220C74CF"/>
    <w:rsid w:val="2228C653"/>
    <w:rsid w:val="222B1C21"/>
    <w:rsid w:val="222C9A2C"/>
    <w:rsid w:val="222ECB81"/>
    <w:rsid w:val="223A687D"/>
    <w:rsid w:val="22450FA4"/>
    <w:rsid w:val="224B0284"/>
    <w:rsid w:val="225EFC6C"/>
    <w:rsid w:val="2265E171"/>
    <w:rsid w:val="226E42EF"/>
    <w:rsid w:val="227AD284"/>
    <w:rsid w:val="22803D48"/>
    <w:rsid w:val="228EC611"/>
    <w:rsid w:val="229515D5"/>
    <w:rsid w:val="229726C5"/>
    <w:rsid w:val="22979DBE"/>
    <w:rsid w:val="22A062B0"/>
    <w:rsid w:val="22B8A9C3"/>
    <w:rsid w:val="22B8B875"/>
    <w:rsid w:val="22B91148"/>
    <w:rsid w:val="22C04034"/>
    <w:rsid w:val="22CB1291"/>
    <w:rsid w:val="22CC532F"/>
    <w:rsid w:val="22CCCBB2"/>
    <w:rsid w:val="22D5A9C3"/>
    <w:rsid w:val="22E17224"/>
    <w:rsid w:val="22E74860"/>
    <w:rsid w:val="22F61166"/>
    <w:rsid w:val="22FE4C15"/>
    <w:rsid w:val="22FE82AC"/>
    <w:rsid w:val="22FF8E92"/>
    <w:rsid w:val="23016A2A"/>
    <w:rsid w:val="230B89E7"/>
    <w:rsid w:val="2318F158"/>
    <w:rsid w:val="2321C75D"/>
    <w:rsid w:val="232217CA"/>
    <w:rsid w:val="2323844A"/>
    <w:rsid w:val="23253533"/>
    <w:rsid w:val="23284192"/>
    <w:rsid w:val="23404FCA"/>
    <w:rsid w:val="23469B47"/>
    <w:rsid w:val="2346FC62"/>
    <w:rsid w:val="23479922"/>
    <w:rsid w:val="234FFBDC"/>
    <w:rsid w:val="23591E75"/>
    <w:rsid w:val="23671F32"/>
    <w:rsid w:val="236873D4"/>
    <w:rsid w:val="23776B65"/>
    <w:rsid w:val="237E5690"/>
    <w:rsid w:val="237FA9ED"/>
    <w:rsid w:val="2388A599"/>
    <w:rsid w:val="238E2418"/>
    <w:rsid w:val="23A242CF"/>
    <w:rsid w:val="23A4CA7E"/>
    <w:rsid w:val="23A8437A"/>
    <w:rsid w:val="23AD2552"/>
    <w:rsid w:val="23C874B2"/>
    <w:rsid w:val="23D022D0"/>
    <w:rsid w:val="23D5198D"/>
    <w:rsid w:val="23E52CC3"/>
    <w:rsid w:val="23E57033"/>
    <w:rsid w:val="23E94CA4"/>
    <w:rsid w:val="23EE45CA"/>
    <w:rsid w:val="23F31E95"/>
    <w:rsid w:val="23F99CFA"/>
    <w:rsid w:val="2410F6B2"/>
    <w:rsid w:val="2411D444"/>
    <w:rsid w:val="2416EFB9"/>
    <w:rsid w:val="242A9672"/>
    <w:rsid w:val="243E6E97"/>
    <w:rsid w:val="2443F312"/>
    <w:rsid w:val="244A4AC7"/>
    <w:rsid w:val="24544FB0"/>
    <w:rsid w:val="245DB175"/>
    <w:rsid w:val="245DD0E1"/>
    <w:rsid w:val="2471C258"/>
    <w:rsid w:val="2472C289"/>
    <w:rsid w:val="247412FA"/>
    <w:rsid w:val="247B8C11"/>
    <w:rsid w:val="247C7673"/>
    <w:rsid w:val="2488745A"/>
    <w:rsid w:val="248E4FDB"/>
    <w:rsid w:val="249B995C"/>
    <w:rsid w:val="24A57363"/>
    <w:rsid w:val="24A65142"/>
    <w:rsid w:val="24AEC4E9"/>
    <w:rsid w:val="24B48A5C"/>
    <w:rsid w:val="24BC2B33"/>
    <w:rsid w:val="24BDAD20"/>
    <w:rsid w:val="24C0BAB6"/>
    <w:rsid w:val="24C840E0"/>
    <w:rsid w:val="24CA150B"/>
    <w:rsid w:val="24CCA99E"/>
    <w:rsid w:val="24D1ACC0"/>
    <w:rsid w:val="24D6DF80"/>
    <w:rsid w:val="24DF1B1C"/>
    <w:rsid w:val="24DF426A"/>
    <w:rsid w:val="24E261D4"/>
    <w:rsid w:val="24E2D3D0"/>
    <w:rsid w:val="24F80830"/>
    <w:rsid w:val="2506F8EF"/>
    <w:rsid w:val="2511894B"/>
    <w:rsid w:val="251B8460"/>
    <w:rsid w:val="251D053C"/>
    <w:rsid w:val="251EB16D"/>
    <w:rsid w:val="252164F2"/>
    <w:rsid w:val="2525ABA4"/>
    <w:rsid w:val="25428D92"/>
    <w:rsid w:val="25606715"/>
    <w:rsid w:val="2560BB02"/>
    <w:rsid w:val="2569A6A7"/>
    <w:rsid w:val="256B54E2"/>
    <w:rsid w:val="256D729F"/>
    <w:rsid w:val="256EBD9F"/>
    <w:rsid w:val="25893A99"/>
    <w:rsid w:val="258D0A8B"/>
    <w:rsid w:val="25943498"/>
    <w:rsid w:val="2598B873"/>
    <w:rsid w:val="25A8FE8D"/>
    <w:rsid w:val="25A9DC0A"/>
    <w:rsid w:val="25B5621E"/>
    <w:rsid w:val="25C1A2AC"/>
    <w:rsid w:val="25CC5C2F"/>
    <w:rsid w:val="25EF3146"/>
    <w:rsid w:val="25F02011"/>
    <w:rsid w:val="25F77C7C"/>
    <w:rsid w:val="2606BAEE"/>
    <w:rsid w:val="26072B6F"/>
    <w:rsid w:val="26192D17"/>
    <w:rsid w:val="261EDDF0"/>
    <w:rsid w:val="2624B200"/>
    <w:rsid w:val="262B45EB"/>
    <w:rsid w:val="26385794"/>
    <w:rsid w:val="26419CB7"/>
    <w:rsid w:val="26437283"/>
    <w:rsid w:val="264C87C3"/>
    <w:rsid w:val="2652D930"/>
    <w:rsid w:val="26597D81"/>
    <w:rsid w:val="265B250C"/>
    <w:rsid w:val="266F0E38"/>
    <w:rsid w:val="267DBD7C"/>
    <w:rsid w:val="267E3235"/>
    <w:rsid w:val="267F7108"/>
    <w:rsid w:val="26803F4F"/>
    <w:rsid w:val="2686586D"/>
    <w:rsid w:val="268F93D1"/>
    <w:rsid w:val="269341DD"/>
    <w:rsid w:val="26ABADC6"/>
    <w:rsid w:val="26C653E6"/>
    <w:rsid w:val="26C6B76E"/>
    <w:rsid w:val="26D83C63"/>
    <w:rsid w:val="26E24AAA"/>
    <w:rsid w:val="26FFB032"/>
    <w:rsid w:val="2717FEE6"/>
    <w:rsid w:val="27207E2C"/>
    <w:rsid w:val="2722D65D"/>
    <w:rsid w:val="2728DAEC"/>
    <w:rsid w:val="27356321"/>
    <w:rsid w:val="273C9ADE"/>
    <w:rsid w:val="273CCF2E"/>
    <w:rsid w:val="273FFF75"/>
    <w:rsid w:val="2746FA79"/>
    <w:rsid w:val="275186F8"/>
    <w:rsid w:val="27609A2D"/>
    <w:rsid w:val="27621767"/>
    <w:rsid w:val="276886F8"/>
    <w:rsid w:val="2768D091"/>
    <w:rsid w:val="276C7C72"/>
    <w:rsid w:val="276D9149"/>
    <w:rsid w:val="276DB3EB"/>
    <w:rsid w:val="277E767D"/>
    <w:rsid w:val="2784EB55"/>
    <w:rsid w:val="278D89D2"/>
    <w:rsid w:val="279F62F6"/>
    <w:rsid w:val="27A448F6"/>
    <w:rsid w:val="27A5DC12"/>
    <w:rsid w:val="27AF615B"/>
    <w:rsid w:val="27B56858"/>
    <w:rsid w:val="27B5DF72"/>
    <w:rsid w:val="27BB8F8B"/>
    <w:rsid w:val="27BBB2C3"/>
    <w:rsid w:val="27C51525"/>
    <w:rsid w:val="27D3AB28"/>
    <w:rsid w:val="27D7B9E7"/>
    <w:rsid w:val="27D96FF2"/>
    <w:rsid w:val="27E03EF0"/>
    <w:rsid w:val="27E620A8"/>
    <w:rsid w:val="27F267FF"/>
    <w:rsid w:val="27F54DE2"/>
    <w:rsid w:val="27FA1F80"/>
    <w:rsid w:val="281DA3EC"/>
    <w:rsid w:val="282F123E"/>
    <w:rsid w:val="28358A1D"/>
    <w:rsid w:val="283C59A0"/>
    <w:rsid w:val="284194A9"/>
    <w:rsid w:val="2857E622"/>
    <w:rsid w:val="285C5D5F"/>
    <w:rsid w:val="286189CD"/>
    <w:rsid w:val="286BBAF0"/>
    <w:rsid w:val="2878FE1B"/>
    <w:rsid w:val="2879CEC9"/>
    <w:rsid w:val="287A0DE5"/>
    <w:rsid w:val="2882595D"/>
    <w:rsid w:val="288F2E0F"/>
    <w:rsid w:val="2890FCE7"/>
    <w:rsid w:val="2896B50B"/>
    <w:rsid w:val="28A2F5A4"/>
    <w:rsid w:val="28AA2485"/>
    <w:rsid w:val="28AB0B5E"/>
    <w:rsid w:val="28AC69DC"/>
    <w:rsid w:val="28AD91DF"/>
    <w:rsid w:val="28D234E4"/>
    <w:rsid w:val="28D83395"/>
    <w:rsid w:val="28D837E8"/>
    <w:rsid w:val="28D89F8F"/>
    <w:rsid w:val="28DA609D"/>
    <w:rsid w:val="28E13D51"/>
    <w:rsid w:val="28E7C0C6"/>
    <w:rsid w:val="28ED743F"/>
    <w:rsid w:val="2933E6AF"/>
    <w:rsid w:val="2935CADA"/>
    <w:rsid w:val="2942B315"/>
    <w:rsid w:val="294D03A0"/>
    <w:rsid w:val="2958B2D8"/>
    <w:rsid w:val="295FE336"/>
    <w:rsid w:val="2960ED4D"/>
    <w:rsid w:val="29680619"/>
    <w:rsid w:val="297131DF"/>
    <w:rsid w:val="29735890"/>
    <w:rsid w:val="29872EC0"/>
    <w:rsid w:val="299547E1"/>
    <w:rsid w:val="299AF69C"/>
    <w:rsid w:val="299D517E"/>
    <w:rsid w:val="29A2E4D2"/>
    <w:rsid w:val="29BBF27F"/>
    <w:rsid w:val="29C0D7FB"/>
    <w:rsid w:val="29C2CF58"/>
    <w:rsid w:val="29C33B31"/>
    <w:rsid w:val="29D86C19"/>
    <w:rsid w:val="29DCE4FA"/>
    <w:rsid w:val="29E383E4"/>
    <w:rsid w:val="29E6242B"/>
    <w:rsid w:val="29F91B19"/>
    <w:rsid w:val="29FD9AE4"/>
    <w:rsid w:val="29FF3238"/>
    <w:rsid w:val="2A017D47"/>
    <w:rsid w:val="2A03CD85"/>
    <w:rsid w:val="2A0EB149"/>
    <w:rsid w:val="2A0FDD25"/>
    <w:rsid w:val="2A105781"/>
    <w:rsid w:val="2A1E29BE"/>
    <w:rsid w:val="2A2504F7"/>
    <w:rsid w:val="2A257FB3"/>
    <w:rsid w:val="2A3BF937"/>
    <w:rsid w:val="2A3CFD2D"/>
    <w:rsid w:val="2A43EB9E"/>
    <w:rsid w:val="2A71AE22"/>
    <w:rsid w:val="2A73C706"/>
    <w:rsid w:val="2A7635FB"/>
    <w:rsid w:val="2A78ACE3"/>
    <w:rsid w:val="2A839127"/>
    <w:rsid w:val="2A8588F8"/>
    <w:rsid w:val="2A96EE9E"/>
    <w:rsid w:val="2A97DC4E"/>
    <w:rsid w:val="2A99D7F6"/>
    <w:rsid w:val="2AA00B6E"/>
    <w:rsid w:val="2AA7767F"/>
    <w:rsid w:val="2AA9564D"/>
    <w:rsid w:val="2AB5945F"/>
    <w:rsid w:val="2AB7C0D9"/>
    <w:rsid w:val="2ABCDD39"/>
    <w:rsid w:val="2ABD1CD3"/>
    <w:rsid w:val="2ACB0BDA"/>
    <w:rsid w:val="2ADD7CD4"/>
    <w:rsid w:val="2AE3547E"/>
    <w:rsid w:val="2AE4E47B"/>
    <w:rsid w:val="2AEDC04B"/>
    <w:rsid w:val="2AFFFE4E"/>
    <w:rsid w:val="2B16066B"/>
    <w:rsid w:val="2B1BA596"/>
    <w:rsid w:val="2B24C3A9"/>
    <w:rsid w:val="2B25B675"/>
    <w:rsid w:val="2B27AFB0"/>
    <w:rsid w:val="2B333700"/>
    <w:rsid w:val="2B369EDA"/>
    <w:rsid w:val="2B470AF7"/>
    <w:rsid w:val="2B47B0A2"/>
    <w:rsid w:val="2B483C00"/>
    <w:rsid w:val="2B4AA013"/>
    <w:rsid w:val="2B51733E"/>
    <w:rsid w:val="2B53BE8D"/>
    <w:rsid w:val="2B5E80A5"/>
    <w:rsid w:val="2B7980FB"/>
    <w:rsid w:val="2B7D1D88"/>
    <w:rsid w:val="2B8A1081"/>
    <w:rsid w:val="2B9AEADC"/>
    <w:rsid w:val="2BA923F6"/>
    <w:rsid w:val="2BAF61CB"/>
    <w:rsid w:val="2BB5E97D"/>
    <w:rsid w:val="2BB6F9C7"/>
    <w:rsid w:val="2BCE14D7"/>
    <w:rsid w:val="2BCE5200"/>
    <w:rsid w:val="2BD1641E"/>
    <w:rsid w:val="2BD8CCC3"/>
    <w:rsid w:val="2BDEEBBB"/>
    <w:rsid w:val="2BE2AC20"/>
    <w:rsid w:val="2BE364CB"/>
    <w:rsid w:val="2BE4C4F0"/>
    <w:rsid w:val="2BF93DF3"/>
    <w:rsid w:val="2BFC4C0F"/>
    <w:rsid w:val="2C033048"/>
    <w:rsid w:val="2C04B5CA"/>
    <w:rsid w:val="2C0628F7"/>
    <w:rsid w:val="2C08D444"/>
    <w:rsid w:val="2C18DE13"/>
    <w:rsid w:val="2C1D218F"/>
    <w:rsid w:val="2C2568EF"/>
    <w:rsid w:val="2C25E6DB"/>
    <w:rsid w:val="2C2CD46D"/>
    <w:rsid w:val="2C3393F9"/>
    <w:rsid w:val="2C33C81A"/>
    <w:rsid w:val="2C35A857"/>
    <w:rsid w:val="2C3EFFA2"/>
    <w:rsid w:val="2C4B1E68"/>
    <w:rsid w:val="2C507C7B"/>
    <w:rsid w:val="2C586E44"/>
    <w:rsid w:val="2C5F73E0"/>
    <w:rsid w:val="2C604A60"/>
    <w:rsid w:val="2C645BC8"/>
    <w:rsid w:val="2C658533"/>
    <w:rsid w:val="2C67DCE1"/>
    <w:rsid w:val="2C7B86D0"/>
    <w:rsid w:val="2C8A83DC"/>
    <w:rsid w:val="2C8F2413"/>
    <w:rsid w:val="2C90641C"/>
    <w:rsid w:val="2C931A97"/>
    <w:rsid w:val="2C98567F"/>
    <w:rsid w:val="2C98F437"/>
    <w:rsid w:val="2CA0696E"/>
    <w:rsid w:val="2CC061B4"/>
    <w:rsid w:val="2CC8BF05"/>
    <w:rsid w:val="2CCADD2C"/>
    <w:rsid w:val="2CD95489"/>
    <w:rsid w:val="2CE12CE1"/>
    <w:rsid w:val="2CE3D8FB"/>
    <w:rsid w:val="2CE5621D"/>
    <w:rsid w:val="2CE636C6"/>
    <w:rsid w:val="2D009859"/>
    <w:rsid w:val="2D0A2281"/>
    <w:rsid w:val="2D1453AB"/>
    <w:rsid w:val="2D158027"/>
    <w:rsid w:val="2D17C2C4"/>
    <w:rsid w:val="2D17DC1E"/>
    <w:rsid w:val="2D1AE281"/>
    <w:rsid w:val="2D1B6656"/>
    <w:rsid w:val="2D27B619"/>
    <w:rsid w:val="2D2C9AA0"/>
    <w:rsid w:val="2D2CB3C1"/>
    <w:rsid w:val="2D2EC124"/>
    <w:rsid w:val="2D2ED7CF"/>
    <w:rsid w:val="2D31ECA7"/>
    <w:rsid w:val="2D3A787C"/>
    <w:rsid w:val="2D3C81B9"/>
    <w:rsid w:val="2D422454"/>
    <w:rsid w:val="2D7A4334"/>
    <w:rsid w:val="2D8006B9"/>
    <w:rsid w:val="2D801151"/>
    <w:rsid w:val="2D82B4AE"/>
    <w:rsid w:val="2D890AB4"/>
    <w:rsid w:val="2D8A13EC"/>
    <w:rsid w:val="2D8BA4C1"/>
    <w:rsid w:val="2D905355"/>
    <w:rsid w:val="2DA66731"/>
    <w:rsid w:val="2DAE2FFE"/>
    <w:rsid w:val="2DB402F0"/>
    <w:rsid w:val="2DC2B2CD"/>
    <w:rsid w:val="2DCE6456"/>
    <w:rsid w:val="2DCEBA9F"/>
    <w:rsid w:val="2DF3114E"/>
    <w:rsid w:val="2DF3B7BE"/>
    <w:rsid w:val="2E08BA61"/>
    <w:rsid w:val="2E160659"/>
    <w:rsid w:val="2E16FD36"/>
    <w:rsid w:val="2E1709AA"/>
    <w:rsid w:val="2E1AAD3C"/>
    <w:rsid w:val="2E1AF540"/>
    <w:rsid w:val="2E20F0B3"/>
    <w:rsid w:val="2E25805C"/>
    <w:rsid w:val="2E299AC5"/>
    <w:rsid w:val="2E2DA156"/>
    <w:rsid w:val="2E3987C1"/>
    <w:rsid w:val="2E53AF9F"/>
    <w:rsid w:val="2E637845"/>
    <w:rsid w:val="2E753E30"/>
    <w:rsid w:val="2E8F0929"/>
    <w:rsid w:val="2E99D5C7"/>
    <w:rsid w:val="2EB03A94"/>
    <w:rsid w:val="2EB4A8F4"/>
    <w:rsid w:val="2ED8521A"/>
    <w:rsid w:val="2EF9E25D"/>
    <w:rsid w:val="2F2386D8"/>
    <w:rsid w:val="2F35F856"/>
    <w:rsid w:val="2F3B171A"/>
    <w:rsid w:val="2F3B2192"/>
    <w:rsid w:val="2F491125"/>
    <w:rsid w:val="2F59D839"/>
    <w:rsid w:val="2F6677F4"/>
    <w:rsid w:val="2F8697D3"/>
    <w:rsid w:val="2F8EE5CC"/>
    <w:rsid w:val="2F90E025"/>
    <w:rsid w:val="2F9C800B"/>
    <w:rsid w:val="2FA00F44"/>
    <w:rsid w:val="2FA8710E"/>
    <w:rsid w:val="2FA99600"/>
    <w:rsid w:val="2FA9BB23"/>
    <w:rsid w:val="2FB308D2"/>
    <w:rsid w:val="2FB41C37"/>
    <w:rsid w:val="2FBF2ED6"/>
    <w:rsid w:val="2FC47372"/>
    <w:rsid w:val="2FC70889"/>
    <w:rsid w:val="2FCA701A"/>
    <w:rsid w:val="2FD7D40E"/>
    <w:rsid w:val="2FE1138C"/>
    <w:rsid w:val="2FE24779"/>
    <w:rsid w:val="2FE77A44"/>
    <w:rsid w:val="2FEE8147"/>
    <w:rsid w:val="2FFAC461"/>
    <w:rsid w:val="3001DD2D"/>
    <w:rsid w:val="30099D54"/>
    <w:rsid w:val="300AB50D"/>
    <w:rsid w:val="3016F122"/>
    <w:rsid w:val="301E9255"/>
    <w:rsid w:val="30203557"/>
    <w:rsid w:val="302301D9"/>
    <w:rsid w:val="302679B2"/>
    <w:rsid w:val="30350B16"/>
    <w:rsid w:val="305A291D"/>
    <w:rsid w:val="305D8E34"/>
    <w:rsid w:val="30632EC4"/>
    <w:rsid w:val="3065BA8E"/>
    <w:rsid w:val="30667891"/>
    <w:rsid w:val="306D0F1C"/>
    <w:rsid w:val="307AB03A"/>
    <w:rsid w:val="3092FBE0"/>
    <w:rsid w:val="3096C516"/>
    <w:rsid w:val="309F691D"/>
    <w:rsid w:val="30B36851"/>
    <w:rsid w:val="30B6B2FB"/>
    <w:rsid w:val="30BDBD8E"/>
    <w:rsid w:val="30C6660A"/>
    <w:rsid w:val="30CAF8D7"/>
    <w:rsid w:val="30D0FA9C"/>
    <w:rsid w:val="30F048F0"/>
    <w:rsid w:val="30F597B4"/>
    <w:rsid w:val="31024855"/>
    <w:rsid w:val="3103E955"/>
    <w:rsid w:val="3109EF7C"/>
    <w:rsid w:val="311450DD"/>
    <w:rsid w:val="311AE297"/>
    <w:rsid w:val="31303CE4"/>
    <w:rsid w:val="313480C4"/>
    <w:rsid w:val="3134AF3F"/>
    <w:rsid w:val="313984BD"/>
    <w:rsid w:val="313B8BED"/>
    <w:rsid w:val="31413030"/>
    <w:rsid w:val="3142BD86"/>
    <w:rsid w:val="3158FD1C"/>
    <w:rsid w:val="31629536"/>
    <w:rsid w:val="3176A337"/>
    <w:rsid w:val="3178A05D"/>
    <w:rsid w:val="31841A0B"/>
    <w:rsid w:val="318EE75C"/>
    <w:rsid w:val="319694C2"/>
    <w:rsid w:val="31A26DC2"/>
    <w:rsid w:val="31A73B16"/>
    <w:rsid w:val="31AF73A5"/>
    <w:rsid w:val="31B37194"/>
    <w:rsid w:val="31B7806B"/>
    <w:rsid w:val="31BD68E1"/>
    <w:rsid w:val="31C6BA68"/>
    <w:rsid w:val="31D5CD0E"/>
    <w:rsid w:val="31E73069"/>
    <w:rsid w:val="31FB8D1A"/>
    <w:rsid w:val="321932FF"/>
    <w:rsid w:val="321FFF21"/>
    <w:rsid w:val="322AA98D"/>
    <w:rsid w:val="322E2BF5"/>
    <w:rsid w:val="32400641"/>
    <w:rsid w:val="32432219"/>
    <w:rsid w:val="32470B32"/>
    <w:rsid w:val="324A84E2"/>
    <w:rsid w:val="324C2BB0"/>
    <w:rsid w:val="324FD127"/>
    <w:rsid w:val="32501735"/>
    <w:rsid w:val="32526CB8"/>
    <w:rsid w:val="325B1431"/>
    <w:rsid w:val="325D3567"/>
    <w:rsid w:val="32603861"/>
    <w:rsid w:val="3262BC77"/>
    <w:rsid w:val="326E761D"/>
    <w:rsid w:val="32767E06"/>
    <w:rsid w:val="32839C30"/>
    <w:rsid w:val="328A9605"/>
    <w:rsid w:val="329661D7"/>
    <w:rsid w:val="329C2410"/>
    <w:rsid w:val="329DBFC6"/>
    <w:rsid w:val="329ED26D"/>
    <w:rsid w:val="32A13D2C"/>
    <w:rsid w:val="32A773BD"/>
    <w:rsid w:val="32B4A98B"/>
    <w:rsid w:val="32CCE2EC"/>
    <w:rsid w:val="32CFB4E0"/>
    <w:rsid w:val="32D00384"/>
    <w:rsid w:val="32F56398"/>
    <w:rsid w:val="32FA78DD"/>
    <w:rsid w:val="32FAD74D"/>
    <w:rsid w:val="32FBD104"/>
    <w:rsid w:val="32FD0BE8"/>
    <w:rsid w:val="32FDDC2B"/>
    <w:rsid w:val="32FF55EF"/>
    <w:rsid w:val="33056FCF"/>
    <w:rsid w:val="330F768B"/>
    <w:rsid w:val="33129890"/>
    <w:rsid w:val="332727DA"/>
    <w:rsid w:val="33399463"/>
    <w:rsid w:val="333F32FD"/>
    <w:rsid w:val="333F4466"/>
    <w:rsid w:val="3349BDDD"/>
    <w:rsid w:val="33593EF1"/>
    <w:rsid w:val="3368A147"/>
    <w:rsid w:val="336A8DB1"/>
    <w:rsid w:val="337BC866"/>
    <w:rsid w:val="338A2405"/>
    <w:rsid w:val="33970F0C"/>
    <w:rsid w:val="339F8C3A"/>
    <w:rsid w:val="33B61196"/>
    <w:rsid w:val="33C0DFCA"/>
    <w:rsid w:val="33C215FC"/>
    <w:rsid w:val="33C83AE9"/>
    <w:rsid w:val="33CA66EA"/>
    <w:rsid w:val="33D2FF43"/>
    <w:rsid w:val="33ED8582"/>
    <w:rsid w:val="33F1C84B"/>
    <w:rsid w:val="33F25089"/>
    <w:rsid w:val="33F6B9B0"/>
    <w:rsid w:val="33F972C2"/>
    <w:rsid w:val="33F98444"/>
    <w:rsid w:val="33F9AD64"/>
    <w:rsid w:val="33FF8926"/>
    <w:rsid w:val="3416D656"/>
    <w:rsid w:val="3418DA41"/>
    <w:rsid w:val="341BEC03"/>
    <w:rsid w:val="341E98EB"/>
    <w:rsid w:val="34257D81"/>
    <w:rsid w:val="3427EBDA"/>
    <w:rsid w:val="342A1012"/>
    <w:rsid w:val="343267AC"/>
    <w:rsid w:val="3438B9AA"/>
    <w:rsid w:val="34498279"/>
    <w:rsid w:val="344D5672"/>
    <w:rsid w:val="344DE390"/>
    <w:rsid w:val="344ED314"/>
    <w:rsid w:val="3458735D"/>
    <w:rsid w:val="345A50AA"/>
    <w:rsid w:val="34693B80"/>
    <w:rsid w:val="3469589D"/>
    <w:rsid w:val="346B1C8E"/>
    <w:rsid w:val="347BF1DF"/>
    <w:rsid w:val="348990AA"/>
    <w:rsid w:val="348AC9BD"/>
    <w:rsid w:val="348F5EC7"/>
    <w:rsid w:val="34969AB7"/>
    <w:rsid w:val="349A9C76"/>
    <w:rsid w:val="34B24B3C"/>
    <w:rsid w:val="34B63C57"/>
    <w:rsid w:val="34D5E742"/>
    <w:rsid w:val="34E2DF76"/>
    <w:rsid w:val="34E5AC53"/>
    <w:rsid w:val="34F46415"/>
    <w:rsid w:val="350FDE49"/>
    <w:rsid w:val="3511A2BD"/>
    <w:rsid w:val="3517DCCD"/>
    <w:rsid w:val="352DB719"/>
    <w:rsid w:val="353E5F43"/>
    <w:rsid w:val="353EE8E6"/>
    <w:rsid w:val="3541F345"/>
    <w:rsid w:val="354C2DC6"/>
    <w:rsid w:val="35520E21"/>
    <w:rsid w:val="355A04C5"/>
    <w:rsid w:val="355A10D9"/>
    <w:rsid w:val="3563B496"/>
    <w:rsid w:val="357B6EE7"/>
    <w:rsid w:val="3588851C"/>
    <w:rsid w:val="358BDC30"/>
    <w:rsid w:val="35964D69"/>
    <w:rsid w:val="35968E2D"/>
    <w:rsid w:val="35B956AE"/>
    <w:rsid w:val="35BA9E1F"/>
    <w:rsid w:val="35D1A8D4"/>
    <w:rsid w:val="35E2E2B7"/>
    <w:rsid w:val="35E35E2A"/>
    <w:rsid w:val="35EC4A4D"/>
    <w:rsid w:val="35ED9C8B"/>
    <w:rsid w:val="3614C10B"/>
    <w:rsid w:val="361D4ED5"/>
    <w:rsid w:val="3636ACE3"/>
    <w:rsid w:val="3638489F"/>
    <w:rsid w:val="363E2324"/>
    <w:rsid w:val="363F1B87"/>
    <w:rsid w:val="364C243E"/>
    <w:rsid w:val="364C74B0"/>
    <w:rsid w:val="364F735E"/>
    <w:rsid w:val="365A9D04"/>
    <w:rsid w:val="365BCD66"/>
    <w:rsid w:val="365D147C"/>
    <w:rsid w:val="3676A1CB"/>
    <w:rsid w:val="36776B3B"/>
    <w:rsid w:val="3692DC5A"/>
    <w:rsid w:val="36AAB13A"/>
    <w:rsid w:val="36B49E6E"/>
    <w:rsid w:val="36BA6DAA"/>
    <w:rsid w:val="36BC91B8"/>
    <w:rsid w:val="36CD5DFD"/>
    <w:rsid w:val="36D57F5D"/>
    <w:rsid w:val="36E408BD"/>
    <w:rsid w:val="36ED91A6"/>
    <w:rsid w:val="36F02C4B"/>
    <w:rsid w:val="36F13A58"/>
    <w:rsid w:val="36F80E1B"/>
    <w:rsid w:val="36F99244"/>
    <w:rsid w:val="36FC0828"/>
    <w:rsid w:val="370D0F7B"/>
    <w:rsid w:val="37113F0E"/>
    <w:rsid w:val="3711591A"/>
    <w:rsid w:val="37168625"/>
    <w:rsid w:val="3721D805"/>
    <w:rsid w:val="3723AFFC"/>
    <w:rsid w:val="37311384"/>
    <w:rsid w:val="37366E97"/>
    <w:rsid w:val="373EFEB6"/>
    <w:rsid w:val="37591B33"/>
    <w:rsid w:val="37650BC9"/>
    <w:rsid w:val="376A59AE"/>
    <w:rsid w:val="3771AA0B"/>
    <w:rsid w:val="37733F6E"/>
    <w:rsid w:val="379A4CFA"/>
    <w:rsid w:val="37A993FD"/>
    <w:rsid w:val="37B5C3CC"/>
    <w:rsid w:val="37BBA574"/>
    <w:rsid w:val="37C3EB8A"/>
    <w:rsid w:val="37CD0695"/>
    <w:rsid w:val="37DE1A9E"/>
    <w:rsid w:val="37E41C0E"/>
    <w:rsid w:val="37F32FB2"/>
    <w:rsid w:val="37F4A81F"/>
    <w:rsid w:val="37F7D921"/>
    <w:rsid w:val="380A3856"/>
    <w:rsid w:val="380E5396"/>
    <w:rsid w:val="3813DB3E"/>
    <w:rsid w:val="38173964"/>
    <w:rsid w:val="381BA83B"/>
    <w:rsid w:val="381D8B18"/>
    <w:rsid w:val="3820F195"/>
    <w:rsid w:val="3829E4B7"/>
    <w:rsid w:val="382AFC59"/>
    <w:rsid w:val="3834CD2E"/>
    <w:rsid w:val="383A3564"/>
    <w:rsid w:val="383DFED4"/>
    <w:rsid w:val="384211CD"/>
    <w:rsid w:val="384436E9"/>
    <w:rsid w:val="385B04D3"/>
    <w:rsid w:val="386817A4"/>
    <w:rsid w:val="386DA1FD"/>
    <w:rsid w:val="3874D784"/>
    <w:rsid w:val="387C2628"/>
    <w:rsid w:val="3883E305"/>
    <w:rsid w:val="38874481"/>
    <w:rsid w:val="38A10F47"/>
    <w:rsid w:val="38A17A3D"/>
    <w:rsid w:val="38ADEA07"/>
    <w:rsid w:val="38B140C1"/>
    <w:rsid w:val="38BF58B9"/>
    <w:rsid w:val="38C66368"/>
    <w:rsid w:val="38D5FF9E"/>
    <w:rsid w:val="38D9A7AE"/>
    <w:rsid w:val="38DCDA9C"/>
    <w:rsid w:val="38DD146A"/>
    <w:rsid w:val="38E287ED"/>
    <w:rsid w:val="38E60C42"/>
    <w:rsid w:val="38F2D00B"/>
    <w:rsid w:val="38FE8D8B"/>
    <w:rsid w:val="39014DC6"/>
    <w:rsid w:val="390640CC"/>
    <w:rsid w:val="39089B03"/>
    <w:rsid w:val="390B1DDC"/>
    <w:rsid w:val="391D5723"/>
    <w:rsid w:val="39210F68"/>
    <w:rsid w:val="392764EF"/>
    <w:rsid w:val="392DDB6E"/>
    <w:rsid w:val="3948FC9F"/>
    <w:rsid w:val="394B476A"/>
    <w:rsid w:val="394B51C5"/>
    <w:rsid w:val="3959C1ED"/>
    <w:rsid w:val="395D2F8C"/>
    <w:rsid w:val="3971FE96"/>
    <w:rsid w:val="397AA436"/>
    <w:rsid w:val="397E8EFA"/>
    <w:rsid w:val="3982E4D8"/>
    <w:rsid w:val="3999BA1C"/>
    <w:rsid w:val="399BCF2C"/>
    <w:rsid w:val="399C0D35"/>
    <w:rsid w:val="39A1FD9C"/>
    <w:rsid w:val="39AF3027"/>
    <w:rsid w:val="39B00756"/>
    <w:rsid w:val="39B2B358"/>
    <w:rsid w:val="39BCA434"/>
    <w:rsid w:val="39BDCC7D"/>
    <w:rsid w:val="39BE9A88"/>
    <w:rsid w:val="39C6EB7B"/>
    <w:rsid w:val="39D42C8D"/>
    <w:rsid w:val="39D773B0"/>
    <w:rsid w:val="39D978F9"/>
    <w:rsid w:val="39E03D2C"/>
    <w:rsid w:val="39E25ECA"/>
    <w:rsid w:val="39E273DA"/>
    <w:rsid w:val="39E4FF78"/>
    <w:rsid w:val="39F94657"/>
    <w:rsid w:val="39FA7E70"/>
    <w:rsid w:val="3A080A0F"/>
    <w:rsid w:val="3A10C0B5"/>
    <w:rsid w:val="3A204EF1"/>
    <w:rsid w:val="3A263337"/>
    <w:rsid w:val="3A3C9504"/>
    <w:rsid w:val="3A3CC5E1"/>
    <w:rsid w:val="3A3E7F6E"/>
    <w:rsid w:val="3A3F15F2"/>
    <w:rsid w:val="3A422F18"/>
    <w:rsid w:val="3A61368A"/>
    <w:rsid w:val="3A66397F"/>
    <w:rsid w:val="3A692503"/>
    <w:rsid w:val="3A6E2F26"/>
    <w:rsid w:val="3A75B00C"/>
    <w:rsid w:val="3A782C0B"/>
    <w:rsid w:val="3A78E866"/>
    <w:rsid w:val="3A9231D8"/>
    <w:rsid w:val="3A9856DD"/>
    <w:rsid w:val="3AA3FC88"/>
    <w:rsid w:val="3AA9E452"/>
    <w:rsid w:val="3AAA3A26"/>
    <w:rsid w:val="3AB186A8"/>
    <w:rsid w:val="3AB86BF9"/>
    <w:rsid w:val="3ACE401C"/>
    <w:rsid w:val="3ACE76F4"/>
    <w:rsid w:val="3AD93ADE"/>
    <w:rsid w:val="3ADC35D9"/>
    <w:rsid w:val="3AE0EB26"/>
    <w:rsid w:val="3AE26E33"/>
    <w:rsid w:val="3AE6EB4F"/>
    <w:rsid w:val="3AEED65E"/>
    <w:rsid w:val="3AF11D2E"/>
    <w:rsid w:val="3B024689"/>
    <w:rsid w:val="3B080A75"/>
    <w:rsid w:val="3B116553"/>
    <w:rsid w:val="3B11C1B5"/>
    <w:rsid w:val="3B1A5F5B"/>
    <w:rsid w:val="3B207B55"/>
    <w:rsid w:val="3B257303"/>
    <w:rsid w:val="3B30EA61"/>
    <w:rsid w:val="3B3B8DB4"/>
    <w:rsid w:val="3B4C194B"/>
    <w:rsid w:val="3B5ADEAE"/>
    <w:rsid w:val="3B5F7510"/>
    <w:rsid w:val="3B60E90C"/>
    <w:rsid w:val="3B67B115"/>
    <w:rsid w:val="3B6ECB48"/>
    <w:rsid w:val="3B7255BF"/>
    <w:rsid w:val="3B76E69A"/>
    <w:rsid w:val="3B887BBA"/>
    <w:rsid w:val="3B8E7FE4"/>
    <w:rsid w:val="3BA1C30B"/>
    <w:rsid w:val="3BA8C030"/>
    <w:rsid w:val="3BB021C3"/>
    <w:rsid w:val="3BB78363"/>
    <w:rsid w:val="3BC50FA0"/>
    <w:rsid w:val="3BCB7F3E"/>
    <w:rsid w:val="3BD86565"/>
    <w:rsid w:val="3BDDE5FA"/>
    <w:rsid w:val="3BF3E862"/>
    <w:rsid w:val="3BF7F899"/>
    <w:rsid w:val="3C113FF0"/>
    <w:rsid w:val="3C15BF7E"/>
    <w:rsid w:val="3C23B303"/>
    <w:rsid w:val="3C302EB5"/>
    <w:rsid w:val="3C3BEC1B"/>
    <w:rsid w:val="3C3CC19A"/>
    <w:rsid w:val="3C577160"/>
    <w:rsid w:val="3C67CEFD"/>
    <w:rsid w:val="3C7A7F92"/>
    <w:rsid w:val="3C83B2B4"/>
    <w:rsid w:val="3C886536"/>
    <w:rsid w:val="3C8EBBA8"/>
    <w:rsid w:val="3C90AD6B"/>
    <w:rsid w:val="3C90C4F2"/>
    <w:rsid w:val="3C912CB9"/>
    <w:rsid w:val="3CA0ED08"/>
    <w:rsid w:val="3CAD5E24"/>
    <w:rsid w:val="3CD3ADF7"/>
    <w:rsid w:val="3CDC82E6"/>
    <w:rsid w:val="3CDEE1FD"/>
    <w:rsid w:val="3CE39CBA"/>
    <w:rsid w:val="3CEB0796"/>
    <w:rsid w:val="3CEBB414"/>
    <w:rsid w:val="3CEE76E9"/>
    <w:rsid w:val="3CF0A051"/>
    <w:rsid w:val="3CF9B21A"/>
    <w:rsid w:val="3D0E02F1"/>
    <w:rsid w:val="3D0EFFD9"/>
    <w:rsid w:val="3D13EBEC"/>
    <w:rsid w:val="3D225ED0"/>
    <w:rsid w:val="3D24C8F5"/>
    <w:rsid w:val="3D294845"/>
    <w:rsid w:val="3D295EB4"/>
    <w:rsid w:val="3D2E4ABB"/>
    <w:rsid w:val="3D393C29"/>
    <w:rsid w:val="3D3971CF"/>
    <w:rsid w:val="3D3AD6DE"/>
    <w:rsid w:val="3D4418CA"/>
    <w:rsid w:val="3D45B8BD"/>
    <w:rsid w:val="3D485080"/>
    <w:rsid w:val="3D49E406"/>
    <w:rsid w:val="3D4A9130"/>
    <w:rsid w:val="3D68BFA8"/>
    <w:rsid w:val="3D6E4285"/>
    <w:rsid w:val="3D7D0226"/>
    <w:rsid w:val="3D9480AE"/>
    <w:rsid w:val="3DABFF62"/>
    <w:rsid w:val="3DAE2E38"/>
    <w:rsid w:val="3DB0167C"/>
    <w:rsid w:val="3DB18FDF"/>
    <w:rsid w:val="3DC9F491"/>
    <w:rsid w:val="3DD9F282"/>
    <w:rsid w:val="3DE1B534"/>
    <w:rsid w:val="3DE5691E"/>
    <w:rsid w:val="3DE879A0"/>
    <w:rsid w:val="3DEF2CC3"/>
    <w:rsid w:val="3DF118CD"/>
    <w:rsid w:val="3DF1D85E"/>
    <w:rsid w:val="3DF3C6A1"/>
    <w:rsid w:val="3DF6A2F0"/>
    <w:rsid w:val="3E09DB4F"/>
    <w:rsid w:val="3E164FF3"/>
    <w:rsid w:val="3E1E3D79"/>
    <w:rsid w:val="3E1E9AE2"/>
    <w:rsid w:val="3E1FB33D"/>
    <w:rsid w:val="3E21BF13"/>
    <w:rsid w:val="3E28635E"/>
    <w:rsid w:val="3E34447F"/>
    <w:rsid w:val="3E35D038"/>
    <w:rsid w:val="3E42C691"/>
    <w:rsid w:val="3E44D0F3"/>
    <w:rsid w:val="3E5655FB"/>
    <w:rsid w:val="3E59AF7D"/>
    <w:rsid w:val="3E5DE5D1"/>
    <w:rsid w:val="3E60771A"/>
    <w:rsid w:val="3E648FA9"/>
    <w:rsid w:val="3E691DA9"/>
    <w:rsid w:val="3E6EEF30"/>
    <w:rsid w:val="3E6F18F5"/>
    <w:rsid w:val="3E715CC1"/>
    <w:rsid w:val="3E774F3D"/>
    <w:rsid w:val="3E837389"/>
    <w:rsid w:val="3E87F356"/>
    <w:rsid w:val="3EA39016"/>
    <w:rsid w:val="3EA67B51"/>
    <w:rsid w:val="3EA6DFEE"/>
    <w:rsid w:val="3EA80C2C"/>
    <w:rsid w:val="3EBE04D8"/>
    <w:rsid w:val="3EC11561"/>
    <w:rsid w:val="3EC4DD7F"/>
    <w:rsid w:val="3EC518A6"/>
    <w:rsid w:val="3ED47D55"/>
    <w:rsid w:val="3EDC0545"/>
    <w:rsid w:val="3EDFB3E8"/>
    <w:rsid w:val="3EEE58CE"/>
    <w:rsid w:val="3EF2F737"/>
    <w:rsid w:val="3EF45A2D"/>
    <w:rsid w:val="3F02631F"/>
    <w:rsid w:val="3F0650EF"/>
    <w:rsid w:val="3F0B2BDF"/>
    <w:rsid w:val="3F152215"/>
    <w:rsid w:val="3F16BBA8"/>
    <w:rsid w:val="3F1A3643"/>
    <w:rsid w:val="3F205FE5"/>
    <w:rsid w:val="3F218CB0"/>
    <w:rsid w:val="3F2BDDA8"/>
    <w:rsid w:val="3F3E50BB"/>
    <w:rsid w:val="3F4D6040"/>
    <w:rsid w:val="3F50E190"/>
    <w:rsid w:val="3F54E742"/>
    <w:rsid w:val="3F55047F"/>
    <w:rsid w:val="3F60AC0D"/>
    <w:rsid w:val="3F61DDA1"/>
    <w:rsid w:val="3F653293"/>
    <w:rsid w:val="3F6EC11E"/>
    <w:rsid w:val="3F78A330"/>
    <w:rsid w:val="3F8BDD1C"/>
    <w:rsid w:val="3F9471D2"/>
    <w:rsid w:val="3FA3EC28"/>
    <w:rsid w:val="3FA8B541"/>
    <w:rsid w:val="3FAE13F6"/>
    <w:rsid w:val="3FB0EE13"/>
    <w:rsid w:val="3FB7E606"/>
    <w:rsid w:val="3FBA0DDA"/>
    <w:rsid w:val="3FBC49CF"/>
    <w:rsid w:val="3FBF3F81"/>
    <w:rsid w:val="3FC1814F"/>
    <w:rsid w:val="3FC49EAD"/>
    <w:rsid w:val="3FC7667C"/>
    <w:rsid w:val="3FC79478"/>
    <w:rsid w:val="3FCA5BE0"/>
    <w:rsid w:val="3FCDF518"/>
    <w:rsid w:val="3FD0D7B8"/>
    <w:rsid w:val="3FD66B38"/>
    <w:rsid w:val="3FD9FFE6"/>
    <w:rsid w:val="3FDD0359"/>
    <w:rsid w:val="3FE6F41A"/>
    <w:rsid w:val="3FE71BBE"/>
    <w:rsid w:val="3FEE7C2B"/>
    <w:rsid w:val="3FF4764B"/>
    <w:rsid w:val="3FF807BB"/>
    <w:rsid w:val="3FFDD5D9"/>
    <w:rsid w:val="40102482"/>
    <w:rsid w:val="40144538"/>
    <w:rsid w:val="40180B09"/>
    <w:rsid w:val="401BC414"/>
    <w:rsid w:val="401C2C5B"/>
    <w:rsid w:val="401CA4B9"/>
    <w:rsid w:val="401CDC85"/>
    <w:rsid w:val="401EBCCF"/>
    <w:rsid w:val="402B051D"/>
    <w:rsid w:val="402D2F4A"/>
    <w:rsid w:val="4033625E"/>
    <w:rsid w:val="40463D49"/>
    <w:rsid w:val="404D9D78"/>
    <w:rsid w:val="4053E71C"/>
    <w:rsid w:val="40544FE0"/>
    <w:rsid w:val="405E0779"/>
    <w:rsid w:val="405ED7CE"/>
    <w:rsid w:val="40627D83"/>
    <w:rsid w:val="40702CEC"/>
    <w:rsid w:val="4078445D"/>
    <w:rsid w:val="4078BE9B"/>
    <w:rsid w:val="40877F3D"/>
    <w:rsid w:val="4088F8F3"/>
    <w:rsid w:val="408B24C2"/>
    <w:rsid w:val="408F1BC0"/>
    <w:rsid w:val="40976FDE"/>
    <w:rsid w:val="409A163D"/>
    <w:rsid w:val="409D09F1"/>
    <w:rsid w:val="40A155CE"/>
    <w:rsid w:val="40A35F7B"/>
    <w:rsid w:val="40A8DFE1"/>
    <w:rsid w:val="40A98B9B"/>
    <w:rsid w:val="40B2BED4"/>
    <w:rsid w:val="40B8FC2D"/>
    <w:rsid w:val="40D114FA"/>
    <w:rsid w:val="40D616C0"/>
    <w:rsid w:val="40D635E4"/>
    <w:rsid w:val="40D7F5CA"/>
    <w:rsid w:val="40DC89D4"/>
    <w:rsid w:val="40DD65C9"/>
    <w:rsid w:val="40E060FE"/>
    <w:rsid w:val="40E4C781"/>
    <w:rsid w:val="40E66721"/>
    <w:rsid w:val="40E7F726"/>
    <w:rsid w:val="40E832C0"/>
    <w:rsid w:val="40EDB0E0"/>
    <w:rsid w:val="40F7AD58"/>
    <w:rsid w:val="40FF43C2"/>
    <w:rsid w:val="40FFFD79"/>
    <w:rsid w:val="410E026D"/>
    <w:rsid w:val="410E9237"/>
    <w:rsid w:val="411E1462"/>
    <w:rsid w:val="412941AD"/>
    <w:rsid w:val="412FD4E5"/>
    <w:rsid w:val="413E8C8D"/>
    <w:rsid w:val="41443610"/>
    <w:rsid w:val="41466919"/>
    <w:rsid w:val="41574C10"/>
    <w:rsid w:val="4164485F"/>
    <w:rsid w:val="41652DC2"/>
    <w:rsid w:val="416DA1D7"/>
    <w:rsid w:val="41754F7D"/>
    <w:rsid w:val="4185DE22"/>
    <w:rsid w:val="419FE2B2"/>
    <w:rsid w:val="41A30B0B"/>
    <w:rsid w:val="41B03CA5"/>
    <w:rsid w:val="41C4FCD5"/>
    <w:rsid w:val="41DDE996"/>
    <w:rsid w:val="41E19CF3"/>
    <w:rsid w:val="41E5BDEC"/>
    <w:rsid w:val="41EE66C5"/>
    <w:rsid w:val="41F93AC9"/>
    <w:rsid w:val="421814A1"/>
    <w:rsid w:val="421C994F"/>
    <w:rsid w:val="42202C81"/>
    <w:rsid w:val="42245CC7"/>
    <w:rsid w:val="4224C954"/>
    <w:rsid w:val="423197B9"/>
    <w:rsid w:val="4242AE48"/>
    <w:rsid w:val="42620C65"/>
    <w:rsid w:val="427BB3B1"/>
    <w:rsid w:val="428ACDA1"/>
    <w:rsid w:val="428F5276"/>
    <w:rsid w:val="429125C9"/>
    <w:rsid w:val="42A8350C"/>
    <w:rsid w:val="42B22DF2"/>
    <w:rsid w:val="42B52C3A"/>
    <w:rsid w:val="42BDF56B"/>
    <w:rsid w:val="42C489F0"/>
    <w:rsid w:val="42C9950E"/>
    <w:rsid w:val="42CC0B2C"/>
    <w:rsid w:val="42D28C6C"/>
    <w:rsid w:val="42E02478"/>
    <w:rsid w:val="42E20276"/>
    <w:rsid w:val="42F010B9"/>
    <w:rsid w:val="4316FFC6"/>
    <w:rsid w:val="431D4E93"/>
    <w:rsid w:val="432E45A8"/>
    <w:rsid w:val="432E61BF"/>
    <w:rsid w:val="433B39B2"/>
    <w:rsid w:val="433D0B8E"/>
    <w:rsid w:val="433D2E0B"/>
    <w:rsid w:val="434CC3FE"/>
    <w:rsid w:val="435132A6"/>
    <w:rsid w:val="4355BF35"/>
    <w:rsid w:val="4357A293"/>
    <w:rsid w:val="43623633"/>
    <w:rsid w:val="43817314"/>
    <w:rsid w:val="438F19C1"/>
    <w:rsid w:val="438F90CD"/>
    <w:rsid w:val="43AC7208"/>
    <w:rsid w:val="43ADACC6"/>
    <w:rsid w:val="43AEF082"/>
    <w:rsid w:val="43B5EE68"/>
    <w:rsid w:val="43BF8959"/>
    <w:rsid w:val="43CAB5E2"/>
    <w:rsid w:val="43CF6ADB"/>
    <w:rsid w:val="43D1E203"/>
    <w:rsid w:val="43E30F63"/>
    <w:rsid w:val="43FD0CE1"/>
    <w:rsid w:val="43FDDCC6"/>
    <w:rsid w:val="44003720"/>
    <w:rsid w:val="440097C3"/>
    <w:rsid w:val="44159C8B"/>
    <w:rsid w:val="4418CF1C"/>
    <w:rsid w:val="44306211"/>
    <w:rsid w:val="4434974B"/>
    <w:rsid w:val="44371A66"/>
    <w:rsid w:val="44438ED1"/>
    <w:rsid w:val="4448BBA2"/>
    <w:rsid w:val="44491486"/>
    <w:rsid w:val="444D163C"/>
    <w:rsid w:val="44642DE5"/>
    <w:rsid w:val="4468E589"/>
    <w:rsid w:val="447094A9"/>
    <w:rsid w:val="447A56D6"/>
    <w:rsid w:val="447E032B"/>
    <w:rsid w:val="447F2CDC"/>
    <w:rsid w:val="44802761"/>
    <w:rsid w:val="44856358"/>
    <w:rsid w:val="4492BA2A"/>
    <w:rsid w:val="44A448DB"/>
    <w:rsid w:val="44A90DCB"/>
    <w:rsid w:val="44BBBC3C"/>
    <w:rsid w:val="44BCDB6C"/>
    <w:rsid w:val="44C03589"/>
    <w:rsid w:val="44CD0E34"/>
    <w:rsid w:val="44D2CEEC"/>
    <w:rsid w:val="44D85B55"/>
    <w:rsid w:val="44DF2CD3"/>
    <w:rsid w:val="44F04DA8"/>
    <w:rsid w:val="44F0A628"/>
    <w:rsid w:val="44F2DC80"/>
    <w:rsid w:val="44F4C51C"/>
    <w:rsid w:val="44FA2B43"/>
    <w:rsid w:val="44FEDF29"/>
    <w:rsid w:val="450B049A"/>
    <w:rsid w:val="45192F18"/>
    <w:rsid w:val="4546E02F"/>
    <w:rsid w:val="454C3B74"/>
    <w:rsid w:val="45588775"/>
    <w:rsid w:val="456876BE"/>
    <w:rsid w:val="4569CD50"/>
    <w:rsid w:val="456CA091"/>
    <w:rsid w:val="4573BE6C"/>
    <w:rsid w:val="457C8521"/>
    <w:rsid w:val="458513D8"/>
    <w:rsid w:val="45883E74"/>
    <w:rsid w:val="458BC267"/>
    <w:rsid w:val="45982117"/>
    <w:rsid w:val="45A9F9AA"/>
    <w:rsid w:val="45B09B61"/>
    <w:rsid w:val="45BAA075"/>
    <w:rsid w:val="45C0183C"/>
    <w:rsid w:val="45D122E0"/>
    <w:rsid w:val="45E7D950"/>
    <w:rsid w:val="45F44902"/>
    <w:rsid w:val="4600CF65"/>
    <w:rsid w:val="4604D1ED"/>
    <w:rsid w:val="460805A5"/>
    <w:rsid w:val="4608A41C"/>
    <w:rsid w:val="460A3E9E"/>
    <w:rsid w:val="46102701"/>
    <w:rsid w:val="4620AD34"/>
    <w:rsid w:val="4630C2D3"/>
    <w:rsid w:val="4641C1FF"/>
    <w:rsid w:val="4648806C"/>
    <w:rsid w:val="46494239"/>
    <w:rsid w:val="464DD2A3"/>
    <w:rsid w:val="46522DF7"/>
    <w:rsid w:val="46566FE9"/>
    <w:rsid w:val="46581141"/>
    <w:rsid w:val="465C675C"/>
    <w:rsid w:val="465E2A60"/>
    <w:rsid w:val="467D966B"/>
    <w:rsid w:val="46844900"/>
    <w:rsid w:val="468589CA"/>
    <w:rsid w:val="4692DD44"/>
    <w:rsid w:val="4694C193"/>
    <w:rsid w:val="469D50E9"/>
    <w:rsid w:val="46A074EA"/>
    <w:rsid w:val="46A47B42"/>
    <w:rsid w:val="46A77950"/>
    <w:rsid w:val="46AF3C5F"/>
    <w:rsid w:val="46B3F632"/>
    <w:rsid w:val="46C7318F"/>
    <w:rsid w:val="46D43478"/>
    <w:rsid w:val="46E1F5D6"/>
    <w:rsid w:val="47056B4B"/>
    <w:rsid w:val="47058D00"/>
    <w:rsid w:val="47070B9D"/>
    <w:rsid w:val="47088D82"/>
    <w:rsid w:val="471524CB"/>
    <w:rsid w:val="4715A7B3"/>
    <w:rsid w:val="47172F45"/>
    <w:rsid w:val="47271F98"/>
    <w:rsid w:val="472CCD3B"/>
    <w:rsid w:val="473D01A5"/>
    <w:rsid w:val="474266CD"/>
    <w:rsid w:val="474B5DE5"/>
    <w:rsid w:val="474D4488"/>
    <w:rsid w:val="47557F2F"/>
    <w:rsid w:val="475A32FE"/>
    <w:rsid w:val="475CC7B7"/>
    <w:rsid w:val="4768C0C2"/>
    <w:rsid w:val="476D8217"/>
    <w:rsid w:val="4777E10D"/>
    <w:rsid w:val="477B3434"/>
    <w:rsid w:val="4792C401"/>
    <w:rsid w:val="479C9FC6"/>
    <w:rsid w:val="479FE463"/>
    <w:rsid w:val="47A53A1E"/>
    <w:rsid w:val="47A60EFF"/>
    <w:rsid w:val="47A7B616"/>
    <w:rsid w:val="47B10E16"/>
    <w:rsid w:val="47BB3A48"/>
    <w:rsid w:val="47C51FBF"/>
    <w:rsid w:val="47C67875"/>
    <w:rsid w:val="47C6A727"/>
    <w:rsid w:val="47C94A17"/>
    <w:rsid w:val="47CDCB43"/>
    <w:rsid w:val="47CE0B93"/>
    <w:rsid w:val="47D01256"/>
    <w:rsid w:val="47D7A784"/>
    <w:rsid w:val="47DBFE07"/>
    <w:rsid w:val="47DFF1FA"/>
    <w:rsid w:val="47E0C0A8"/>
    <w:rsid w:val="47EA3FBD"/>
    <w:rsid w:val="47EE34B2"/>
    <w:rsid w:val="47EEB591"/>
    <w:rsid w:val="47F02BBE"/>
    <w:rsid w:val="47F04CB6"/>
    <w:rsid w:val="47F244EF"/>
    <w:rsid w:val="47F65F20"/>
    <w:rsid w:val="47FA3FD8"/>
    <w:rsid w:val="48136835"/>
    <w:rsid w:val="4824FB28"/>
    <w:rsid w:val="48268551"/>
    <w:rsid w:val="4827384F"/>
    <w:rsid w:val="482DC198"/>
    <w:rsid w:val="482FBD16"/>
    <w:rsid w:val="48309675"/>
    <w:rsid w:val="483826D1"/>
    <w:rsid w:val="483A0920"/>
    <w:rsid w:val="483BA232"/>
    <w:rsid w:val="483DCFC6"/>
    <w:rsid w:val="484AF427"/>
    <w:rsid w:val="484C250E"/>
    <w:rsid w:val="484C4F1A"/>
    <w:rsid w:val="484D10CE"/>
    <w:rsid w:val="48521B6E"/>
    <w:rsid w:val="48585DD5"/>
    <w:rsid w:val="48601346"/>
    <w:rsid w:val="486288C2"/>
    <w:rsid w:val="48656B47"/>
    <w:rsid w:val="48778326"/>
    <w:rsid w:val="487AD246"/>
    <w:rsid w:val="488C3029"/>
    <w:rsid w:val="489D2A59"/>
    <w:rsid w:val="48A592DA"/>
    <w:rsid w:val="48B451B9"/>
    <w:rsid w:val="48B6E861"/>
    <w:rsid w:val="48BB6561"/>
    <w:rsid w:val="48BDE813"/>
    <w:rsid w:val="48C7648B"/>
    <w:rsid w:val="48CD5CA4"/>
    <w:rsid w:val="48E61266"/>
    <w:rsid w:val="48E72BC5"/>
    <w:rsid w:val="48FE1DB4"/>
    <w:rsid w:val="490B42CE"/>
    <w:rsid w:val="491FADAF"/>
    <w:rsid w:val="493136C7"/>
    <w:rsid w:val="4933CB74"/>
    <w:rsid w:val="49369201"/>
    <w:rsid w:val="493E8A4E"/>
    <w:rsid w:val="493FBB6B"/>
    <w:rsid w:val="494574AA"/>
    <w:rsid w:val="494D5FDD"/>
    <w:rsid w:val="495143A7"/>
    <w:rsid w:val="49865900"/>
    <w:rsid w:val="4995E0A8"/>
    <w:rsid w:val="49984E8F"/>
    <w:rsid w:val="499EB901"/>
    <w:rsid w:val="49ADC532"/>
    <w:rsid w:val="49BEED4F"/>
    <w:rsid w:val="49C8A4DA"/>
    <w:rsid w:val="49DCD778"/>
    <w:rsid w:val="49E532E8"/>
    <w:rsid w:val="49E58AB2"/>
    <w:rsid w:val="49EC5423"/>
    <w:rsid w:val="49ED1336"/>
    <w:rsid w:val="49EECAA0"/>
    <w:rsid w:val="49F08776"/>
    <w:rsid w:val="49F21126"/>
    <w:rsid w:val="4A112676"/>
    <w:rsid w:val="4A17FAAE"/>
    <w:rsid w:val="4A23C30B"/>
    <w:rsid w:val="4A305C26"/>
    <w:rsid w:val="4A3C8D50"/>
    <w:rsid w:val="4A41E144"/>
    <w:rsid w:val="4A43EC37"/>
    <w:rsid w:val="4A52F29F"/>
    <w:rsid w:val="4A58FBE0"/>
    <w:rsid w:val="4A5BCDC9"/>
    <w:rsid w:val="4A5F1247"/>
    <w:rsid w:val="4A748FED"/>
    <w:rsid w:val="4A7A52AD"/>
    <w:rsid w:val="4A83F226"/>
    <w:rsid w:val="4A8FEEC8"/>
    <w:rsid w:val="4A95D6C4"/>
    <w:rsid w:val="4A9842C2"/>
    <w:rsid w:val="4A98C682"/>
    <w:rsid w:val="4AA255B3"/>
    <w:rsid w:val="4AA378F7"/>
    <w:rsid w:val="4AA4A886"/>
    <w:rsid w:val="4ABFD70C"/>
    <w:rsid w:val="4ACE94D3"/>
    <w:rsid w:val="4AD1AD46"/>
    <w:rsid w:val="4AEC471C"/>
    <w:rsid w:val="4B152A3B"/>
    <w:rsid w:val="4B33165F"/>
    <w:rsid w:val="4B34958C"/>
    <w:rsid w:val="4B3D53B1"/>
    <w:rsid w:val="4B3F9E10"/>
    <w:rsid w:val="4B4D09BD"/>
    <w:rsid w:val="4B5E2613"/>
    <w:rsid w:val="4B5E9DE8"/>
    <w:rsid w:val="4B69695D"/>
    <w:rsid w:val="4B69ED1B"/>
    <w:rsid w:val="4B757088"/>
    <w:rsid w:val="4B7DBFB5"/>
    <w:rsid w:val="4B7FC57C"/>
    <w:rsid w:val="4B85B11B"/>
    <w:rsid w:val="4B9A1EDD"/>
    <w:rsid w:val="4BAEDE2D"/>
    <w:rsid w:val="4BB0B6E5"/>
    <w:rsid w:val="4BB27E6A"/>
    <w:rsid w:val="4BBB4C6E"/>
    <w:rsid w:val="4BDC60A4"/>
    <w:rsid w:val="4BDF1C87"/>
    <w:rsid w:val="4BDFB1A3"/>
    <w:rsid w:val="4BE45DE3"/>
    <w:rsid w:val="4BE763AD"/>
    <w:rsid w:val="4BEAD1E3"/>
    <w:rsid w:val="4BF4BFEB"/>
    <w:rsid w:val="4BFA527D"/>
    <w:rsid w:val="4C095930"/>
    <w:rsid w:val="4C0EAA0C"/>
    <w:rsid w:val="4C1B50B5"/>
    <w:rsid w:val="4C3B5FCC"/>
    <w:rsid w:val="4C4CC73F"/>
    <w:rsid w:val="4C538695"/>
    <w:rsid w:val="4C56F368"/>
    <w:rsid w:val="4C58F629"/>
    <w:rsid w:val="4C5FFAAD"/>
    <w:rsid w:val="4C6145F5"/>
    <w:rsid w:val="4C61B782"/>
    <w:rsid w:val="4C68E75B"/>
    <w:rsid w:val="4C69B6E8"/>
    <w:rsid w:val="4C6E5AFA"/>
    <w:rsid w:val="4C6EE0BD"/>
    <w:rsid w:val="4C8311DD"/>
    <w:rsid w:val="4C85666A"/>
    <w:rsid w:val="4C9890E2"/>
    <w:rsid w:val="4C98D176"/>
    <w:rsid w:val="4CA7925E"/>
    <w:rsid w:val="4CC48B54"/>
    <w:rsid w:val="4CCA44DD"/>
    <w:rsid w:val="4CD64B32"/>
    <w:rsid w:val="4CDB6ECB"/>
    <w:rsid w:val="4CE398F1"/>
    <w:rsid w:val="4CF80BF5"/>
    <w:rsid w:val="4CFAC19A"/>
    <w:rsid w:val="4D023ECD"/>
    <w:rsid w:val="4D032E39"/>
    <w:rsid w:val="4D076441"/>
    <w:rsid w:val="4D09283C"/>
    <w:rsid w:val="4D0CBBE4"/>
    <w:rsid w:val="4D14BCE3"/>
    <w:rsid w:val="4D164A16"/>
    <w:rsid w:val="4D1A1499"/>
    <w:rsid w:val="4D1EF552"/>
    <w:rsid w:val="4D3C8A81"/>
    <w:rsid w:val="4D3D4342"/>
    <w:rsid w:val="4D4B48CB"/>
    <w:rsid w:val="4D4CC5CF"/>
    <w:rsid w:val="4D4FB89C"/>
    <w:rsid w:val="4D51375A"/>
    <w:rsid w:val="4D5F2F29"/>
    <w:rsid w:val="4D65E087"/>
    <w:rsid w:val="4D66EC9C"/>
    <w:rsid w:val="4D67CFFC"/>
    <w:rsid w:val="4D69E029"/>
    <w:rsid w:val="4D8BE55F"/>
    <w:rsid w:val="4D9440D9"/>
    <w:rsid w:val="4D96F2CB"/>
    <w:rsid w:val="4D991BA2"/>
    <w:rsid w:val="4DA3E7A5"/>
    <w:rsid w:val="4DA7D874"/>
    <w:rsid w:val="4DA9905A"/>
    <w:rsid w:val="4DA99386"/>
    <w:rsid w:val="4DBE6658"/>
    <w:rsid w:val="4DD08721"/>
    <w:rsid w:val="4DD53B83"/>
    <w:rsid w:val="4DE15C6C"/>
    <w:rsid w:val="4DF31ED2"/>
    <w:rsid w:val="4E033F5A"/>
    <w:rsid w:val="4E0E4F14"/>
    <w:rsid w:val="4E144F91"/>
    <w:rsid w:val="4E1583AB"/>
    <w:rsid w:val="4E160BD1"/>
    <w:rsid w:val="4E1719E7"/>
    <w:rsid w:val="4E1C919C"/>
    <w:rsid w:val="4E27C1FF"/>
    <w:rsid w:val="4E2925FA"/>
    <w:rsid w:val="4E4B2D83"/>
    <w:rsid w:val="4E4DFC28"/>
    <w:rsid w:val="4E54C802"/>
    <w:rsid w:val="4E57468C"/>
    <w:rsid w:val="4E588036"/>
    <w:rsid w:val="4E59FD06"/>
    <w:rsid w:val="4E5C7D19"/>
    <w:rsid w:val="4E5FDC50"/>
    <w:rsid w:val="4E681371"/>
    <w:rsid w:val="4E6CFFA0"/>
    <w:rsid w:val="4E90A66E"/>
    <w:rsid w:val="4E9DC9A3"/>
    <w:rsid w:val="4EAF1069"/>
    <w:rsid w:val="4EB7F559"/>
    <w:rsid w:val="4ECC2E7A"/>
    <w:rsid w:val="4ECEA4FA"/>
    <w:rsid w:val="4ED0BC81"/>
    <w:rsid w:val="4EE145BD"/>
    <w:rsid w:val="4EEE34D3"/>
    <w:rsid w:val="4EF43ED6"/>
    <w:rsid w:val="4EFEB6D8"/>
    <w:rsid w:val="4EFFE620"/>
    <w:rsid w:val="4F00F943"/>
    <w:rsid w:val="4F014746"/>
    <w:rsid w:val="4F0CA8C0"/>
    <w:rsid w:val="4F11D85A"/>
    <w:rsid w:val="4F131E1A"/>
    <w:rsid w:val="4F17CCBA"/>
    <w:rsid w:val="4F1A1C7A"/>
    <w:rsid w:val="4F1C9609"/>
    <w:rsid w:val="4F23EB6E"/>
    <w:rsid w:val="4F29784F"/>
    <w:rsid w:val="4F3F94C7"/>
    <w:rsid w:val="4F44E1F1"/>
    <w:rsid w:val="4F4B4CE3"/>
    <w:rsid w:val="4F4DB590"/>
    <w:rsid w:val="4F519735"/>
    <w:rsid w:val="4F5ECAC3"/>
    <w:rsid w:val="4F5F8663"/>
    <w:rsid w:val="4F624810"/>
    <w:rsid w:val="4F729510"/>
    <w:rsid w:val="4F823E68"/>
    <w:rsid w:val="4F82E002"/>
    <w:rsid w:val="4F854FF4"/>
    <w:rsid w:val="4F897ABB"/>
    <w:rsid w:val="4F8EEF33"/>
    <w:rsid w:val="4F9BCAA0"/>
    <w:rsid w:val="4FA7D4FE"/>
    <w:rsid w:val="4FA80916"/>
    <w:rsid w:val="4FB0F13B"/>
    <w:rsid w:val="4FBA6A14"/>
    <w:rsid w:val="4FCEDD7F"/>
    <w:rsid w:val="4FD031A4"/>
    <w:rsid w:val="4FD0F175"/>
    <w:rsid w:val="4FD35E09"/>
    <w:rsid w:val="4FD55779"/>
    <w:rsid w:val="4FEE3BEB"/>
    <w:rsid w:val="4FF02B00"/>
    <w:rsid w:val="4FF53962"/>
    <w:rsid w:val="4FF54E69"/>
    <w:rsid w:val="4FF7053D"/>
    <w:rsid w:val="4FFC58C3"/>
    <w:rsid w:val="5004ECA6"/>
    <w:rsid w:val="5004F972"/>
    <w:rsid w:val="50110DF0"/>
    <w:rsid w:val="5013C311"/>
    <w:rsid w:val="50168133"/>
    <w:rsid w:val="5019F0C6"/>
    <w:rsid w:val="501F1293"/>
    <w:rsid w:val="5027A1B7"/>
    <w:rsid w:val="503AFDBD"/>
    <w:rsid w:val="504B948C"/>
    <w:rsid w:val="5054BD42"/>
    <w:rsid w:val="5057A618"/>
    <w:rsid w:val="506C5F46"/>
    <w:rsid w:val="506E13D5"/>
    <w:rsid w:val="507F6140"/>
    <w:rsid w:val="50846691"/>
    <w:rsid w:val="508A67BF"/>
    <w:rsid w:val="508BFF34"/>
    <w:rsid w:val="50A223C0"/>
    <w:rsid w:val="50AE6E8B"/>
    <w:rsid w:val="50B09576"/>
    <w:rsid w:val="50B5B327"/>
    <w:rsid w:val="50C87FA5"/>
    <w:rsid w:val="50D2B438"/>
    <w:rsid w:val="50DBCDCC"/>
    <w:rsid w:val="50DE9CF0"/>
    <w:rsid w:val="50ED9E20"/>
    <w:rsid w:val="50EE098A"/>
    <w:rsid w:val="50F2533C"/>
    <w:rsid w:val="50F857A5"/>
    <w:rsid w:val="5109B25A"/>
    <w:rsid w:val="510B069A"/>
    <w:rsid w:val="51379B01"/>
    <w:rsid w:val="5143D977"/>
    <w:rsid w:val="514E4C2F"/>
    <w:rsid w:val="515968A6"/>
    <w:rsid w:val="515AC515"/>
    <w:rsid w:val="51630AB6"/>
    <w:rsid w:val="516F2E9C"/>
    <w:rsid w:val="517E7FCC"/>
    <w:rsid w:val="5187A176"/>
    <w:rsid w:val="51941DDB"/>
    <w:rsid w:val="5199AE58"/>
    <w:rsid w:val="519DCAF0"/>
    <w:rsid w:val="51A90FA4"/>
    <w:rsid w:val="51AB28AD"/>
    <w:rsid w:val="51AD6960"/>
    <w:rsid w:val="51CD4834"/>
    <w:rsid w:val="51D1140F"/>
    <w:rsid w:val="51E0FC4D"/>
    <w:rsid w:val="51E76E88"/>
    <w:rsid w:val="51F72C91"/>
    <w:rsid w:val="51FBD094"/>
    <w:rsid w:val="52050958"/>
    <w:rsid w:val="52068A83"/>
    <w:rsid w:val="520D8D37"/>
    <w:rsid w:val="520D974F"/>
    <w:rsid w:val="52102BF4"/>
    <w:rsid w:val="521FF869"/>
    <w:rsid w:val="52244443"/>
    <w:rsid w:val="52389A05"/>
    <w:rsid w:val="524119BE"/>
    <w:rsid w:val="525B564F"/>
    <w:rsid w:val="525B8C30"/>
    <w:rsid w:val="525F47EE"/>
    <w:rsid w:val="5269733F"/>
    <w:rsid w:val="526B4446"/>
    <w:rsid w:val="52707A60"/>
    <w:rsid w:val="52942630"/>
    <w:rsid w:val="529E9B44"/>
    <w:rsid w:val="529E9E85"/>
    <w:rsid w:val="52A014A7"/>
    <w:rsid w:val="52A0A144"/>
    <w:rsid w:val="52A32C54"/>
    <w:rsid w:val="52A8B12B"/>
    <w:rsid w:val="52B4C6E0"/>
    <w:rsid w:val="52C94D8D"/>
    <w:rsid w:val="52CB41FC"/>
    <w:rsid w:val="52D0CF02"/>
    <w:rsid w:val="52D21F45"/>
    <w:rsid w:val="52EB0101"/>
    <w:rsid w:val="52F7B8FA"/>
    <w:rsid w:val="52F90060"/>
    <w:rsid w:val="52FE6E2E"/>
    <w:rsid w:val="5301CA29"/>
    <w:rsid w:val="5309A100"/>
    <w:rsid w:val="530DC5C8"/>
    <w:rsid w:val="53120A26"/>
    <w:rsid w:val="531A8864"/>
    <w:rsid w:val="5327D567"/>
    <w:rsid w:val="532C896B"/>
    <w:rsid w:val="534D3B1F"/>
    <w:rsid w:val="534E077D"/>
    <w:rsid w:val="535AD445"/>
    <w:rsid w:val="535EC679"/>
    <w:rsid w:val="536C126F"/>
    <w:rsid w:val="537169B5"/>
    <w:rsid w:val="538A3CB6"/>
    <w:rsid w:val="538A9C4F"/>
    <w:rsid w:val="538E1159"/>
    <w:rsid w:val="538FA4CC"/>
    <w:rsid w:val="53933669"/>
    <w:rsid w:val="53987CD0"/>
    <w:rsid w:val="53A30514"/>
    <w:rsid w:val="53B822E3"/>
    <w:rsid w:val="53B8F567"/>
    <w:rsid w:val="53D5BA4A"/>
    <w:rsid w:val="53D6BD40"/>
    <w:rsid w:val="53DB7A16"/>
    <w:rsid w:val="53FEDFCA"/>
    <w:rsid w:val="543014C9"/>
    <w:rsid w:val="54328A80"/>
    <w:rsid w:val="5434E78D"/>
    <w:rsid w:val="5435872B"/>
    <w:rsid w:val="543A984F"/>
    <w:rsid w:val="543CD7A5"/>
    <w:rsid w:val="544D432F"/>
    <w:rsid w:val="54556D23"/>
    <w:rsid w:val="5456DDF4"/>
    <w:rsid w:val="545A1F54"/>
    <w:rsid w:val="545B16AB"/>
    <w:rsid w:val="546ACF46"/>
    <w:rsid w:val="547102E1"/>
    <w:rsid w:val="547319D7"/>
    <w:rsid w:val="5490A843"/>
    <w:rsid w:val="549C8B31"/>
    <w:rsid w:val="54AD7B63"/>
    <w:rsid w:val="54CDF8C8"/>
    <w:rsid w:val="54D49B49"/>
    <w:rsid w:val="54DD04A8"/>
    <w:rsid w:val="54E689A3"/>
    <w:rsid w:val="54E8221D"/>
    <w:rsid w:val="54EBE5D5"/>
    <w:rsid w:val="54EF4721"/>
    <w:rsid w:val="54FDDA25"/>
    <w:rsid w:val="54FF1436"/>
    <w:rsid w:val="5500C5A9"/>
    <w:rsid w:val="5539431D"/>
    <w:rsid w:val="5544AC52"/>
    <w:rsid w:val="55479CB1"/>
    <w:rsid w:val="554AC5C5"/>
    <w:rsid w:val="555413A2"/>
    <w:rsid w:val="55557F48"/>
    <w:rsid w:val="55662A43"/>
    <w:rsid w:val="558B7E61"/>
    <w:rsid w:val="5591D314"/>
    <w:rsid w:val="559772EB"/>
    <w:rsid w:val="55990674"/>
    <w:rsid w:val="559C2A08"/>
    <w:rsid w:val="55AD7962"/>
    <w:rsid w:val="55AF2956"/>
    <w:rsid w:val="55B5E748"/>
    <w:rsid w:val="55BF0FF0"/>
    <w:rsid w:val="55BF8190"/>
    <w:rsid w:val="55C7810F"/>
    <w:rsid w:val="55CF72BD"/>
    <w:rsid w:val="55D84206"/>
    <w:rsid w:val="55DF39A8"/>
    <w:rsid w:val="55EF552E"/>
    <w:rsid w:val="55FA5B04"/>
    <w:rsid w:val="55FCF487"/>
    <w:rsid w:val="560A7469"/>
    <w:rsid w:val="561D0598"/>
    <w:rsid w:val="56284FEE"/>
    <w:rsid w:val="562ECFB0"/>
    <w:rsid w:val="56331617"/>
    <w:rsid w:val="563F7328"/>
    <w:rsid w:val="564EEE51"/>
    <w:rsid w:val="565171F0"/>
    <w:rsid w:val="566F3109"/>
    <w:rsid w:val="56703191"/>
    <w:rsid w:val="567100EA"/>
    <w:rsid w:val="567914A9"/>
    <w:rsid w:val="567CD969"/>
    <w:rsid w:val="5686EFE5"/>
    <w:rsid w:val="568D6055"/>
    <w:rsid w:val="568FA225"/>
    <w:rsid w:val="569787F7"/>
    <w:rsid w:val="56A48612"/>
    <w:rsid w:val="56A92113"/>
    <w:rsid w:val="56AC6243"/>
    <w:rsid w:val="56B4440C"/>
    <w:rsid w:val="56BC4CFE"/>
    <w:rsid w:val="56C29058"/>
    <w:rsid w:val="56CB9187"/>
    <w:rsid w:val="56D36D07"/>
    <w:rsid w:val="56DE9655"/>
    <w:rsid w:val="56E56FEB"/>
    <w:rsid w:val="56E95EA5"/>
    <w:rsid w:val="56F64722"/>
    <w:rsid w:val="57172DC9"/>
    <w:rsid w:val="5728CD5F"/>
    <w:rsid w:val="5742FA71"/>
    <w:rsid w:val="5749FFF9"/>
    <w:rsid w:val="575C5461"/>
    <w:rsid w:val="57695660"/>
    <w:rsid w:val="576983D5"/>
    <w:rsid w:val="576EE645"/>
    <w:rsid w:val="5772F5BD"/>
    <w:rsid w:val="577FCC63"/>
    <w:rsid w:val="5788AB14"/>
    <w:rsid w:val="5793C586"/>
    <w:rsid w:val="579958DF"/>
    <w:rsid w:val="57998180"/>
    <w:rsid w:val="579C4927"/>
    <w:rsid w:val="57A9ED6F"/>
    <w:rsid w:val="57ABE444"/>
    <w:rsid w:val="57B18F54"/>
    <w:rsid w:val="57C3F26B"/>
    <w:rsid w:val="57F48889"/>
    <w:rsid w:val="5817C6F6"/>
    <w:rsid w:val="5819D75B"/>
    <w:rsid w:val="581E1B37"/>
    <w:rsid w:val="582F51C7"/>
    <w:rsid w:val="5834A609"/>
    <w:rsid w:val="5836B1D5"/>
    <w:rsid w:val="583A535F"/>
    <w:rsid w:val="583FBA8F"/>
    <w:rsid w:val="5845A055"/>
    <w:rsid w:val="584832A4"/>
    <w:rsid w:val="584AD495"/>
    <w:rsid w:val="585D0EA4"/>
    <w:rsid w:val="5862E49A"/>
    <w:rsid w:val="5863ADAB"/>
    <w:rsid w:val="58643BD4"/>
    <w:rsid w:val="586C648F"/>
    <w:rsid w:val="586E800C"/>
    <w:rsid w:val="5873F7AD"/>
    <w:rsid w:val="5876D9FE"/>
    <w:rsid w:val="587BCA23"/>
    <w:rsid w:val="5890B0C4"/>
    <w:rsid w:val="58B1AF9B"/>
    <w:rsid w:val="58C15652"/>
    <w:rsid w:val="58C3E978"/>
    <w:rsid w:val="58DF845C"/>
    <w:rsid w:val="58E2C776"/>
    <w:rsid w:val="58F2BCB1"/>
    <w:rsid w:val="58F45FCB"/>
    <w:rsid w:val="58F5AA75"/>
    <w:rsid w:val="58FB824B"/>
    <w:rsid w:val="58FBE213"/>
    <w:rsid w:val="591BE8E7"/>
    <w:rsid w:val="591DAA07"/>
    <w:rsid w:val="59257AC7"/>
    <w:rsid w:val="59304CAB"/>
    <w:rsid w:val="59423D1F"/>
    <w:rsid w:val="594AAE08"/>
    <w:rsid w:val="594AF284"/>
    <w:rsid w:val="5951EF5E"/>
    <w:rsid w:val="5957C360"/>
    <w:rsid w:val="5967C429"/>
    <w:rsid w:val="59833B69"/>
    <w:rsid w:val="598BBEFF"/>
    <w:rsid w:val="598F1A34"/>
    <w:rsid w:val="5998D73C"/>
    <w:rsid w:val="59A300EC"/>
    <w:rsid w:val="59A7A6CD"/>
    <w:rsid w:val="59A9C579"/>
    <w:rsid w:val="59B6074A"/>
    <w:rsid w:val="59D436CC"/>
    <w:rsid w:val="59DD63B6"/>
    <w:rsid w:val="59E45512"/>
    <w:rsid w:val="5A01D436"/>
    <w:rsid w:val="5A04B5FC"/>
    <w:rsid w:val="5A228B0A"/>
    <w:rsid w:val="5A22A5C9"/>
    <w:rsid w:val="5A341964"/>
    <w:rsid w:val="5A34579F"/>
    <w:rsid w:val="5A375EB9"/>
    <w:rsid w:val="5A3F4510"/>
    <w:rsid w:val="5A4046AC"/>
    <w:rsid w:val="5A47FA0E"/>
    <w:rsid w:val="5A4A22AC"/>
    <w:rsid w:val="5A4D2107"/>
    <w:rsid w:val="5A5159F6"/>
    <w:rsid w:val="5A56C9FC"/>
    <w:rsid w:val="5A69E95A"/>
    <w:rsid w:val="5A6C9866"/>
    <w:rsid w:val="5A6EB1CA"/>
    <w:rsid w:val="5A6ED24D"/>
    <w:rsid w:val="5A70CB41"/>
    <w:rsid w:val="5A7BA51F"/>
    <w:rsid w:val="5A8C56B8"/>
    <w:rsid w:val="5A9084CC"/>
    <w:rsid w:val="5A927E16"/>
    <w:rsid w:val="5AB7E086"/>
    <w:rsid w:val="5ABFC1F3"/>
    <w:rsid w:val="5AC4395D"/>
    <w:rsid w:val="5AC7827E"/>
    <w:rsid w:val="5AD56AFA"/>
    <w:rsid w:val="5ADC288B"/>
    <w:rsid w:val="5ADE0D80"/>
    <w:rsid w:val="5AEAD472"/>
    <w:rsid w:val="5AECB54A"/>
    <w:rsid w:val="5B04B683"/>
    <w:rsid w:val="5B0780DD"/>
    <w:rsid w:val="5B0FF329"/>
    <w:rsid w:val="5B1C7341"/>
    <w:rsid w:val="5B2481C4"/>
    <w:rsid w:val="5B2567E5"/>
    <w:rsid w:val="5B29670B"/>
    <w:rsid w:val="5B2AD210"/>
    <w:rsid w:val="5B36C98D"/>
    <w:rsid w:val="5B38C739"/>
    <w:rsid w:val="5B5C53A2"/>
    <w:rsid w:val="5B69F829"/>
    <w:rsid w:val="5B6A8E7E"/>
    <w:rsid w:val="5B74B086"/>
    <w:rsid w:val="5B77D429"/>
    <w:rsid w:val="5B78CF00"/>
    <w:rsid w:val="5B7D9239"/>
    <w:rsid w:val="5BA3F313"/>
    <w:rsid w:val="5BAB986F"/>
    <w:rsid w:val="5BC32592"/>
    <w:rsid w:val="5BD193BE"/>
    <w:rsid w:val="5BD45684"/>
    <w:rsid w:val="5BDA5DF2"/>
    <w:rsid w:val="5C055584"/>
    <w:rsid w:val="5C23444A"/>
    <w:rsid w:val="5C2B39E8"/>
    <w:rsid w:val="5C2C552D"/>
    <w:rsid w:val="5C2EF3C7"/>
    <w:rsid w:val="5C2F1C83"/>
    <w:rsid w:val="5C36668F"/>
    <w:rsid w:val="5C4269F7"/>
    <w:rsid w:val="5C49CE9E"/>
    <w:rsid w:val="5C4BACF9"/>
    <w:rsid w:val="5C5DAF2A"/>
    <w:rsid w:val="5C61008D"/>
    <w:rsid w:val="5C6E1D4B"/>
    <w:rsid w:val="5C6E2FC6"/>
    <w:rsid w:val="5C85E9BD"/>
    <w:rsid w:val="5C8F6422"/>
    <w:rsid w:val="5C9BD13E"/>
    <w:rsid w:val="5C9FE430"/>
    <w:rsid w:val="5CA78435"/>
    <w:rsid w:val="5CAAA0DD"/>
    <w:rsid w:val="5CC7579A"/>
    <w:rsid w:val="5CD65A9F"/>
    <w:rsid w:val="5CECEFEC"/>
    <w:rsid w:val="5CF3774B"/>
    <w:rsid w:val="5D00F992"/>
    <w:rsid w:val="5D0444D2"/>
    <w:rsid w:val="5D0AA66F"/>
    <w:rsid w:val="5D12E75D"/>
    <w:rsid w:val="5D17E861"/>
    <w:rsid w:val="5D32C052"/>
    <w:rsid w:val="5D36215F"/>
    <w:rsid w:val="5D3BB7F5"/>
    <w:rsid w:val="5D3CD969"/>
    <w:rsid w:val="5D43D191"/>
    <w:rsid w:val="5D48F8F5"/>
    <w:rsid w:val="5D4A4B91"/>
    <w:rsid w:val="5D5898F0"/>
    <w:rsid w:val="5D5BC563"/>
    <w:rsid w:val="5D61F3B5"/>
    <w:rsid w:val="5D732D90"/>
    <w:rsid w:val="5D78A2CB"/>
    <w:rsid w:val="5D7AB4AF"/>
    <w:rsid w:val="5D820F99"/>
    <w:rsid w:val="5D8294E2"/>
    <w:rsid w:val="5D8A104D"/>
    <w:rsid w:val="5D8C6F64"/>
    <w:rsid w:val="5DA10829"/>
    <w:rsid w:val="5DA6528C"/>
    <w:rsid w:val="5DBA891F"/>
    <w:rsid w:val="5DBFFC1E"/>
    <w:rsid w:val="5DC2FC78"/>
    <w:rsid w:val="5DC81D0E"/>
    <w:rsid w:val="5DC9D230"/>
    <w:rsid w:val="5DD27F23"/>
    <w:rsid w:val="5DD6372F"/>
    <w:rsid w:val="5DDD7AC4"/>
    <w:rsid w:val="5DE2FD28"/>
    <w:rsid w:val="5DE464DA"/>
    <w:rsid w:val="5DE89E48"/>
    <w:rsid w:val="5DE8C52C"/>
    <w:rsid w:val="5DEF4CB5"/>
    <w:rsid w:val="5DFCAEFD"/>
    <w:rsid w:val="5DFF3B46"/>
    <w:rsid w:val="5DFF684F"/>
    <w:rsid w:val="5E0F207B"/>
    <w:rsid w:val="5E1B2DE1"/>
    <w:rsid w:val="5E1BA1E7"/>
    <w:rsid w:val="5E2A36BE"/>
    <w:rsid w:val="5E2B412D"/>
    <w:rsid w:val="5E37ED74"/>
    <w:rsid w:val="5E38EEA9"/>
    <w:rsid w:val="5E461705"/>
    <w:rsid w:val="5E478A89"/>
    <w:rsid w:val="5E4CE5D3"/>
    <w:rsid w:val="5E56D965"/>
    <w:rsid w:val="5E583A5B"/>
    <w:rsid w:val="5E593C42"/>
    <w:rsid w:val="5E5C0A6E"/>
    <w:rsid w:val="5E6121B5"/>
    <w:rsid w:val="5E70D390"/>
    <w:rsid w:val="5E74995A"/>
    <w:rsid w:val="5E7ABF1C"/>
    <w:rsid w:val="5E7B17F0"/>
    <w:rsid w:val="5E80C702"/>
    <w:rsid w:val="5E813476"/>
    <w:rsid w:val="5E86ECD6"/>
    <w:rsid w:val="5E9AFF50"/>
    <w:rsid w:val="5E9B6936"/>
    <w:rsid w:val="5E9C6755"/>
    <w:rsid w:val="5E9D4839"/>
    <w:rsid w:val="5EA3CF9F"/>
    <w:rsid w:val="5EA51C1D"/>
    <w:rsid w:val="5EACC933"/>
    <w:rsid w:val="5EB2F6EA"/>
    <w:rsid w:val="5EB77428"/>
    <w:rsid w:val="5EBD851A"/>
    <w:rsid w:val="5EC27EB1"/>
    <w:rsid w:val="5EC5F190"/>
    <w:rsid w:val="5EDCA2B7"/>
    <w:rsid w:val="5EFC5849"/>
    <w:rsid w:val="5F02AEED"/>
    <w:rsid w:val="5F0416D2"/>
    <w:rsid w:val="5F06A780"/>
    <w:rsid w:val="5F084E14"/>
    <w:rsid w:val="5F0EFB46"/>
    <w:rsid w:val="5F26490E"/>
    <w:rsid w:val="5F6BD963"/>
    <w:rsid w:val="5F8113D7"/>
    <w:rsid w:val="5F8ECD8E"/>
    <w:rsid w:val="5F9616E6"/>
    <w:rsid w:val="5F97AA80"/>
    <w:rsid w:val="5FADC8D6"/>
    <w:rsid w:val="5FB2D273"/>
    <w:rsid w:val="5FBD483D"/>
    <w:rsid w:val="5FBE9EAC"/>
    <w:rsid w:val="5FC704E4"/>
    <w:rsid w:val="5FD2641E"/>
    <w:rsid w:val="5FD903A0"/>
    <w:rsid w:val="5FF1CE11"/>
    <w:rsid w:val="5FF56331"/>
    <w:rsid w:val="6002B5D8"/>
    <w:rsid w:val="60081BBA"/>
    <w:rsid w:val="600CA3F1"/>
    <w:rsid w:val="6013F119"/>
    <w:rsid w:val="601EDEF0"/>
    <w:rsid w:val="602319E2"/>
    <w:rsid w:val="60237EEA"/>
    <w:rsid w:val="603120DD"/>
    <w:rsid w:val="6036CFB1"/>
    <w:rsid w:val="603B1E16"/>
    <w:rsid w:val="603B4C9D"/>
    <w:rsid w:val="6041FDF5"/>
    <w:rsid w:val="60483946"/>
    <w:rsid w:val="60534489"/>
    <w:rsid w:val="6068C386"/>
    <w:rsid w:val="606A8B6D"/>
    <w:rsid w:val="606FAF4F"/>
    <w:rsid w:val="6077188E"/>
    <w:rsid w:val="607E7A21"/>
    <w:rsid w:val="609A25AB"/>
    <w:rsid w:val="609E1335"/>
    <w:rsid w:val="60A7C7A7"/>
    <w:rsid w:val="60A9CAAC"/>
    <w:rsid w:val="60B18B9E"/>
    <w:rsid w:val="60B33D81"/>
    <w:rsid w:val="60BA9187"/>
    <w:rsid w:val="60BC9EE5"/>
    <w:rsid w:val="60D75309"/>
    <w:rsid w:val="60DD3C71"/>
    <w:rsid w:val="60EF319F"/>
    <w:rsid w:val="610B9BD2"/>
    <w:rsid w:val="61112672"/>
    <w:rsid w:val="611BC165"/>
    <w:rsid w:val="6120CE6F"/>
    <w:rsid w:val="612CA001"/>
    <w:rsid w:val="61499937"/>
    <w:rsid w:val="615AC946"/>
    <w:rsid w:val="616485B0"/>
    <w:rsid w:val="6164A662"/>
    <w:rsid w:val="61673100"/>
    <w:rsid w:val="616C620F"/>
    <w:rsid w:val="617F4694"/>
    <w:rsid w:val="6183A7A5"/>
    <w:rsid w:val="61871C0C"/>
    <w:rsid w:val="618D5C0E"/>
    <w:rsid w:val="6191DA52"/>
    <w:rsid w:val="61969067"/>
    <w:rsid w:val="61A3B199"/>
    <w:rsid w:val="61A53ABF"/>
    <w:rsid w:val="61A6EF86"/>
    <w:rsid w:val="61ADF6BC"/>
    <w:rsid w:val="61B939F5"/>
    <w:rsid w:val="61BD0BB0"/>
    <w:rsid w:val="61C5D60E"/>
    <w:rsid w:val="61CF7C0E"/>
    <w:rsid w:val="61D23A00"/>
    <w:rsid w:val="61D721E9"/>
    <w:rsid w:val="61E89C69"/>
    <w:rsid w:val="61E8A046"/>
    <w:rsid w:val="61EB5984"/>
    <w:rsid w:val="620493E7"/>
    <w:rsid w:val="620AC43A"/>
    <w:rsid w:val="6211675E"/>
    <w:rsid w:val="621EFBF4"/>
    <w:rsid w:val="622586BB"/>
    <w:rsid w:val="62280629"/>
    <w:rsid w:val="62326167"/>
    <w:rsid w:val="6235319C"/>
    <w:rsid w:val="623DCCA4"/>
    <w:rsid w:val="624E3C60"/>
    <w:rsid w:val="62500C8C"/>
    <w:rsid w:val="6253FE88"/>
    <w:rsid w:val="62550AAF"/>
    <w:rsid w:val="625E611F"/>
    <w:rsid w:val="6263F5E9"/>
    <w:rsid w:val="62668D87"/>
    <w:rsid w:val="626EEEE3"/>
    <w:rsid w:val="628C7ACC"/>
    <w:rsid w:val="6299FE61"/>
    <w:rsid w:val="629B0587"/>
    <w:rsid w:val="629D9CB1"/>
    <w:rsid w:val="62A13376"/>
    <w:rsid w:val="62B94C04"/>
    <w:rsid w:val="62C6B173"/>
    <w:rsid w:val="62C87062"/>
    <w:rsid w:val="62CB0301"/>
    <w:rsid w:val="62DB8937"/>
    <w:rsid w:val="62DD714A"/>
    <w:rsid w:val="62DE8245"/>
    <w:rsid w:val="62E1BFA1"/>
    <w:rsid w:val="62E5C957"/>
    <w:rsid w:val="62E96DA4"/>
    <w:rsid w:val="62FFC2E4"/>
    <w:rsid w:val="63088A74"/>
    <w:rsid w:val="630B2965"/>
    <w:rsid w:val="631D59FC"/>
    <w:rsid w:val="63282C68"/>
    <w:rsid w:val="632CAD65"/>
    <w:rsid w:val="632EFF46"/>
    <w:rsid w:val="6333315D"/>
    <w:rsid w:val="63364963"/>
    <w:rsid w:val="63365F9B"/>
    <w:rsid w:val="633FAA75"/>
    <w:rsid w:val="634B9797"/>
    <w:rsid w:val="63515F45"/>
    <w:rsid w:val="6356651A"/>
    <w:rsid w:val="6362B8CF"/>
    <w:rsid w:val="6365DA07"/>
    <w:rsid w:val="636E5333"/>
    <w:rsid w:val="63748477"/>
    <w:rsid w:val="6378556C"/>
    <w:rsid w:val="637A1943"/>
    <w:rsid w:val="637B7BEA"/>
    <w:rsid w:val="637E2CB6"/>
    <w:rsid w:val="63830698"/>
    <w:rsid w:val="638AE54B"/>
    <w:rsid w:val="6392C9FB"/>
    <w:rsid w:val="6392EC42"/>
    <w:rsid w:val="6398EAC8"/>
    <w:rsid w:val="639E4A50"/>
    <w:rsid w:val="63A12E11"/>
    <w:rsid w:val="63A7F4DF"/>
    <w:rsid w:val="63A9E3D3"/>
    <w:rsid w:val="63B89B71"/>
    <w:rsid w:val="63BE96CB"/>
    <w:rsid w:val="63C1E194"/>
    <w:rsid w:val="63DD2AB2"/>
    <w:rsid w:val="63DDB7D0"/>
    <w:rsid w:val="63E0F6F9"/>
    <w:rsid w:val="63F3419C"/>
    <w:rsid w:val="64024308"/>
    <w:rsid w:val="6423EC51"/>
    <w:rsid w:val="642605F3"/>
    <w:rsid w:val="642C3454"/>
    <w:rsid w:val="643440F0"/>
    <w:rsid w:val="64494805"/>
    <w:rsid w:val="6449A20A"/>
    <w:rsid w:val="644A673F"/>
    <w:rsid w:val="644B3AF0"/>
    <w:rsid w:val="644F7418"/>
    <w:rsid w:val="64660C69"/>
    <w:rsid w:val="646D1671"/>
    <w:rsid w:val="647EDC9D"/>
    <w:rsid w:val="64880215"/>
    <w:rsid w:val="648A22AF"/>
    <w:rsid w:val="648D25A6"/>
    <w:rsid w:val="64949071"/>
    <w:rsid w:val="649777CF"/>
    <w:rsid w:val="64AB7D3E"/>
    <w:rsid w:val="64B321E7"/>
    <w:rsid w:val="64CAAC2D"/>
    <w:rsid w:val="64CCF083"/>
    <w:rsid w:val="64D82D16"/>
    <w:rsid w:val="64E01514"/>
    <w:rsid w:val="64E09DFC"/>
    <w:rsid w:val="64E17230"/>
    <w:rsid w:val="64EB522D"/>
    <w:rsid w:val="64EE3437"/>
    <w:rsid w:val="64FD76D0"/>
    <w:rsid w:val="64FF2BB3"/>
    <w:rsid w:val="64FFC553"/>
    <w:rsid w:val="650142CB"/>
    <w:rsid w:val="65041755"/>
    <w:rsid w:val="65067C23"/>
    <w:rsid w:val="6507787E"/>
    <w:rsid w:val="650E8759"/>
    <w:rsid w:val="651ED6F9"/>
    <w:rsid w:val="65220394"/>
    <w:rsid w:val="65252480"/>
    <w:rsid w:val="65293C9F"/>
    <w:rsid w:val="652CCE82"/>
    <w:rsid w:val="652CE7E2"/>
    <w:rsid w:val="652E562B"/>
    <w:rsid w:val="652FCEA5"/>
    <w:rsid w:val="65314523"/>
    <w:rsid w:val="654D05B7"/>
    <w:rsid w:val="654E4C00"/>
    <w:rsid w:val="6551B560"/>
    <w:rsid w:val="65601C65"/>
    <w:rsid w:val="656183D5"/>
    <w:rsid w:val="65629D23"/>
    <w:rsid w:val="656D76FF"/>
    <w:rsid w:val="65902A37"/>
    <w:rsid w:val="65A644C9"/>
    <w:rsid w:val="65AD6A03"/>
    <w:rsid w:val="65BE0542"/>
    <w:rsid w:val="65CC57ED"/>
    <w:rsid w:val="65DA6D9B"/>
    <w:rsid w:val="65DFB609"/>
    <w:rsid w:val="65E67B14"/>
    <w:rsid w:val="65E6E8C7"/>
    <w:rsid w:val="65F3F062"/>
    <w:rsid w:val="65F5C6B9"/>
    <w:rsid w:val="65F6555B"/>
    <w:rsid w:val="66010A03"/>
    <w:rsid w:val="6605586A"/>
    <w:rsid w:val="66057F5E"/>
    <w:rsid w:val="66078928"/>
    <w:rsid w:val="6607C0E2"/>
    <w:rsid w:val="660C8997"/>
    <w:rsid w:val="660D1769"/>
    <w:rsid w:val="662D6FB3"/>
    <w:rsid w:val="662EB36F"/>
    <w:rsid w:val="662EC3F5"/>
    <w:rsid w:val="6632FA87"/>
    <w:rsid w:val="663CC423"/>
    <w:rsid w:val="663D71CB"/>
    <w:rsid w:val="663FDA47"/>
    <w:rsid w:val="6643C209"/>
    <w:rsid w:val="6646A0FC"/>
    <w:rsid w:val="6652FB02"/>
    <w:rsid w:val="6660B2D9"/>
    <w:rsid w:val="66654CA1"/>
    <w:rsid w:val="666A018A"/>
    <w:rsid w:val="666C77F1"/>
    <w:rsid w:val="6677123A"/>
    <w:rsid w:val="667A5D71"/>
    <w:rsid w:val="669C3CBE"/>
    <w:rsid w:val="66B2B972"/>
    <w:rsid w:val="66B602CE"/>
    <w:rsid w:val="66B7632D"/>
    <w:rsid w:val="66B8D65A"/>
    <w:rsid w:val="66B91013"/>
    <w:rsid w:val="66C19DED"/>
    <w:rsid w:val="66CB7174"/>
    <w:rsid w:val="66D32985"/>
    <w:rsid w:val="66D9495A"/>
    <w:rsid w:val="66E48975"/>
    <w:rsid w:val="66E6DB4A"/>
    <w:rsid w:val="66FAB2A8"/>
    <w:rsid w:val="66FE4C64"/>
    <w:rsid w:val="66FFA94E"/>
    <w:rsid w:val="6702C70D"/>
    <w:rsid w:val="6704280C"/>
    <w:rsid w:val="67066EFE"/>
    <w:rsid w:val="670C71D8"/>
    <w:rsid w:val="671803CB"/>
    <w:rsid w:val="671BFB18"/>
    <w:rsid w:val="6742152A"/>
    <w:rsid w:val="6748251F"/>
    <w:rsid w:val="67517C72"/>
    <w:rsid w:val="67534FBE"/>
    <w:rsid w:val="675D7B7C"/>
    <w:rsid w:val="6761B4F9"/>
    <w:rsid w:val="6761D5BC"/>
    <w:rsid w:val="676DAD39"/>
    <w:rsid w:val="67725889"/>
    <w:rsid w:val="6772C716"/>
    <w:rsid w:val="6784A9F5"/>
    <w:rsid w:val="6788282A"/>
    <w:rsid w:val="67899408"/>
    <w:rsid w:val="679DE2DF"/>
    <w:rsid w:val="67A499EE"/>
    <w:rsid w:val="67A61983"/>
    <w:rsid w:val="67AB5ACB"/>
    <w:rsid w:val="67AC7EA6"/>
    <w:rsid w:val="67AF449A"/>
    <w:rsid w:val="67B0E26D"/>
    <w:rsid w:val="67BD80FD"/>
    <w:rsid w:val="67BEF7C7"/>
    <w:rsid w:val="67C0DBF2"/>
    <w:rsid w:val="67C94014"/>
    <w:rsid w:val="67CA3D67"/>
    <w:rsid w:val="67D09E66"/>
    <w:rsid w:val="67D6E749"/>
    <w:rsid w:val="67E07109"/>
    <w:rsid w:val="67E27E6D"/>
    <w:rsid w:val="67E873C6"/>
    <w:rsid w:val="67E8B48B"/>
    <w:rsid w:val="67E9BF77"/>
    <w:rsid w:val="67F11A72"/>
    <w:rsid w:val="67F5E45E"/>
    <w:rsid w:val="67F9957D"/>
    <w:rsid w:val="680C7521"/>
    <w:rsid w:val="6817B5D6"/>
    <w:rsid w:val="681E7F21"/>
    <w:rsid w:val="682277AE"/>
    <w:rsid w:val="682C13F1"/>
    <w:rsid w:val="682F4316"/>
    <w:rsid w:val="683CDEA1"/>
    <w:rsid w:val="6843E687"/>
    <w:rsid w:val="68477228"/>
    <w:rsid w:val="684B9EB1"/>
    <w:rsid w:val="684F24CF"/>
    <w:rsid w:val="685B2114"/>
    <w:rsid w:val="6873A51A"/>
    <w:rsid w:val="687821FF"/>
    <w:rsid w:val="687F6B56"/>
    <w:rsid w:val="6884261B"/>
    <w:rsid w:val="688DA266"/>
    <w:rsid w:val="68969778"/>
    <w:rsid w:val="68B0992B"/>
    <w:rsid w:val="68B174A9"/>
    <w:rsid w:val="68C42F30"/>
    <w:rsid w:val="68D18D43"/>
    <w:rsid w:val="68D3B7F5"/>
    <w:rsid w:val="68D5DA85"/>
    <w:rsid w:val="68FB93FF"/>
    <w:rsid w:val="68FD855A"/>
    <w:rsid w:val="68FF2453"/>
    <w:rsid w:val="69061BF4"/>
    <w:rsid w:val="6908D702"/>
    <w:rsid w:val="690953C8"/>
    <w:rsid w:val="690E5A52"/>
    <w:rsid w:val="69256469"/>
    <w:rsid w:val="69264B55"/>
    <w:rsid w:val="69276A4D"/>
    <w:rsid w:val="693A5487"/>
    <w:rsid w:val="69514E50"/>
    <w:rsid w:val="6955B9A5"/>
    <w:rsid w:val="695989E4"/>
    <w:rsid w:val="695B48AC"/>
    <w:rsid w:val="69625922"/>
    <w:rsid w:val="6972D860"/>
    <w:rsid w:val="69804F50"/>
    <w:rsid w:val="6984A861"/>
    <w:rsid w:val="6985D579"/>
    <w:rsid w:val="698DC972"/>
    <w:rsid w:val="69A418B3"/>
    <w:rsid w:val="69A454E3"/>
    <w:rsid w:val="69A5298F"/>
    <w:rsid w:val="69B82E14"/>
    <w:rsid w:val="69CE46B5"/>
    <w:rsid w:val="69CFDDF9"/>
    <w:rsid w:val="69DB53AA"/>
    <w:rsid w:val="69DCB5A7"/>
    <w:rsid w:val="69E7CF44"/>
    <w:rsid w:val="69E92977"/>
    <w:rsid w:val="69EE148F"/>
    <w:rsid w:val="69F4D607"/>
    <w:rsid w:val="69F66B69"/>
    <w:rsid w:val="69F97501"/>
    <w:rsid w:val="6A032C38"/>
    <w:rsid w:val="6A07BFB5"/>
    <w:rsid w:val="6A153E49"/>
    <w:rsid w:val="6A16133F"/>
    <w:rsid w:val="6A17A823"/>
    <w:rsid w:val="6A17E878"/>
    <w:rsid w:val="6A19902D"/>
    <w:rsid w:val="6A2286C7"/>
    <w:rsid w:val="6A264640"/>
    <w:rsid w:val="6A2B2C79"/>
    <w:rsid w:val="6A2E42BA"/>
    <w:rsid w:val="6A2F5327"/>
    <w:rsid w:val="6A303224"/>
    <w:rsid w:val="6A33E667"/>
    <w:rsid w:val="6A3A110D"/>
    <w:rsid w:val="6A4CDA3C"/>
    <w:rsid w:val="6A50B7A6"/>
    <w:rsid w:val="6A534612"/>
    <w:rsid w:val="6A564E54"/>
    <w:rsid w:val="6A5EFA54"/>
    <w:rsid w:val="6A6F33A0"/>
    <w:rsid w:val="6A79B5EC"/>
    <w:rsid w:val="6A96A039"/>
    <w:rsid w:val="6AA51734"/>
    <w:rsid w:val="6AA6AC97"/>
    <w:rsid w:val="6ACD1D1E"/>
    <w:rsid w:val="6ADDF8A6"/>
    <w:rsid w:val="6AE3663A"/>
    <w:rsid w:val="6AE61A97"/>
    <w:rsid w:val="6AECD8F7"/>
    <w:rsid w:val="6AF68D0C"/>
    <w:rsid w:val="6B05B47B"/>
    <w:rsid w:val="6B1F0E6E"/>
    <w:rsid w:val="6B1F1483"/>
    <w:rsid w:val="6B2519F1"/>
    <w:rsid w:val="6B2593F3"/>
    <w:rsid w:val="6B28D138"/>
    <w:rsid w:val="6B2ADF69"/>
    <w:rsid w:val="6B32E171"/>
    <w:rsid w:val="6B34A637"/>
    <w:rsid w:val="6B4FC404"/>
    <w:rsid w:val="6B51FD9D"/>
    <w:rsid w:val="6B52EF7C"/>
    <w:rsid w:val="6B61887E"/>
    <w:rsid w:val="6B6A1716"/>
    <w:rsid w:val="6B6B24B9"/>
    <w:rsid w:val="6B708ACA"/>
    <w:rsid w:val="6B72049C"/>
    <w:rsid w:val="6B7C7C67"/>
    <w:rsid w:val="6B91E2F7"/>
    <w:rsid w:val="6B923BCA"/>
    <w:rsid w:val="6B95C752"/>
    <w:rsid w:val="6B97E6AB"/>
    <w:rsid w:val="6B9C1006"/>
    <w:rsid w:val="6B9D281B"/>
    <w:rsid w:val="6BA09D95"/>
    <w:rsid w:val="6BAE79CD"/>
    <w:rsid w:val="6BB01A6D"/>
    <w:rsid w:val="6BBBC6DD"/>
    <w:rsid w:val="6BC01B50"/>
    <w:rsid w:val="6BC63614"/>
    <w:rsid w:val="6BC9CF0C"/>
    <w:rsid w:val="6BD4B72E"/>
    <w:rsid w:val="6BD6D1D8"/>
    <w:rsid w:val="6BD7C2F0"/>
    <w:rsid w:val="6BDD5F73"/>
    <w:rsid w:val="6BE4653E"/>
    <w:rsid w:val="6BE51249"/>
    <w:rsid w:val="6BE6F940"/>
    <w:rsid w:val="6C02FE20"/>
    <w:rsid w:val="6C0A0819"/>
    <w:rsid w:val="6C0FCA2A"/>
    <w:rsid w:val="6C116373"/>
    <w:rsid w:val="6C23E0F1"/>
    <w:rsid w:val="6C2843AB"/>
    <w:rsid w:val="6C40B04A"/>
    <w:rsid w:val="6C57A300"/>
    <w:rsid w:val="6C58250D"/>
    <w:rsid w:val="6C5DEC17"/>
    <w:rsid w:val="6C608AFC"/>
    <w:rsid w:val="6C632B47"/>
    <w:rsid w:val="6C68F9DE"/>
    <w:rsid w:val="6C783C77"/>
    <w:rsid w:val="6C7F01C6"/>
    <w:rsid w:val="6C8D5A67"/>
    <w:rsid w:val="6C9E70B2"/>
    <w:rsid w:val="6CB3A16A"/>
    <w:rsid w:val="6CB45A29"/>
    <w:rsid w:val="6CBD763B"/>
    <w:rsid w:val="6CC993CA"/>
    <w:rsid w:val="6CD07698"/>
    <w:rsid w:val="6CD17399"/>
    <w:rsid w:val="6CDA237E"/>
    <w:rsid w:val="6CDBBB48"/>
    <w:rsid w:val="6CDF26BD"/>
    <w:rsid w:val="6CE0377E"/>
    <w:rsid w:val="6CE94C70"/>
    <w:rsid w:val="6CEC8A22"/>
    <w:rsid w:val="6CF1D2F8"/>
    <w:rsid w:val="6CF4ACA0"/>
    <w:rsid w:val="6CFD58DF"/>
    <w:rsid w:val="6D011445"/>
    <w:rsid w:val="6D0A8BED"/>
    <w:rsid w:val="6D1F0FD4"/>
    <w:rsid w:val="6D208CBA"/>
    <w:rsid w:val="6D250CD5"/>
    <w:rsid w:val="6D29E8DE"/>
    <w:rsid w:val="6D2C85B7"/>
    <w:rsid w:val="6D338B80"/>
    <w:rsid w:val="6D43B2F2"/>
    <w:rsid w:val="6D449732"/>
    <w:rsid w:val="6D52FD65"/>
    <w:rsid w:val="6D5431F5"/>
    <w:rsid w:val="6D598E25"/>
    <w:rsid w:val="6D60150C"/>
    <w:rsid w:val="6D7BA866"/>
    <w:rsid w:val="6D92584C"/>
    <w:rsid w:val="6D9339EF"/>
    <w:rsid w:val="6D9BF46E"/>
    <w:rsid w:val="6DAB9A8B"/>
    <w:rsid w:val="6DB9BD46"/>
    <w:rsid w:val="6DC25855"/>
    <w:rsid w:val="6DC8493F"/>
    <w:rsid w:val="6DD17585"/>
    <w:rsid w:val="6DE33592"/>
    <w:rsid w:val="6DF0EB86"/>
    <w:rsid w:val="6DF55D5A"/>
    <w:rsid w:val="6E0112C4"/>
    <w:rsid w:val="6E0A77CA"/>
    <w:rsid w:val="6E111524"/>
    <w:rsid w:val="6E1E17E6"/>
    <w:rsid w:val="6E3A4113"/>
    <w:rsid w:val="6E3D02DB"/>
    <w:rsid w:val="6E3E32B2"/>
    <w:rsid w:val="6E45CA7B"/>
    <w:rsid w:val="6E47892E"/>
    <w:rsid w:val="6E4DAA55"/>
    <w:rsid w:val="6E514896"/>
    <w:rsid w:val="6E53A8AE"/>
    <w:rsid w:val="6E5E3E13"/>
    <w:rsid w:val="6E61B731"/>
    <w:rsid w:val="6E64FC58"/>
    <w:rsid w:val="6E672CF9"/>
    <w:rsid w:val="6E6D43FA"/>
    <w:rsid w:val="6E6D67F8"/>
    <w:rsid w:val="6E753D85"/>
    <w:rsid w:val="6E7B370D"/>
    <w:rsid w:val="6E848E19"/>
    <w:rsid w:val="6EB80783"/>
    <w:rsid w:val="6EBC5D1B"/>
    <w:rsid w:val="6EC189F2"/>
    <w:rsid w:val="6ED30C9A"/>
    <w:rsid w:val="6EF7FE88"/>
    <w:rsid w:val="6F014A81"/>
    <w:rsid w:val="6F036943"/>
    <w:rsid w:val="6F060D9D"/>
    <w:rsid w:val="6F171DF7"/>
    <w:rsid w:val="6F1CC902"/>
    <w:rsid w:val="6F2315B0"/>
    <w:rsid w:val="6F2D07C2"/>
    <w:rsid w:val="6F2D39F3"/>
    <w:rsid w:val="6F3A4E59"/>
    <w:rsid w:val="6F3E86A4"/>
    <w:rsid w:val="6F40BB4C"/>
    <w:rsid w:val="6F4EC0B4"/>
    <w:rsid w:val="6F517A33"/>
    <w:rsid w:val="6F5245E2"/>
    <w:rsid w:val="6F56FF71"/>
    <w:rsid w:val="6F5A5F78"/>
    <w:rsid w:val="6F5C240A"/>
    <w:rsid w:val="6F6E3C53"/>
    <w:rsid w:val="6F70CC8F"/>
    <w:rsid w:val="6F771F5D"/>
    <w:rsid w:val="6F7C0ED5"/>
    <w:rsid w:val="6F7E49E8"/>
    <w:rsid w:val="6F87E945"/>
    <w:rsid w:val="6F8DCB0D"/>
    <w:rsid w:val="6F8E7FD6"/>
    <w:rsid w:val="6F9B2BA4"/>
    <w:rsid w:val="6F9F738B"/>
    <w:rsid w:val="6F9F9366"/>
    <w:rsid w:val="6FA9960B"/>
    <w:rsid w:val="6FADCE4A"/>
    <w:rsid w:val="6FC30729"/>
    <w:rsid w:val="6FC3B57C"/>
    <w:rsid w:val="6FCA464C"/>
    <w:rsid w:val="6FCE0235"/>
    <w:rsid w:val="6FCE966B"/>
    <w:rsid w:val="6FD129E9"/>
    <w:rsid w:val="6FD98090"/>
    <w:rsid w:val="6FDFA483"/>
    <w:rsid w:val="6FE2666B"/>
    <w:rsid w:val="6FE8F1F4"/>
    <w:rsid w:val="6FF6A8E9"/>
    <w:rsid w:val="6FFB0747"/>
    <w:rsid w:val="700C286C"/>
    <w:rsid w:val="70135A37"/>
    <w:rsid w:val="70179730"/>
    <w:rsid w:val="7019ACFF"/>
    <w:rsid w:val="7026F1E1"/>
    <w:rsid w:val="702D19A5"/>
    <w:rsid w:val="7037A2A6"/>
    <w:rsid w:val="7047E79E"/>
    <w:rsid w:val="704CA1C7"/>
    <w:rsid w:val="70542325"/>
    <w:rsid w:val="705458D6"/>
    <w:rsid w:val="705CCDE9"/>
    <w:rsid w:val="705E4573"/>
    <w:rsid w:val="705E6121"/>
    <w:rsid w:val="706118E3"/>
    <w:rsid w:val="706189A0"/>
    <w:rsid w:val="7066DB6B"/>
    <w:rsid w:val="70671EE2"/>
    <w:rsid w:val="706CEB40"/>
    <w:rsid w:val="7074CCE4"/>
    <w:rsid w:val="707DB40B"/>
    <w:rsid w:val="70832D3F"/>
    <w:rsid w:val="7086D546"/>
    <w:rsid w:val="7086F8BA"/>
    <w:rsid w:val="709EC5DA"/>
    <w:rsid w:val="70AF6A5E"/>
    <w:rsid w:val="70B03FBA"/>
    <w:rsid w:val="70BAA183"/>
    <w:rsid w:val="70BACFF8"/>
    <w:rsid w:val="70BFF094"/>
    <w:rsid w:val="70C77E2D"/>
    <w:rsid w:val="70CF8EBE"/>
    <w:rsid w:val="7103C508"/>
    <w:rsid w:val="7105808C"/>
    <w:rsid w:val="7110B54F"/>
    <w:rsid w:val="71172562"/>
    <w:rsid w:val="7128ED71"/>
    <w:rsid w:val="712A5028"/>
    <w:rsid w:val="713164BD"/>
    <w:rsid w:val="7140B66E"/>
    <w:rsid w:val="7148267D"/>
    <w:rsid w:val="714A7389"/>
    <w:rsid w:val="715AA967"/>
    <w:rsid w:val="715B7F38"/>
    <w:rsid w:val="71611CF3"/>
    <w:rsid w:val="71629784"/>
    <w:rsid w:val="71687654"/>
    <w:rsid w:val="716D8039"/>
    <w:rsid w:val="716EE105"/>
    <w:rsid w:val="717B840B"/>
    <w:rsid w:val="718E70BD"/>
    <w:rsid w:val="71A239EE"/>
    <w:rsid w:val="71ADEC6D"/>
    <w:rsid w:val="71B89401"/>
    <w:rsid w:val="71C0B043"/>
    <w:rsid w:val="71C64919"/>
    <w:rsid w:val="71C685A2"/>
    <w:rsid w:val="71D0CA02"/>
    <w:rsid w:val="71D483F2"/>
    <w:rsid w:val="71DB872F"/>
    <w:rsid w:val="71ECF977"/>
    <w:rsid w:val="71F3F507"/>
    <w:rsid w:val="71FB6B36"/>
    <w:rsid w:val="71FBDFA6"/>
    <w:rsid w:val="7201247B"/>
    <w:rsid w:val="72017D4E"/>
    <w:rsid w:val="7204E215"/>
    <w:rsid w:val="720A1147"/>
    <w:rsid w:val="72219DF8"/>
    <w:rsid w:val="722B0861"/>
    <w:rsid w:val="722F00B1"/>
    <w:rsid w:val="722F7F09"/>
    <w:rsid w:val="7235D566"/>
    <w:rsid w:val="7238B3B3"/>
    <w:rsid w:val="72444220"/>
    <w:rsid w:val="7248798A"/>
    <w:rsid w:val="724AAC66"/>
    <w:rsid w:val="724FD5FD"/>
    <w:rsid w:val="72526E75"/>
    <w:rsid w:val="725A6CF2"/>
    <w:rsid w:val="725B5435"/>
    <w:rsid w:val="7265EF57"/>
    <w:rsid w:val="7267D67F"/>
    <w:rsid w:val="7274A11E"/>
    <w:rsid w:val="727DDCAD"/>
    <w:rsid w:val="7290CFF8"/>
    <w:rsid w:val="72A2A010"/>
    <w:rsid w:val="72A31D1C"/>
    <w:rsid w:val="72AB1C62"/>
    <w:rsid w:val="72ADE9B3"/>
    <w:rsid w:val="72B5FD0F"/>
    <w:rsid w:val="72B7D596"/>
    <w:rsid w:val="72C62089"/>
    <w:rsid w:val="72CE559E"/>
    <w:rsid w:val="72D4B06A"/>
    <w:rsid w:val="72DAF697"/>
    <w:rsid w:val="72E3738E"/>
    <w:rsid w:val="72EF85AD"/>
    <w:rsid w:val="72F40780"/>
    <w:rsid w:val="72F51E2B"/>
    <w:rsid w:val="72F8FBA7"/>
    <w:rsid w:val="73088485"/>
    <w:rsid w:val="730E7AA4"/>
    <w:rsid w:val="7329B4BF"/>
    <w:rsid w:val="73347F11"/>
    <w:rsid w:val="73378407"/>
    <w:rsid w:val="73398390"/>
    <w:rsid w:val="733B2452"/>
    <w:rsid w:val="733C601C"/>
    <w:rsid w:val="733DE093"/>
    <w:rsid w:val="733DE60E"/>
    <w:rsid w:val="733E6758"/>
    <w:rsid w:val="73405A16"/>
    <w:rsid w:val="734AFAF9"/>
    <w:rsid w:val="7355358A"/>
    <w:rsid w:val="7355F5BD"/>
    <w:rsid w:val="735C80A4"/>
    <w:rsid w:val="736A7CC2"/>
    <w:rsid w:val="737B3806"/>
    <w:rsid w:val="737F8C1C"/>
    <w:rsid w:val="738C91CA"/>
    <w:rsid w:val="738FCE3E"/>
    <w:rsid w:val="7398373A"/>
    <w:rsid w:val="739FF357"/>
    <w:rsid w:val="73A183FD"/>
    <w:rsid w:val="73B7A48A"/>
    <w:rsid w:val="73BA5FA1"/>
    <w:rsid w:val="73BCE060"/>
    <w:rsid w:val="73BE7608"/>
    <w:rsid w:val="73C22BB2"/>
    <w:rsid w:val="73C2EC4D"/>
    <w:rsid w:val="73C8E163"/>
    <w:rsid w:val="73CBFE55"/>
    <w:rsid w:val="73CEC648"/>
    <w:rsid w:val="73CF9373"/>
    <w:rsid w:val="73D5B58A"/>
    <w:rsid w:val="73DD4819"/>
    <w:rsid w:val="73F18D83"/>
    <w:rsid w:val="73F275F2"/>
    <w:rsid w:val="73F6F4F3"/>
    <w:rsid w:val="740F7ED8"/>
    <w:rsid w:val="7412694E"/>
    <w:rsid w:val="74126B26"/>
    <w:rsid w:val="742E65B2"/>
    <w:rsid w:val="743389B2"/>
    <w:rsid w:val="743EBC7F"/>
    <w:rsid w:val="744EBA98"/>
    <w:rsid w:val="74574307"/>
    <w:rsid w:val="7461F0EA"/>
    <w:rsid w:val="74681710"/>
    <w:rsid w:val="7473C91B"/>
    <w:rsid w:val="74813F6D"/>
    <w:rsid w:val="7487B091"/>
    <w:rsid w:val="748E5764"/>
    <w:rsid w:val="7494A4F9"/>
    <w:rsid w:val="74951FE9"/>
    <w:rsid w:val="749A4DCB"/>
    <w:rsid w:val="749F5EFA"/>
    <w:rsid w:val="74B5E0F0"/>
    <w:rsid w:val="74B6907F"/>
    <w:rsid w:val="74B795D3"/>
    <w:rsid w:val="74BAD752"/>
    <w:rsid w:val="74BD3FAC"/>
    <w:rsid w:val="74CAC2A2"/>
    <w:rsid w:val="74D5409A"/>
    <w:rsid w:val="74D8EAF1"/>
    <w:rsid w:val="74E4C2A6"/>
    <w:rsid w:val="74E53D9E"/>
    <w:rsid w:val="74E58D2F"/>
    <w:rsid w:val="74E94F26"/>
    <w:rsid w:val="74EA7891"/>
    <w:rsid w:val="74EC1CB4"/>
    <w:rsid w:val="74EEC760"/>
    <w:rsid w:val="74EF939A"/>
    <w:rsid w:val="74F1EF57"/>
    <w:rsid w:val="750DA394"/>
    <w:rsid w:val="751D30CA"/>
    <w:rsid w:val="75342B7E"/>
    <w:rsid w:val="75348A06"/>
    <w:rsid w:val="7536DEBA"/>
    <w:rsid w:val="753D4BC5"/>
    <w:rsid w:val="753E5258"/>
    <w:rsid w:val="7546E312"/>
    <w:rsid w:val="754A39A0"/>
    <w:rsid w:val="754B3724"/>
    <w:rsid w:val="756B195C"/>
    <w:rsid w:val="759C50C5"/>
    <w:rsid w:val="75AB8827"/>
    <w:rsid w:val="75ACD601"/>
    <w:rsid w:val="75AECD39"/>
    <w:rsid w:val="75B66DE7"/>
    <w:rsid w:val="75B86E35"/>
    <w:rsid w:val="75BC122E"/>
    <w:rsid w:val="75E40A8A"/>
    <w:rsid w:val="75FDC053"/>
    <w:rsid w:val="75FFCB7E"/>
    <w:rsid w:val="761E48AA"/>
    <w:rsid w:val="7626E34B"/>
    <w:rsid w:val="762948AA"/>
    <w:rsid w:val="762DBA5A"/>
    <w:rsid w:val="763987D0"/>
    <w:rsid w:val="76433915"/>
    <w:rsid w:val="764CD790"/>
    <w:rsid w:val="7654706E"/>
    <w:rsid w:val="766428EE"/>
    <w:rsid w:val="76662A0A"/>
    <w:rsid w:val="766D6002"/>
    <w:rsid w:val="766E0009"/>
    <w:rsid w:val="76760E1F"/>
    <w:rsid w:val="767D93B3"/>
    <w:rsid w:val="769D1FAA"/>
    <w:rsid w:val="76C7EA72"/>
    <w:rsid w:val="76D61D3E"/>
    <w:rsid w:val="76EE0C77"/>
    <w:rsid w:val="76F01727"/>
    <w:rsid w:val="76F86216"/>
    <w:rsid w:val="77007E9F"/>
    <w:rsid w:val="7700F37C"/>
    <w:rsid w:val="7706670A"/>
    <w:rsid w:val="770A1EC3"/>
    <w:rsid w:val="770AF1D3"/>
    <w:rsid w:val="771370FF"/>
    <w:rsid w:val="771852AB"/>
    <w:rsid w:val="7718B670"/>
    <w:rsid w:val="771EF8C9"/>
    <w:rsid w:val="7723D369"/>
    <w:rsid w:val="7729F409"/>
    <w:rsid w:val="772B9759"/>
    <w:rsid w:val="773643E6"/>
    <w:rsid w:val="7744FDA5"/>
    <w:rsid w:val="77508ABF"/>
    <w:rsid w:val="775B0E48"/>
    <w:rsid w:val="775E2577"/>
    <w:rsid w:val="777772B7"/>
    <w:rsid w:val="777A4C2C"/>
    <w:rsid w:val="778CBF29"/>
    <w:rsid w:val="778E2738"/>
    <w:rsid w:val="779DFF85"/>
    <w:rsid w:val="77A24715"/>
    <w:rsid w:val="77A65593"/>
    <w:rsid w:val="77ACA61C"/>
    <w:rsid w:val="77AF565D"/>
    <w:rsid w:val="77C149EA"/>
    <w:rsid w:val="77C271CE"/>
    <w:rsid w:val="77C56864"/>
    <w:rsid w:val="77CA6CC8"/>
    <w:rsid w:val="77D10750"/>
    <w:rsid w:val="77D2E5F4"/>
    <w:rsid w:val="77D9B9F3"/>
    <w:rsid w:val="77E00EAB"/>
    <w:rsid w:val="77F088CA"/>
    <w:rsid w:val="77F54A63"/>
    <w:rsid w:val="7800535B"/>
    <w:rsid w:val="7801FC27"/>
    <w:rsid w:val="7808C22B"/>
    <w:rsid w:val="781B9AB7"/>
    <w:rsid w:val="781BCE77"/>
    <w:rsid w:val="781E6C1C"/>
    <w:rsid w:val="781F3FF5"/>
    <w:rsid w:val="7820456D"/>
    <w:rsid w:val="7824FE5F"/>
    <w:rsid w:val="783D5B09"/>
    <w:rsid w:val="7843A288"/>
    <w:rsid w:val="7851F034"/>
    <w:rsid w:val="7854AD12"/>
    <w:rsid w:val="7855EAF4"/>
    <w:rsid w:val="785CD825"/>
    <w:rsid w:val="785F6821"/>
    <w:rsid w:val="7868146F"/>
    <w:rsid w:val="786E4634"/>
    <w:rsid w:val="787AF491"/>
    <w:rsid w:val="7882557A"/>
    <w:rsid w:val="788FC3E6"/>
    <w:rsid w:val="7893607D"/>
    <w:rsid w:val="7893DCD6"/>
    <w:rsid w:val="789881FE"/>
    <w:rsid w:val="78A3F962"/>
    <w:rsid w:val="78B0FD1A"/>
    <w:rsid w:val="78C34062"/>
    <w:rsid w:val="78C91B24"/>
    <w:rsid w:val="78D3F81E"/>
    <w:rsid w:val="78E773DD"/>
    <w:rsid w:val="78F4CD0B"/>
    <w:rsid w:val="78F61FC8"/>
    <w:rsid w:val="78FED8A7"/>
    <w:rsid w:val="790614A4"/>
    <w:rsid w:val="7906E92F"/>
    <w:rsid w:val="7911BA72"/>
    <w:rsid w:val="79163B49"/>
    <w:rsid w:val="791BC734"/>
    <w:rsid w:val="7926E852"/>
    <w:rsid w:val="7935620D"/>
    <w:rsid w:val="793D9722"/>
    <w:rsid w:val="7943143C"/>
    <w:rsid w:val="79434F4C"/>
    <w:rsid w:val="7946C55E"/>
    <w:rsid w:val="7956066A"/>
    <w:rsid w:val="795D7E31"/>
    <w:rsid w:val="795D9236"/>
    <w:rsid w:val="797ACAB9"/>
    <w:rsid w:val="7987356E"/>
    <w:rsid w:val="798D1C2B"/>
    <w:rsid w:val="79993BCC"/>
    <w:rsid w:val="79AF3726"/>
    <w:rsid w:val="79AF6423"/>
    <w:rsid w:val="79B5654F"/>
    <w:rsid w:val="79B9AA08"/>
    <w:rsid w:val="79C8D010"/>
    <w:rsid w:val="79D26609"/>
    <w:rsid w:val="79D54F3D"/>
    <w:rsid w:val="79DEE2FF"/>
    <w:rsid w:val="79F0CADE"/>
    <w:rsid w:val="79F0FE1E"/>
    <w:rsid w:val="7A05E10C"/>
    <w:rsid w:val="7A0F47E9"/>
    <w:rsid w:val="7A0FDDE5"/>
    <w:rsid w:val="7A1FF6DB"/>
    <w:rsid w:val="7A22707E"/>
    <w:rsid w:val="7A23E852"/>
    <w:rsid w:val="7A253CEB"/>
    <w:rsid w:val="7A4273A0"/>
    <w:rsid w:val="7A5DD542"/>
    <w:rsid w:val="7A62FEC5"/>
    <w:rsid w:val="7A646D2F"/>
    <w:rsid w:val="7A65FED1"/>
    <w:rsid w:val="7A6EF732"/>
    <w:rsid w:val="7A6FD626"/>
    <w:rsid w:val="7A708CE1"/>
    <w:rsid w:val="7A744282"/>
    <w:rsid w:val="7A79BC2D"/>
    <w:rsid w:val="7A86BA0B"/>
    <w:rsid w:val="7A8B6EF4"/>
    <w:rsid w:val="7A9503B9"/>
    <w:rsid w:val="7A95A7F0"/>
    <w:rsid w:val="7A95C639"/>
    <w:rsid w:val="7AA28F93"/>
    <w:rsid w:val="7AA4A1BA"/>
    <w:rsid w:val="7AAB005F"/>
    <w:rsid w:val="7AACD285"/>
    <w:rsid w:val="7AC00672"/>
    <w:rsid w:val="7AC89A87"/>
    <w:rsid w:val="7ACBF5BD"/>
    <w:rsid w:val="7ACE20CF"/>
    <w:rsid w:val="7AD3A700"/>
    <w:rsid w:val="7AD9E7D7"/>
    <w:rsid w:val="7ADB7AE8"/>
    <w:rsid w:val="7AF09EEA"/>
    <w:rsid w:val="7AF31034"/>
    <w:rsid w:val="7AF8EAAC"/>
    <w:rsid w:val="7AFFDDE1"/>
    <w:rsid w:val="7B0882B0"/>
    <w:rsid w:val="7B151D16"/>
    <w:rsid w:val="7B194213"/>
    <w:rsid w:val="7B1D93BC"/>
    <w:rsid w:val="7B22A940"/>
    <w:rsid w:val="7B2A5279"/>
    <w:rsid w:val="7B373A69"/>
    <w:rsid w:val="7B3D0836"/>
    <w:rsid w:val="7B5483FF"/>
    <w:rsid w:val="7B554050"/>
    <w:rsid w:val="7B5C6B97"/>
    <w:rsid w:val="7B5CEE0D"/>
    <w:rsid w:val="7B609B71"/>
    <w:rsid w:val="7B679289"/>
    <w:rsid w:val="7B68C5B0"/>
    <w:rsid w:val="7B68D6E9"/>
    <w:rsid w:val="7B781982"/>
    <w:rsid w:val="7B81655A"/>
    <w:rsid w:val="7B973E32"/>
    <w:rsid w:val="7BA7EFA0"/>
    <w:rsid w:val="7BAC238C"/>
    <w:rsid w:val="7BB60F33"/>
    <w:rsid w:val="7BC20E3D"/>
    <w:rsid w:val="7BC27CF3"/>
    <w:rsid w:val="7BDD9622"/>
    <w:rsid w:val="7BDF95F9"/>
    <w:rsid w:val="7BF269EC"/>
    <w:rsid w:val="7C01A14E"/>
    <w:rsid w:val="7C05FA67"/>
    <w:rsid w:val="7C17E6A8"/>
    <w:rsid w:val="7C1DF21C"/>
    <w:rsid w:val="7C22ADA0"/>
    <w:rsid w:val="7C33690C"/>
    <w:rsid w:val="7C33F702"/>
    <w:rsid w:val="7C3E8CF4"/>
    <w:rsid w:val="7C3ED958"/>
    <w:rsid w:val="7C48A4F7"/>
    <w:rsid w:val="7C4A594A"/>
    <w:rsid w:val="7C4D474C"/>
    <w:rsid w:val="7C629FDC"/>
    <w:rsid w:val="7C6734A0"/>
    <w:rsid w:val="7C6DC85B"/>
    <w:rsid w:val="7CA19A2A"/>
    <w:rsid w:val="7CB29EB2"/>
    <w:rsid w:val="7CBC8202"/>
    <w:rsid w:val="7CC357CD"/>
    <w:rsid w:val="7CC85B25"/>
    <w:rsid w:val="7CCD8044"/>
    <w:rsid w:val="7CCF29E5"/>
    <w:rsid w:val="7CCF2B8D"/>
    <w:rsid w:val="7CDDCC5B"/>
    <w:rsid w:val="7CE0BB60"/>
    <w:rsid w:val="7CEAB317"/>
    <w:rsid w:val="7CEF963F"/>
    <w:rsid w:val="7CF4610B"/>
    <w:rsid w:val="7CFC332D"/>
    <w:rsid w:val="7D099E9B"/>
    <w:rsid w:val="7D0A74A8"/>
    <w:rsid w:val="7D0A8263"/>
    <w:rsid w:val="7D0DF322"/>
    <w:rsid w:val="7D13A29F"/>
    <w:rsid w:val="7D23F8C7"/>
    <w:rsid w:val="7D2A8BB7"/>
    <w:rsid w:val="7D3C09F3"/>
    <w:rsid w:val="7D5996EF"/>
    <w:rsid w:val="7D63198E"/>
    <w:rsid w:val="7D6E6025"/>
    <w:rsid w:val="7D757BD2"/>
    <w:rsid w:val="7D7DBA41"/>
    <w:rsid w:val="7D8BAAA0"/>
    <w:rsid w:val="7D9E33D2"/>
    <w:rsid w:val="7DA8F448"/>
    <w:rsid w:val="7DAF294F"/>
    <w:rsid w:val="7DB40546"/>
    <w:rsid w:val="7DB516BF"/>
    <w:rsid w:val="7DC2AC58"/>
    <w:rsid w:val="7DE15FA1"/>
    <w:rsid w:val="7DFC4EB6"/>
    <w:rsid w:val="7DFF9C56"/>
    <w:rsid w:val="7E00297F"/>
    <w:rsid w:val="7E061119"/>
    <w:rsid w:val="7E0D8DF5"/>
    <w:rsid w:val="7E118899"/>
    <w:rsid w:val="7E26FA4A"/>
    <w:rsid w:val="7E2B826A"/>
    <w:rsid w:val="7E31CB42"/>
    <w:rsid w:val="7E357D05"/>
    <w:rsid w:val="7E384F36"/>
    <w:rsid w:val="7E4E8D12"/>
    <w:rsid w:val="7E585263"/>
    <w:rsid w:val="7E5C1DBC"/>
    <w:rsid w:val="7E5D0277"/>
    <w:rsid w:val="7E62B030"/>
    <w:rsid w:val="7E642D4B"/>
    <w:rsid w:val="7E728AF8"/>
    <w:rsid w:val="7E81FBB6"/>
    <w:rsid w:val="7E82183E"/>
    <w:rsid w:val="7E8A1C5C"/>
    <w:rsid w:val="7E9E4310"/>
    <w:rsid w:val="7EA077AB"/>
    <w:rsid w:val="7EA615BB"/>
    <w:rsid w:val="7EA938A4"/>
    <w:rsid w:val="7EBBEAFA"/>
    <w:rsid w:val="7ECF07B8"/>
    <w:rsid w:val="7EE13CE9"/>
    <w:rsid w:val="7EE727BA"/>
    <w:rsid w:val="7EFA37C1"/>
    <w:rsid w:val="7EFD1290"/>
    <w:rsid w:val="7F00F21E"/>
    <w:rsid w:val="7F0660B3"/>
    <w:rsid w:val="7F162FB8"/>
    <w:rsid w:val="7F187660"/>
    <w:rsid w:val="7F1C9AA5"/>
    <w:rsid w:val="7F282689"/>
    <w:rsid w:val="7F283A64"/>
    <w:rsid w:val="7F28D0DB"/>
    <w:rsid w:val="7F2FDFB7"/>
    <w:rsid w:val="7F366E71"/>
    <w:rsid w:val="7F39F082"/>
    <w:rsid w:val="7F3E1F30"/>
    <w:rsid w:val="7F400235"/>
    <w:rsid w:val="7F44074D"/>
    <w:rsid w:val="7F4694B4"/>
    <w:rsid w:val="7F49CDC8"/>
    <w:rsid w:val="7F4DEAF9"/>
    <w:rsid w:val="7F502BAB"/>
    <w:rsid w:val="7F529ED2"/>
    <w:rsid w:val="7F553B26"/>
    <w:rsid w:val="7F775015"/>
    <w:rsid w:val="7F77B5BA"/>
    <w:rsid w:val="7F83A9E7"/>
    <w:rsid w:val="7F856968"/>
    <w:rsid w:val="7F8E74D6"/>
    <w:rsid w:val="7F906830"/>
    <w:rsid w:val="7FA23E22"/>
    <w:rsid w:val="7FA6E57D"/>
    <w:rsid w:val="7FA948DB"/>
    <w:rsid w:val="7FB468F6"/>
    <w:rsid w:val="7FB6905E"/>
    <w:rsid w:val="7FC1CF98"/>
    <w:rsid w:val="7FC40A05"/>
    <w:rsid w:val="7FC5CE05"/>
    <w:rsid w:val="7FCF1171"/>
    <w:rsid w:val="7FEE1A24"/>
    <w:rsid w:val="7FFF829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237E"/>
  <w15:chartTrackingRefBased/>
  <w15:docId w15:val="{D394D6F4-1D22-4A56-A449-2132A9E3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UY" w:eastAsia="es-U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AE0"/>
    <w:pPr>
      <w:spacing w:after="240" w:line="360" w:lineRule="auto"/>
      <w:jc w:val="both"/>
    </w:pPr>
    <w:rPr>
      <w:rFonts w:ascii="Times New Roman" w:hAnsi="Times New Roman"/>
      <w:sz w:val="24"/>
      <w:szCs w:val="22"/>
      <w:lang w:eastAsia="en-US"/>
    </w:rPr>
  </w:style>
  <w:style w:type="paragraph" w:styleId="Ttulo1">
    <w:name w:val="heading 1"/>
    <w:aliases w:val="Título 1_SN"/>
    <w:basedOn w:val="Normal"/>
    <w:next w:val="Normal"/>
    <w:link w:val="Ttulo1Car"/>
    <w:uiPriority w:val="9"/>
    <w:qFormat/>
    <w:rsid w:val="00E811F2"/>
    <w:pPr>
      <w:keepNext/>
      <w:keepLines/>
      <w:spacing w:before="240"/>
      <w:outlineLvl w:val="0"/>
    </w:pPr>
    <w:rPr>
      <w:rFonts w:eastAsia="Times New Roman"/>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rPr>
      <w:rFonts w:ascii="Times New Roman" w:hAnsi="Times New Roman"/>
      <w:sz w:val="24"/>
      <w:szCs w:val="22"/>
      <w:lang w:eastAsia="en-US"/>
    </w:rPr>
  </w:style>
  <w:style w:type="table" w:styleId="Tablaconcuadrcula">
    <w:name w:val="Table Grid"/>
    <w:basedOn w:val="Tablanormal"/>
    <w:uiPriority w:val="59"/>
    <w:rsid w:val="0050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semiHidden/>
    <w:unhideWhenUsed/>
    <w:rsid w:val="00505622"/>
    <w:pPr>
      <w:tabs>
        <w:tab w:val="center" w:pos="4252"/>
        <w:tab w:val="right" w:pos="8504"/>
      </w:tabs>
      <w:spacing w:after="0" w:line="240" w:lineRule="auto"/>
    </w:pPr>
  </w:style>
  <w:style w:type="character" w:customStyle="1" w:styleId="EncabezadoCar">
    <w:name w:val="Encabezado Car"/>
    <w:link w:val="Encabezado"/>
    <w:uiPriority w:val="99"/>
    <w:semiHidden/>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line="240" w:lineRule="auto"/>
    </w:pPr>
  </w:style>
  <w:style w:type="character" w:customStyle="1" w:styleId="PiedepginaCar">
    <w:name w:val="Pie de página Car"/>
    <w:link w:val="Piedepgina"/>
    <w:uiPriority w:val="99"/>
    <w:rsid w:val="00505622"/>
    <w:rPr>
      <w:rFonts w:ascii="Times New Roman" w:hAnsi="Times New Roman"/>
      <w:sz w:val="24"/>
    </w:rPr>
  </w:style>
  <w:style w:type="character" w:customStyle="1" w:styleId="Ttulo1Car">
    <w:name w:val="Título 1 Car"/>
    <w:aliases w:val="Título 1_SN Car"/>
    <w:link w:val="Ttulo1"/>
    <w:uiPriority w:val="9"/>
    <w:rsid w:val="00E811F2"/>
    <w:rPr>
      <w:rFonts w:ascii="Times New Roman" w:eastAsia="Times New Roman" w:hAnsi="Times New Roman" w:cs="Times New Roman"/>
      <w:b/>
      <w:bCs/>
      <w:sz w:val="32"/>
      <w:szCs w:val="28"/>
    </w:rPr>
  </w:style>
  <w:style w:type="paragraph" w:customStyle="1" w:styleId="TtulodeTDC">
    <w:name w:val="Título de TDC"/>
    <w:basedOn w:val="Ttulo1"/>
    <w:next w:val="Normal"/>
    <w:uiPriority w:val="39"/>
    <w:unhideWhenUsed/>
    <w:rsid w:val="00450F51"/>
    <w:pPr>
      <w:spacing w:line="276" w:lineRule="auto"/>
      <w:jc w:val="left"/>
      <w:outlineLvl w:val="9"/>
    </w:pPr>
    <w:rPr>
      <w:rFonts w:ascii="Cambria" w:hAnsi="Cambria"/>
      <w:color w:val="365F91"/>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E811F2"/>
    <w:pPr>
      <w:spacing w:before="240"/>
    </w:pPr>
    <w:rPr>
      <w:b/>
      <w:sz w:val="32"/>
      <w:szCs w:val="32"/>
    </w:rPr>
  </w:style>
  <w:style w:type="paragraph" w:customStyle="1" w:styleId="Titulo1Numerado">
    <w:name w:val="Titulo1_Numerado"/>
    <w:basedOn w:val="Ttulo1"/>
    <w:next w:val="Normal"/>
    <w:link w:val="Titulo1NumeradoCar"/>
    <w:qFormat/>
    <w:rsid w:val="002D0AE0"/>
    <w:pPr>
      <w:numPr>
        <w:numId w:val="34"/>
      </w:numPr>
    </w:pPr>
  </w:style>
  <w:style w:type="character" w:customStyle="1" w:styleId="TituloNoIndiceCar">
    <w:name w:val="Titulo_NoIndice Car"/>
    <w:link w:val="TituloNoIndice"/>
    <w:rsid w:val="00E811F2"/>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36"/>
      </w:numPr>
      <w:ind w:left="788" w:hanging="431"/>
      <w:outlineLvl w:val="1"/>
    </w:pPr>
    <w:rPr>
      <w:sz w:val="28"/>
    </w:rPr>
  </w:style>
  <w:style w:type="character" w:customStyle="1" w:styleId="Titulo1NumeradoCar">
    <w:name w:val="Titulo1_Numerado Car"/>
    <w:link w:val="Titulo1Numerado"/>
    <w:rsid w:val="002D0AE0"/>
    <w:rPr>
      <w:rFonts w:ascii="Times New Roman" w:eastAsia="Times New Roman" w:hAnsi="Times New Roman" w:cs="Times New Roman"/>
      <w:b w:val="0"/>
      <w:bCs w:val="0"/>
      <w:sz w:val="32"/>
      <w:szCs w:val="28"/>
    </w:rPr>
  </w:style>
  <w:style w:type="paragraph" w:customStyle="1" w:styleId="Titulo3Numerado">
    <w:name w:val="Titulo3_Numerado"/>
    <w:basedOn w:val="Titulo1Numerado"/>
    <w:next w:val="Normal"/>
    <w:link w:val="Titulo3NumeradoCar"/>
    <w:qFormat/>
    <w:rsid w:val="000F1E36"/>
    <w:pPr>
      <w:numPr>
        <w:ilvl w:val="2"/>
        <w:numId w:val="36"/>
      </w:numPr>
      <w:spacing w:line="276" w:lineRule="auto"/>
      <w:ind w:left="1225" w:hanging="505"/>
      <w:outlineLvl w:val="2"/>
    </w:pPr>
    <w:rPr>
      <w:sz w:val="28"/>
    </w:rPr>
  </w:style>
  <w:style w:type="character" w:customStyle="1" w:styleId="Titulo2NumeradoCar">
    <w:name w:val="Titulo2_Numerado Car"/>
    <w:link w:val="Titulo2Numerado"/>
    <w:rsid w:val="000F1E36"/>
    <w:rPr>
      <w:rFonts w:ascii="Times New Roman" w:eastAsia="Times New Roman" w:hAnsi="Times New Roman" w:cs="Times New Roman"/>
      <w:b w:val="0"/>
      <w:bCs w:val="0"/>
      <w:sz w:val="28"/>
      <w:szCs w:val="28"/>
    </w:rPr>
  </w:style>
  <w:style w:type="character" w:customStyle="1" w:styleId="Titulo3NumeradoCar">
    <w:name w:val="Titulo3_Numerado Car"/>
    <w:link w:val="Titulo3Numerado"/>
    <w:rsid w:val="000F1E36"/>
    <w:rPr>
      <w:rFonts w:ascii="Times New Roman" w:eastAsia="Times New Roman" w:hAnsi="Times New Roman" w:cs="Times New Roman"/>
      <w:b w:val="0"/>
      <w:bCs w:val="0"/>
      <w:sz w:val="28"/>
      <w:szCs w:val="28"/>
    </w:rPr>
  </w:style>
  <w:style w:type="paragraph" w:customStyle="1" w:styleId="EndNoteBibliographyTitle">
    <w:name w:val="EndNote Bibliography Title"/>
    <w:basedOn w:val="Normal"/>
    <w:link w:val="EndNoteBibliographyTitleCar"/>
    <w:rsid w:val="003F42C3"/>
    <w:pPr>
      <w:spacing w:after="0"/>
      <w:jc w:val="center"/>
    </w:pPr>
    <w:rPr>
      <w:noProof/>
      <w:lang w:val="en-US"/>
    </w:rPr>
  </w:style>
  <w:style w:type="character" w:customStyle="1" w:styleId="EndNoteBibliographyTitleCar">
    <w:name w:val="EndNote Bibliography Title Ca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pPr>
      <w:spacing w:line="240" w:lineRule="auto"/>
    </w:pPr>
    <w:rPr>
      <w:noProof/>
      <w:lang w:val="en-US"/>
    </w:rPr>
  </w:style>
  <w:style w:type="character" w:customStyle="1" w:styleId="EndNoteBibliographyCar">
    <w:name w:val="EndNote Bibliography Car"/>
    <w:link w:val="EndNoteBibliography"/>
    <w:rsid w:val="003F42C3"/>
    <w:rPr>
      <w:rFonts w:ascii="Times New Roman" w:hAnsi="Times New Roman" w:cs="Times New Roman"/>
      <w:noProof/>
      <w:sz w:val="24"/>
      <w:lang w:val="en-US"/>
    </w:rPr>
  </w:style>
  <w:style w:type="paragraph" w:customStyle="1" w:styleId="Epgrafe">
    <w:name w:val="Epígrafe"/>
    <w:aliases w:val="INDEPEND"/>
    <w:basedOn w:val="Normal"/>
    <w:next w:val="Normal"/>
    <w:link w:val="EpgrafeCar"/>
    <w:rsid w:val="0003056D"/>
    <w:pPr>
      <w:spacing w:before="120" w:after="120"/>
      <w:ind w:left="113" w:right="113"/>
    </w:pPr>
    <w:rPr>
      <w:rFonts w:eastAsia="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line="240" w:lineRule="auto"/>
      <w:jc w:val="center"/>
    </w:pPr>
    <w:rPr>
      <w:sz w:val="20"/>
    </w:rPr>
  </w:style>
  <w:style w:type="character" w:customStyle="1" w:styleId="EpgrafeCar">
    <w:name w:val="Epígrafe Car"/>
    <w:aliases w:val="INDEPEND Ca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paragraph" w:customStyle="1" w:styleId="ParrafoORT">
    <w:name w:val="ParrafoORT"/>
    <w:basedOn w:val="Normal"/>
    <w:link w:val="ParrafoORTCar"/>
    <w:qFormat/>
    <w:rsid w:val="00973427"/>
    <w:pPr>
      <w:spacing w:line="240" w:lineRule="auto"/>
    </w:pPr>
  </w:style>
  <w:style w:type="paragraph" w:customStyle="1" w:styleId="TituloORT">
    <w:name w:val="TituloORT"/>
    <w:basedOn w:val="Titulo1Numerado"/>
    <w:link w:val="TituloORTCar"/>
    <w:qFormat/>
    <w:rsid w:val="00FE2F81"/>
    <w:pPr>
      <w:spacing w:line="240" w:lineRule="auto"/>
    </w:pPr>
  </w:style>
  <w:style w:type="character" w:customStyle="1" w:styleId="ParrafoORTCar">
    <w:name w:val="ParrafoORT Car"/>
    <w:link w:val="ParrafoORT"/>
    <w:rsid w:val="00973427"/>
    <w:rPr>
      <w:rFonts w:ascii="Times New Roman" w:hAnsi="Times New Roman"/>
      <w:sz w:val="24"/>
      <w:szCs w:val="22"/>
      <w:lang w:eastAsia="en-US"/>
    </w:rPr>
  </w:style>
  <w:style w:type="paragraph" w:customStyle="1" w:styleId="PieTabla">
    <w:name w:val="PieTabla"/>
    <w:basedOn w:val="TituloIlustracinTabla"/>
    <w:link w:val="PieTablaCar"/>
    <w:qFormat/>
    <w:rsid w:val="00541B20"/>
  </w:style>
  <w:style w:type="character" w:customStyle="1" w:styleId="TituloORTCar">
    <w:name w:val="TituloORT Car"/>
    <w:link w:val="TituloORT"/>
    <w:rsid w:val="00FE2F81"/>
    <w:rPr>
      <w:rFonts w:ascii="Times New Roman" w:eastAsia="Times New Roman" w:hAnsi="Times New Roman" w:cs="Times New Roman"/>
      <w:b/>
      <w:bCs/>
      <w:sz w:val="32"/>
      <w:szCs w:val="28"/>
      <w:lang w:eastAsia="en-US"/>
    </w:rPr>
  </w:style>
  <w:style w:type="character" w:customStyle="1" w:styleId="PieTablaCar">
    <w:name w:val="PieTabla Car"/>
    <w:link w:val="PieTabla"/>
    <w:rsid w:val="00541B20"/>
    <w:rPr>
      <w:rFonts w:ascii="Times New Roman" w:eastAsia="Times New Roman" w:hAnsi="Times New Roman" w:cs="Times New Roman"/>
      <w:bCs/>
      <w:sz w:val="20"/>
      <w:szCs w:val="22"/>
      <w:lang w:val="es-ES_tradnl" w:eastAsia="es-UY"/>
    </w:rPr>
  </w:style>
  <w:style w:type="paragraph" w:customStyle="1" w:styleId="ORTContenido">
    <w:name w:val="ORT_Contenido"/>
    <w:basedOn w:val="Prrafodelista"/>
    <w:link w:val="ORTContenidoCar"/>
    <w:qFormat/>
    <w:rsid w:val="003A6D72"/>
    <w:pPr>
      <w:spacing w:after="160" w:line="259" w:lineRule="auto"/>
      <w:ind w:left="426"/>
      <w:jc w:val="left"/>
    </w:pPr>
    <w:rPr>
      <w:rFonts w:ascii="Calibri" w:hAnsi="Calibri"/>
      <w:sz w:val="22"/>
    </w:rPr>
  </w:style>
  <w:style w:type="character" w:customStyle="1" w:styleId="ORTContenidoCar">
    <w:name w:val="ORT_Contenido Car"/>
    <w:link w:val="ORTContenido"/>
    <w:rsid w:val="003A6D72"/>
    <w:rPr>
      <w:sz w:val="22"/>
      <w:szCs w:val="22"/>
      <w:lang w:eastAsia="en-US"/>
    </w:rPr>
  </w:style>
  <w:style w:type="paragraph" w:customStyle="1" w:styleId="SubNivelORT">
    <w:name w:val="SubNivelORT"/>
    <w:basedOn w:val="Titulo2Numerado"/>
    <w:link w:val="SubNivelORTCar"/>
    <w:qFormat/>
    <w:rsid w:val="00F75BCF"/>
    <w:pPr>
      <w:numPr>
        <w:ilvl w:val="0"/>
        <w:numId w:val="43"/>
      </w:numPr>
    </w:pPr>
  </w:style>
  <w:style w:type="character" w:customStyle="1" w:styleId="SubNivelORTCar">
    <w:name w:val="SubNivelORT Car"/>
    <w:link w:val="SubNivelORT"/>
    <w:rsid w:val="00F75BCF"/>
    <w:rPr>
      <w:rFonts w:ascii="Times New Roman" w:eastAsia="Times New Roman" w:hAnsi="Times New Roman" w:cs="Times New Roman"/>
      <w:b/>
      <w:bCs/>
      <w:sz w:val="28"/>
      <w:szCs w:val="28"/>
      <w:lang w:eastAsia="en-US"/>
    </w:rPr>
  </w:style>
  <w:style w:type="paragraph" w:customStyle="1" w:styleId="EnfasisORT">
    <w:name w:val="Enfasis:ORT"/>
    <w:basedOn w:val="Normal"/>
    <w:link w:val="EnfasisORTChar"/>
    <w:qFormat/>
    <w:rsid w:val="50F857A5"/>
    <w:rPr>
      <w:b/>
      <w:bCs/>
    </w:rPr>
  </w:style>
  <w:style w:type="character" w:customStyle="1" w:styleId="EnfasisORTChar">
    <w:name w:val="Enfasis:ORT Char"/>
    <w:link w:val="EnfasisORT"/>
    <w:rsid w:val="50F857A5"/>
    <w:rPr>
      <w:rFonts w:ascii="Times New Roman" w:eastAsia="Calibri" w:hAnsi="Times New Roman" w:cs="Times New Roman"/>
      <w:b/>
      <w:bCs/>
      <w:sz w:val="24"/>
      <w:szCs w:val="24"/>
      <w:lang w:eastAsia="en-US"/>
    </w:rPr>
  </w:style>
  <w:style w:type="paragraph" w:styleId="TtuloTDC">
    <w:name w:val="TOC Heading"/>
    <w:basedOn w:val="Ttulo1"/>
    <w:next w:val="Normal"/>
    <w:uiPriority w:val="39"/>
    <w:unhideWhenUsed/>
    <w:qFormat/>
    <w:rsid w:val="0036695A"/>
    <w:pPr>
      <w:spacing w:after="0" w:line="259" w:lineRule="auto"/>
      <w:jc w:val="left"/>
      <w:outlineLvl w:val="9"/>
    </w:pPr>
    <w:rPr>
      <w:rFonts w:ascii="Calibri Light" w:hAnsi="Calibri Light"/>
      <w:b w:val="0"/>
      <w:bCs w:val="0"/>
      <w:color w:val="2F5496"/>
      <w:szCs w:val="32"/>
      <w:lang w:eastAsia="es-UY"/>
    </w:rPr>
  </w:style>
  <w:style w:type="paragraph" w:styleId="TDC4">
    <w:name w:val="toc 4"/>
    <w:basedOn w:val="Normal"/>
    <w:next w:val="Normal"/>
    <w:autoRedefine/>
    <w:uiPriority w:val="39"/>
    <w:unhideWhenUsed/>
    <w:rsid w:val="00F50C4F"/>
    <w:pPr>
      <w:spacing w:after="100" w:line="259" w:lineRule="auto"/>
      <w:ind w:left="660"/>
      <w:jc w:val="left"/>
    </w:pPr>
    <w:rPr>
      <w:rFonts w:ascii="Calibri" w:eastAsia="Times New Roman" w:hAnsi="Calibri"/>
      <w:sz w:val="22"/>
      <w:lang w:eastAsia="es-UY"/>
    </w:rPr>
  </w:style>
  <w:style w:type="paragraph" w:styleId="TDC5">
    <w:name w:val="toc 5"/>
    <w:basedOn w:val="Normal"/>
    <w:next w:val="Normal"/>
    <w:autoRedefine/>
    <w:uiPriority w:val="39"/>
    <w:unhideWhenUsed/>
    <w:rsid w:val="00F50C4F"/>
    <w:pPr>
      <w:spacing w:after="100" w:line="259" w:lineRule="auto"/>
      <w:ind w:left="880"/>
      <w:jc w:val="left"/>
    </w:pPr>
    <w:rPr>
      <w:rFonts w:ascii="Calibri" w:eastAsia="Times New Roman" w:hAnsi="Calibri"/>
      <w:sz w:val="22"/>
      <w:lang w:eastAsia="es-UY"/>
    </w:rPr>
  </w:style>
  <w:style w:type="paragraph" w:styleId="TDC6">
    <w:name w:val="toc 6"/>
    <w:basedOn w:val="Normal"/>
    <w:next w:val="Normal"/>
    <w:autoRedefine/>
    <w:uiPriority w:val="39"/>
    <w:unhideWhenUsed/>
    <w:rsid w:val="00F50C4F"/>
    <w:pPr>
      <w:spacing w:after="100" w:line="259" w:lineRule="auto"/>
      <w:ind w:left="1100"/>
      <w:jc w:val="left"/>
    </w:pPr>
    <w:rPr>
      <w:rFonts w:ascii="Calibri" w:eastAsia="Times New Roman" w:hAnsi="Calibri"/>
      <w:sz w:val="22"/>
      <w:lang w:eastAsia="es-UY"/>
    </w:rPr>
  </w:style>
  <w:style w:type="paragraph" w:styleId="TDC7">
    <w:name w:val="toc 7"/>
    <w:basedOn w:val="Normal"/>
    <w:next w:val="Normal"/>
    <w:autoRedefine/>
    <w:uiPriority w:val="39"/>
    <w:unhideWhenUsed/>
    <w:rsid w:val="00F50C4F"/>
    <w:pPr>
      <w:spacing w:after="100" w:line="259" w:lineRule="auto"/>
      <w:ind w:left="1320"/>
      <w:jc w:val="left"/>
    </w:pPr>
    <w:rPr>
      <w:rFonts w:ascii="Calibri" w:eastAsia="Times New Roman" w:hAnsi="Calibri"/>
      <w:sz w:val="22"/>
      <w:lang w:eastAsia="es-UY"/>
    </w:rPr>
  </w:style>
  <w:style w:type="paragraph" w:styleId="TDC8">
    <w:name w:val="toc 8"/>
    <w:basedOn w:val="Normal"/>
    <w:next w:val="Normal"/>
    <w:autoRedefine/>
    <w:uiPriority w:val="39"/>
    <w:unhideWhenUsed/>
    <w:rsid w:val="00F50C4F"/>
    <w:pPr>
      <w:spacing w:after="100" w:line="259" w:lineRule="auto"/>
      <w:ind w:left="1540"/>
      <w:jc w:val="left"/>
    </w:pPr>
    <w:rPr>
      <w:rFonts w:ascii="Calibri" w:eastAsia="Times New Roman" w:hAnsi="Calibri"/>
      <w:sz w:val="22"/>
      <w:lang w:eastAsia="es-UY"/>
    </w:rPr>
  </w:style>
  <w:style w:type="paragraph" w:styleId="TDC9">
    <w:name w:val="toc 9"/>
    <w:basedOn w:val="Normal"/>
    <w:next w:val="Normal"/>
    <w:autoRedefine/>
    <w:uiPriority w:val="39"/>
    <w:unhideWhenUsed/>
    <w:rsid w:val="00F50C4F"/>
    <w:pPr>
      <w:spacing w:after="100" w:line="259" w:lineRule="auto"/>
      <w:ind w:left="1760"/>
      <w:jc w:val="left"/>
    </w:pPr>
    <w:rPr>
      <w:rFonts w:ascii="Calibri" w:eastAsia="Times New Roman" w:hAnsi="Calibri"/>
      <w:sz w:val="22"/>
      <w:lang w:eastAsia="es-UY"/>
    </w:rPr>
  </w:style>
  <w:style w:type="character" w:styleId="Mencinsinresolver">
    <w:name w:val="Unresolved Mention"/>
    <w:uiPriority w:val="99"/>
    <w:semiHidden/>
    <w:unhideWhenUsed/>
    <w:rsid w:val="00F50C4F"/>
    <w:rPr>
      <w:color w:val="605E5C"/>
      <w:shd w:val="clear" w:color="auto" w:fill="E1DFDD"/>
    </w:rPr>
  </w:style>
  <w:style w:type="character" w:customStyle="1" w:styleId="SubtituloCar">
    <w:name w:val="Subtitulo Car"/>
    <w:link w:val="Subtitulo"/>
    <w:locked/>
    <w:rsid w:val="0076628B"/>
    <w:rPr>
      <w:b/>
      <w:bCs/>
      <w:sz w:val="24"/>
      <w:szCs w:val="24"/>
    </w:rPr>
  </w:style>
  <w:style w:type="paragraph" w:customStyle="1" w:styleId="Subtitulo">
    <w:name w:val="Subtitulo"/>
    <w:basedOn w:val="Normal"/>
    <w:link w:val="SubtituloCar"/>
    <w:qFormat/>
    <w:rsid w:val="0076628B"/>
    <w:pPr>
      <w:spacing w:after="160" w:line="256" w:lineRule="auto"/>
      <w:jc w:val="left"/>
    </w:pPr>
    <w:rPr>
      <w:rFonts w:ascii="Calibri" w:hAnsi="Calibri"/>
      <w:b/>
      <w:bCs/>
      <w:szCs w:val="24"/>
      <w:lang w:eastAsia="es-UY"/>
    </w:rPr>
  </w:style>
  <w:style w:type="character" w:customStyle="1" w:styleId="OracionCar">
    <w:name w:val="Oracion Car"/>
    <w:link w:val="Oracion"/>
    <w:locked/>
    <w:rsid w:val="0076628B"/>
    <w:rPr>
      <w:sz w:val="24"/>
      <w:szCs w:val="24"/>
    </w:rPr>
  </w:style>
  <w:style w:type="paragraph" w:customStyle="1" w:styleId="Oracion">
    <w:name w:val="Oracion"/>
    <w:basedOn w:val="Subtitulo"/>
    <w:link w:val="OracionCar"/>
    <w:qFormat/>
    <w:rsid w:val="0076628B"/>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5297">
      <w:bodyDiv w:val="1"/>
      <w:marLeft w:val="0"/>
      <w:marRight w:val="0"/>
      <w:marTop w:val="0"/>
      <w:marBottom w:val="0"/>
      <w:divBdr>
        <w:top w:val="none" w:sz="0" w:space="0" w:color="auto"/>
        <w:left w:val="none" w:sz="0" w:space="0" w:color="auto"/>
        <w:bottom w:val="none" w:sz="0" w:space="0" w:color="auto"/>
        <w:right w:val="none" w:sz="0" w:space="0" w:color="auto"/>
      </w:divBdr>
    </w:div>
    <w:div w:id="169879214">
      <w:bodyDiv w:val="1"/>
      <w:marLeft w:val="0"/>
      <w:marRight w:val="0"/>
      <w:marTop w:val="0"/>
      <w:marBottom w:val="0"/>
      <w:divBdr>
        <w:top w:val="none" w:sz="0" w:space="0" w:color="auto"/>
        <w:left w:val="none" w:sz="0" w:space="0" w:color="auto"/>
        <w:bottom w:val="none" w:sz="0" w:space="0" w:color="auto"/>
        <w:right w:val="none" w:sz="0" w:space="0" w:color="auto"/>
      </w:divBdr>
    </w:div>
    <w:div w:id="573979047">
      <w:bodyDiv w:val="1"/>
      <w:marLeft w:val="0"/>
      <w:marRight w:val="0"/>
      <w:marTop w:val="0"/>
      <w:marBottom w:val="0"/>
      <w:divBdr>
        <w:top w:val="none" w:sz="0" w:space="0" w:color="auto"/>
        <w:left w:val="none" w:sz="0" w:space="0" w:color="auto"/>
        <w:bottom w:val="none" w:sz="0" w:space="0" w:color="auto"/>
        <w:right w:val="none" w:sz="0" w:space="0" w:color="auto"/>
      </w:divBdr>
    </w:div>
    <w:div w:id="654994346">
      <w:bodyDiv w:val="1"/>
      <w:marLeft w:val="0"/>
      <w:marRight w:val="0"/>
      <w:marTop w:val="0"/>
      <w:marBottom w:val="0"/>
      <w:divBdr>
        <w:top w:val="none" w:sz="0" w:space="0" w:color="auto"/>
        <w:left w:val="none" w:sz="0" w:space="0" w:color="auto"/>
        <w:bottom w:val="none" w:sz="0" w:space="0" w:color="auto"/>
        <w:right w:val="none" w:sz="0" w:space="0" w:color="auto"/>
      </w:divBdr>
    </w:div>
    <w:div w:id="1308587768">
      <w:bodyDiv w:val="1"/>
      <w:marLeft w:val="0"/>
      <w:marRight w:val="0"/>
      <w:marTop w:val="0"/>
      <w:marBottom w:val="0"/>
      <w:divBdr>
        <w:top w:val="none" w:sz="0" w:space="0" w:color="auto"/>
        <w:left w:val="none" w:sz="0" w:space="0" w:color="auto"/>
        <w:bottom w:val="none" w:sz="0" w:space="0" w:color="auto"/>
        <w:right w:val="none" w:sz="0" w:space="0" w:color="auto"/>
      </w:divBdr>
    </w:div>
    <w:div w:id="1360662670">
      <w:bodyDiv w:val="1"/>
      <w:marLeft w:val="0"/>
      <w:marRight w:val="0"/>
      <w:marTop w:val="0"/>
      <w:marBottom w:val="0"/>
      <w:divBdr>
        <w:top w:val="none" w:sz="0" w:space="0" w:color="auto"/>
        <w:left w:val="none" w:sz="0" w:space="0" w:color="auto"/>
        <w:bottom w:val="none" w:sz="0" w:space="0" w:color="auto"/>
        <w:right w:val="none" w:sz="0" w:space="0" w:color="auto"/>
      </w:divBdr>
    </w:div>
    <w:div w:id="181209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azure.microsoft.com/pricing/calculator/"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esktop\Plantillaproyecto_AP202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06FACC19A8E194FA07CC89BFB370E88" ma:contentTypeVersion="6" ma:contentTypeDescription="Crear nuevo documento." ma:contentTypeScope="" ma:versionID="5b48b156ebe2ed35a7ea06536c2f8879">
  <xsd:schema xmlns:xsd="http://www.w3.org/2001/XMLSchema" xmlns:xs="http://www.w3.org/2001/XMLSchema" xmlns:p="http://schemas.microsoft.com/office/2006/metadata/properties" xmlns:ns2="0734f653-b21b-4dd3-9963-8491810ac4ba" targetNamespace="http://schemas.microsoft.com/office/2006/metadata/properties" ma:root="true" ma:fieldsID="b18c8f7a1df22b698050082e75423c44" ns2:_="">
    <xsd:import namespace="0734f653-b21b-4dd3-9963-8491810ac4b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4f653-b21b-4dd3-9963-8491810ac4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D7BCC3-7FA3-4430-9A45-322A039586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480921-FB51-477C-B8C5-8E1951393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34f653-b21b-4dd3-9963-8491810ac4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978C50-5069-4215-8328-290650C1C505}">
  <ds:schemaRefs>
    <ds:schemaRef ds:uri="http://schemas.openxmlformats.org/officeDocument/2006/bibliography"/>
  </ds:schemaRefs>
</ds:datastoreItem>
</file>

<file path=customXml/itemProps4.xml><?xml version="1.0" encoding="utf-8"?>
<ds:datastoreItem xmlns:ds="http://schemas.openxmlformats.org/officeDocument/2006/customXml" ds:itemID="{6F35B17F-6C18-4EEB-A171-385F42D8A2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Plantillaproyecto_AP2020</Template>
  <TotalTime>357</TotalTime>
  <Pages>80</Pages>
  <Words>14161</Words>
  <Characters>77889</Characters>
  <Application>Microsoft Office Word</Application>
  <DocSecurity>0</DocSecurity>
  <Lines>649</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Alexis F</cp:lastModifiedBy>
  <cp:revision>133</cp:revision>
  <dcterms:created xsi:type="dcterms:W3CDTF">2021-04-24T15:40:00Z</dcterms:created>
  <dcterms:modified xsi:type="dcterms:W3CDTF">2021-05-09T20:01:00Z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0x010100B06FACC19A8E194FA07CC89BFB370E88</vt:lpwstr>
  </property>
</Properties>
</file>